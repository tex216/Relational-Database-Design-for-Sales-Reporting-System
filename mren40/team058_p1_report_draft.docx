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Table_of_Contents"/>
    <w:p w14:paraId="54B8B6E9" w14:textId="1DEB876A" w:rsidR="00545457" w:rsidRPr="007A4CAF" w:rsidRDefault="00D73F98">
      <w:pPr>
        <w:rPr>
          <w:rFonts w:ascii="Arial" w:hAnsi="Arial" w:cs="Arial"/>
          <w:bCs/>
        </w:rPr>
      </w:pPr>
      <w:r w:rsidRPr="007A4CAF">
        <w:rPr>
          <w:rFonts w:ascii="Arial" w:hAnsi="Arial" w:cs="Arial"/>
          <w:bCs/>
        </w:rPr>
        <w:fldChar w:fldCharType="begin"/>
      </w:r>
      <w:r w:rsidR="00C65E55">
        <w:rPr>
          <w:rFonts w:ascii="Arial" w:hAnsi="Arial" w:cs="Arial"/>
          <w:bCs/>
        </w:rPr>
        <w:instrText>HYPERLINK  \l "Table_of_Contents"</w:instrText>
      </w:r>
      <w:r w:rsidRPr="007A4CAF">
        <w:rPr>
          <w:rFonts w:ascii="Arial" w:hAnsi="Arial" w:cs="Arial"/>
          <w:bCs/>
        </w:rPr>
        <w:fldChar w:fldCharType="separate"/>
      </w:r>
      <w:r w:rsidR="00545457" w:rsidRPr="007A4CAF">
        <w:rPr>
          <w:rStyle w:val="Hyperlink"/>
          <w:rFonts w:ascii="Arial" w:hAnsi="Arial" w:cs="Arial"/>
          <w:bCs/>
        </w:rPr>
        <w:t>Table of Contents:</w:t>
      </w:r>
      <w:r w:rsidRPr="007A4CAF">
        <w:rPr>
          <w:rFonts w:ascii="Arial" w:hAnsi="Arial" w:cs="Arial"/>
          <w:bCs/>
        </w:rPr>
        <w:fldChar w:fldCharType="end"/>
      </w:r>
    </w:p>
    <w:bookmarkEnd w:id="0"/>
    <w:p w14:paraId="44185120" w14:textId="77777777" w:rsidR="00545457" w:rsidRPr="007A4CAF" w:rsidRDefault="00545457">
      <w:pPr>
        <w:rPr>
          <w:rFonts w:ascii="Arial" w:hAnsi="Arial" w:cs="Arial"/>
          <w:b/>
          <w:bCs/>
        </w:rPr>
      </w:pPr>
    </w:p>
    <w:p w14:paraId="2791E18E" w14:textId="77777777" w:rsidR="00B763D3" w:rsidRPr="007A4CAF" w:rsidRDefault="00B763D3">
      <w:pPr>
        <w:rPr>
          <w:rFonts w:ascii="Arial" w:hAnsi="Arial" w:cs="Arial"/>
          <w:b/>
          <w:bCs/>
        </w:rPr>
      </w:pPr>
      <w:r w:rsidRPr="007A4CAF">
        <w:rPr>
          <w:rFonts w:ascii="Arial" w:hAnsi="Arial" w:cs="Arial"/>
          <w:b/>
          <w:bCs/>
        </w:rPr>
        <w:t>LSRS Data Types</w:t>
      </w:r>
    </w:p>
    <w:p w14:paraId="2791D57E" w14:textId="64120041" w:rsidR="00B763D3" w:rsidRPr="007A4CAF" w:rsidRDefault="00A7466A">
      <w:pPr>
        <w:rPr>
          <w:rFonts w:ascii="Arial" w:hAnsi="Arial" w:cs="Arial"/>
          <w:bCs/>
        </w:rPr>
      </w:pPr>
      <w:r w:rsidRPr="007A4CAF">
        <w:rPr>
          <w:rFonts w:ascii="Arial" w:hAnsi="Arial" w:cs="Arial"/>
          <w:b/>
          <w:bCs/>
        </w:rPr>
        <w:tab/>
      </w:r>
      <w:hyperlink w:anchor="Data_Types" w:history="1">
        <w:r w:rsidRPr="007A4CAF">
          <w:rPr>
            <w:rStyle w:val="Hyperlink"/>
            <w:rFonts w:ascii="Arial" w:hAnsi="Arial" w:cs="Arial"/>
            <w:bCs/>
          </w:rPr>
          <w:t>Data Types</w:t>
        </w:r>
      </w:hyperlink>
    </w:p>
    <w:p w14:paraId="49AE782B" w14:textId="77777777" w:rsidR="00771695" w:rsidRPr="007A4CAF" w:rsidRDefault="00771695">
      <w:pPr>
        <w:rPr>
          <w:rFonts w:ascii="Arial" w:hAnsi="Arial" w:cs="Arial"/>
          <w:b/>
          <w:bCs/>
        </w:rPr>
      </w:pPr>
    </w:p>
    <w:p w14:paraId="4D925AC9" w14:textId="77777777" w:rsidR="00466E97" w:rsidRPr="007A4CAF" w:rsidRDefault="00466E97">
      <w:pPr>
        <w:rPr>
          <w:rFonts w:ascii="Arial" w:hAnsi="Arial" w:cs="Arial"/>
          <w:b/>
          <w:bCs/>
        </w:rPr>
      </w:pPr>
      <w:r w:rsidRPr="007A4CAF">
        <w:rPr>
          <w:rFonts w:ascii="Arial" w:hAnsi="Arial" w:cs="Arial"/>
          <w:b/>
          <w:bCs/>
        </w:rPr>
        <w:t>LSRS Constraints</w:t>
      </w:r>
    </w:p>
    <w:p w14:paraId="544B73E5" w14:textId="46880D5A" w:rsidR="00466E97" w:rsidRPr="007A4CAF" w:rsidRDefault="00466E97">
      <w:pPr>
        <w:rPr>
          <w:rFonts w:ascii="Arial" w:hAnsi="Arial" w:cs="Arial"/>
          <w:bCs/>
        </w:rPr>
      </w:pPr>
      <w:r w:rsidRPr="007A4CAF">
        <w:rPr>
          <w:rFonts w:ascii="Arial" w:hAnsi="Arial" w:cs="Arial"/>
          <w:b/>
          <w:bCs/>
        </w:rPr>
        <w:tab/>
      </w:r>
      <w:hyperlink w:anchor="Business_Logic_Constraints" w:history="1">
        <w:r w:rsidRPr="007A4CAF">
          <w:rPr>
            <w:rStyle w:val="Hyperlink"/>
            <w:rFonts w:ascii="Arial" w:hAnsi="Arial" w:cs="Arial"/>
            <w:bCs/>
          </w:rPr>
          <w:t>Business Logic Constraints</w:t>
        </w:r>
      </w:hyperlink>
    </w:p>
    <w:p w14:paraId="2BB6EE94" w14:textId="77777777" w:rsidR="00466E97" w:rsidRPr="007A4CAF" w:rsidRDefault="00466E97">
      <w:pPr>
        <w:rPr>
          <w:rFonts w:ascii="Arial" w:hAnsi="Arial" w:cs="Arial"/>
          <w:b/>
          <w:bCs/>
        </w:rPr>
      </w:pPr>
    </w:p>
    <w:p w14:paraId="7EFDB6D0" w14:textId="77777777" w:rsidR="00ED4AC5" w:rsidRPr="007A4CAF" w:rsidRDefault="00136C44" w:rsidP="00ED4AC5">
      <w:pPr>
        <w:rPr>
          <w:rFonts w:ascii="Arial" w:hAnsi="Arial" w:cs="Arial"/>
          <w:b/>
          <w:bCs/>
        </w:rPr>
      </w:pPr>
      <w:r w:rsidRPr="007A4CAF">
        <w:rPr>
          <w:rFonts w:ascii="Arial" w:hAnsi="Arial" w:cs="Arial"/>
          <w:b/>
          <w:bCs/>
        </w:rPr>
        <w:t>Task Decomposition with Abstract Code:</w:t>
      </w:r>
    </w:p>
    <w:p w14:paraId="263149B8" w14:textId="470A246B" w:rsidR="00BF6823" w:rsidRDefault="00ED4AC5" w:rsidP="00BF6823">
      <w:pPr>
        <w:rPr>
          <w:rFonts w:ascii="Arial" w:hAnsi="Arial" w:cs="Arial"/>
          <w:bCs/>
        </w:rPr>
      </w:pPr>
      <w:r w:rsidRPr="007A4CAF">
        <w:rPr>
          <w:rFonts w:ascii="Arial" w:hAnsi="Arial" w:cs="Arial"/>
          <w:b/>
          <w:bCs/>
          <w:sz w:val="22"/>
          <w:szCs w:val="22"/>
        </w:rPr>
        <w:tab/>
      </w:r>
      <w:hyperlink w:anchor="View_Statistics" w:history="1">
        <w:r w:rsidR="00002A64" w:rsidRPr="00FE0CF7">
          <w:rPr>
            <w:rStyle w:val="Hyperlink"/>
            <w:rFonts w:ascii="Arial" w:hAnsi="Arial" w:cs="Arial"/>
            <w:bCs/>
          </w:rPr>
          <w:t>View Statistics</w:t>
        </w:r>
      </w:hyperlink>
    </w:p>
    <w:p w14:paraId="48F8CA6B" w14:textId="4C27A01B" w:rsidR="00002A64" w:rsidRDefault="00002A64" w:rsidP="00BF6823">
      <w:pPr>
        <w:rPr>
          <w:rFonts w:ascii="Arial" w:hAnsi="Arial" w:cs="Arial"/>
          <w:bCs/>
        </w:rPr>
      </w:pPr>
      <w:r>
        <w:rPr>
          <w:rFonts w:ascii="Arial" w:hAnsi="Arial" w:cs="Arial"/>
          <w:bCs/>
        </w:rPr>
        <w:tab/>
      </w:r>
      <w:hyperlink w:anchor="Get_Holiday_List" w:history="1">
        <w:r w:rsidR="00023FAE" w:rsidRPr="00023FAE">
          <w:rPr>
            <w:rStyle w:val="Hyperlink"/>
            <w:rFonts w:ascii="Arial" w:hAnsi="Arial" w:cs="Arial"/>
            <w:bCs/>
          </w:rPr>
          <w:t>Get Holiday List</w:t>
        </w:r>
      </w:hyperlink>
    </w:p>
    <w:p w14:paraId="6E3B8DD9" w14:textId="16C3B543" w:rsidR="00023FAE" w:rsidRDefault="00023FAE" w:rsidP="00BF6823">
      <w:pPr>
        <w:rPr>
          <w:rFonts w:ascii="Arial" w:hAnsi="Arial" w:cs="Arial"/>
          <w:bCs/>
        </w:rPr>
      </w:pPr>
      <w:r>
        <w:rPr>
          <w:rFonts w:ascii="Arial" w:hAnsi="Arial" w:cs="Arial"/>
          <w:bCs/>
        </w:rPr>
        <w:tab/>
      </w:r>
      <w:hyperlink w:anchor="Add_Holiday" w:history="1">
        <w:r w:rsidR="00851DE0" w:rsidRPr="00851DE0">
          <w:rPr>
            <w:rStyle w:val="Hyperlink"/>
            <w:rFonts w:ascii="Arial" w:hAnsi="Arial" w:cs="Arial"/>
            <w:bCs/>
          </w:rPr>
          <w:t>Add Holiday</w:t>
        </w:r>
      </w:hyperlink>
    </w:p>
    <w:p w14:paraId="5F11BC39" w14:textId="108BEEAD" w:rsidR="00851DE0" w:rsidRDefault="00851DE0" w:rsidP="00BF6823">
      <w:pPr>
        <w:rPr>
          <w:rFonts w:ascii="Arial" w:hAnsi="Arial" w:cs="Arial"/>
          <w:bCs/>
        </w:rPr>
      </w:pPr>
      <w:r>
        <w:rPr>
          <w:rFonts w:ascii="Arial" w:hAnsi="Arial" w:cs="Arial"/>
          <w:bCs/>
        </w:rPr>
        <w:tab/>
      </w:r>
      <w:hyperlink w:anchor="Maintain_Population" w:history="1">
        <w:r w:rsidR="002D3956" w:rsidRPr="00CB63AD">
          <w:rPr>
            <w:rStyle w:val="Hyperlink"/>
            <w:rFonts w:ascii="Arial" w:hAnsi="Arial" w:cs="Arial"/>
            <w:bCs/>
          </w:rPr>
          <w:t>Maintain Population</w:t>
        </w:r>
      </w:hyperlink>
    </w:p>
    <w:p w14:paraId="69672621" w14:textId="1A92B482" w:rsidR="002D3956" w:rsidRDefault="002D3956" w:rsidP="00BF6823">
      <w:pPr>
        <w:rPr>
          <w:rFonts w:ascii="Arial" w:hAnsi="Arial" w:cs="Arial"/>
          <w:bCs/>
        </w:rPr>
      </w:pPr>
      <w:r>
        <w:rPr>
          <w:rFonts w:ascii="Arial" w:hAnsi="Arial" w:cs="Arial"/>
          <w:bCs/>
        </w:rPr>
        <w:tab/>
      </w:r>
      <w:hyperlink w:anchor="View_Product_by_Category_Report" w:history="1">
        <w:r w:rsidR="00961CD3" w:rsidRPr="004033FD">
          <w:rPr>
            <w:rStyle w:val="Hyperlink"/>
            <w:rFonts w:ascii="Arial" w:hAnsi="Arial" w:cs="Arial"/>
            <w:bCs/>
          </w:rPr>
          <w:t>View Product by Category Report</w:t>
        </w:r>
      </w:hyperlink>
    </w:p>
    <w:p w14:paraId="5EC1F981" w14:textId="6C4803E7" w:rsidR="00961CD3" w:rsidRDefault="00961CD3" w:rsidP="00BF6823">
      <w:pPr>
        <w:rPr>
          <w:rFonts w:ascii="Arial" w:hAnsi="Arial" w:cs="Arial"/>
          <w:bCs/>
        </w:rPr>
      </w:pPr>
      <w:r>
        <w:rPr>
          <w:rFonts w:ascii="Arial" w:hAnsi="Arial" w:cs="Arial"/>
          <w:bCs/>
        </w:rPr>
        <w:tab/>
      </w:r>
      <w:hyperlink w:anchor="View_Actual_vs_Predicted_Revenue" w:history="1">
        <w:r w:rsidR="00AB7F4E" w:rsidRPr="00D15B91">
          <w:rPr>
            <w:rStyle w:val="Hyperlink"/>
            <w:rFonts w:ascii="Arial" w:hAnsi="Arial" w:cs="Arial"/>
            <w:bCs/>
          </w:rPr>
          <w:t>View Actual vs. Predicted Revenue for Couches and Sofas Report</w:t>
        </w:r>
      </w:hyperlink>
    </w:p>
    <w:p w14:paraId="14CCA672" w14:textId="1310DB54" w:rsidR="00AB7F4E" w:rsidRDefault="00AB7F4E" w:rsidP="00BF6823">
      <w:pPr>
        <w:rPr>
          <w:rFonts w:ascii="Arial" w:hAnsi="Arial" w:cs="Arial"/>
          <w:bCs/>
        </w:rPr>
      </w:pPr>
      <w:r>
        <w:rPr>
          <w:rFonts w:ascii="Arial" w:hAnsi="Arial" w:cs="Arial"/>
          <w:bCs/>
        </w:rPr>
        <w:tab/>
      </w:r>
      <w:hyperlink w:anchor="Get_Available_State_List" w:history="1">
        <w:r w:rsidR="00690507" w:rsidRPr="004D7456">
          <w:rPr>
            <w:rStyle w:val="Hyperlink"/>
            <w:rFonts w:ascii="Arial" w:hAnsi="Arial" w:cs="Arial"/>
            <w:bCs/>
          </w:rPr>
          <w:t>Get Available State List</w:t>
        </w:r>
      </w:hyperlink>
    </w:p>
    <w:p w14:paraId="4F499208" w14:textId="1A5CA4B2" w:rsidR="00690507" w:rsidRDefault="00690507" w:rsidP="00BF6823">
      <w:pPr>
        <w:rPr>
          <w:rFonts w:ascii="Arial" w:hAnsi="Arial" w:cs="Arial"/>
          <w:bCs/>
        </w:rPr>
      </w:pPr>
      <w:r>
        <w:rPr>
          <w:rFonts w:ascii="Arial" w:hAnsi="Arial" w:cs="Arial"/>
          <w:bCs/>
        </w:rPr>
        <w:tab/>
      </w:r>
      <w:hyperlink w:anchor="View_Store_Revenue_by_Year_by_State" w:history="1">
        <w:r w:rsidR="001907C5" w:rsidRPr="00DC7E8A">
          <w:rPr>
            <w:rStyle w:val="Hyperlink"/>
            <w:rFonts w:ascii="Arial" w:hAnsi="Arial" w:cs="Arial"/>
            <w:bCs/>
          </w:rPr>
          <w:t>View Store Revenue by Year by State Report</w:t>
        </w:r>
      </w:hyperlink>
    </w:p>
    <w:p w14:paraId="1B641341" w14:textId="6DDED0A2" w:rsidR="001907C5" w:rsidRDefault="001907C5" w:rsidP="00BF6823">
      <w:pPr>
        <w:rPr>
          <w:rFonts w:ascii="Arial" w:hAnsi="Arial" w:cs="Arial"/>
          <w:bCs/>
        </w:rPr>
      </w:pPr>
      <w:r>
        <w:rPr>
          <w:rFonts w:ascii="Arial" w:hAnsi="Arial" w:cs="Arial"/>
          <w:bCs/>
        </w:rPr>
        <w:tab/>
      </w:r>
      <w:hyperlink w:anchor="View_Groundhog_Day_Outdoor_Furniture" w:history="1">
        <w:r w:rsidR="00943572" w:rsidRPr="000C2BCA">
          <w:rPr>
            <w:rStyle w:val="Hyperlink"/>
            <w:rFonts w:ascii="Arial" w:hAnsi="Arial" w:cs="Arial"/>
            <w:bCs/>
          </w:rPr>
          <w:t>View Groundhog Day Outdoor Furniture Report</w:t>
        </w:r>
      </w:hyperlink>
    </w:p>
    <w:p w14:paraId="035762B2" w14:textId="20CE3EDD" w:rsidR="001D7F2D" w:rsidRDefault="00943572" w:rsidP="00BF6823">
      <w:pPr>
        <w:rPr>
          <w:rFonts w:ascii="Arial" w:hAnsi="Arial" w:cs="Arial"/>
          <w:bCs/>
        </w:rPr>
      </w:pPr>
      <w:r>
        <w:rPr>
          <w:rFonts w:ascii="Arial" w:hAnsi="Arial" w:cs="Arial"/>
          <w:bCs/>
        </w:rPr>
        <w:tab/>
      </w:r>
      <w:hyperlink w:anchor="Get_Year_and_Month_List" w:history="1">
        <w:r w:rsidR="001D7F2D" w:rsidRPr="001D7F2D">
          <w:rPr>
            <w:rStyle w:val="Hyperlink"/>
            <w:rFonts w:ascii="Arial" w:hAnsi="Arial" w:cs="Arial"/>
            <w:bCs/>
          </w:rPr>
          <w:t>Get Year and Month List</w:t>
        </w:r>
      </w:hyperlink>
    </w:p>
    <w:p w14:paraId="764790E9" w14:textId="67C48973" w:rsidR="001D7F2D" w:rsidRDefault="001D7F2D" w:rsidP="00BF6823">
      <w:pPr>
        <w:rPr>
          <w:rFonts w:ascii="Arial" w:hAnsi="Arial" w:cs="Arial"/>
          <w:bCs/>
        </w:rPr>
      </w:pPr>
      <w:r>
        <w:rPr>
          <w:rFonts w:ascii="Arial" w:hAnsi="Arial" w:cs="Arial"/>
          <w:bCs/>
        </w:rPr>
        <w:tab/>
      </w:r>
      <w:hyperlink w:anchor="View_State_with_Highest_Volume" w:history="1">
        <w:r w:rsidRPr="003C219B">
          <w:rPr>
            <w:rStyle w:val="Hyperlink"/>
            <w:rFonts w:ascii="Arial" w:hAnsi="Arial" w:cs="Arial"/>
            <w:bCs/>
          </w:rPr>
          <w:t>View State with Highest Volume by Category Report</w:t>
        </w:r>
      </w:hyperlink>
    </w:p>
    <w:p w14:paraId="704A342A" w14:textId="358F67B2" w:rsidR="001D7F2D" w:rsidRDefault="003C219B" w:rsidP="00BF6823">
      <w:pPr>
        <w:rPr>
          <w:rFonts w:ascii="Arial" w:hAnsi="Arial" w:cs="Arial"/>
          <w:bCs/>
        </w:rPr>
      </w:pPr>
      <w:r>
        <w:rPr>
          <w:rFonts w:ascii="Arial" w:hAnsi="Arial" w:cs="Arial"/>
          <w:bCs/>
        </w:rPr>
        <w:tab/>
      </w:r>
      <w:hyperlink w:anchor="View_Revenue_by_Population_Report" w:history="1">
        <w:r w:rsidR="00196CEA" w:rsidRPr="0097460D">
          <w:rPr>
            <w:rStyle w:val="Hyperlink"/>
            <w:rFonts w:ascii="Arial" w:hAnsi="Arial" w:cs="Arial"/>
            <w:bCs/>
          </w:rPr>
          <w:t>View Revenue by Population Report</w:t>
        </w:r>
      </w:hyperlink>
    </w:p>
    <w:p w14:paraId="1CEEEC2F" w14:textId="2BB6E807" w:rsidR="00196CEA" w:rsidRDefault="0097460D" w:rsidP="00BF6823">
      <w:pPr>
        <w:rPr>
          <w:rFonts w:ascii="Arial" w:hAnsi="Arial" w:cs="Arial"/>
          <w:bCs/>
        </w:rPr>
      </w:pPr>
      <w:r>
        <w:rPr>
          <w:rFonts w:ascii="Arial" w:hAnsi="Arial" w:cs="Arial"/>
          <w:bCs/>
        </w:rPr>
        <w:tab/>
      </w:r>
      <w:hyperlink w:anchor="View_Childcare_Sales_Volume_Report" w:history="1">
        <w:r w:rsidRPr="0011716A">
          <w:rPr>
            <w:rStyle w:val="Hyperlink"/>
            <w:rFonts w:ascii="Arial" w:hAnsi="Arial" w:cs="Arial"/>
            <w:bCs/>
          </w:rPr>
          <w:t>View Childcare Sales Volume Report</w:t>
        </w:r>
      </w:hyperlink>
    </w:p>
    <w:p w14:paraId="5A8FE16F" w14:textId="69A3E202" w:rsidR="0097460D" w:rsidRDefault="0097460D" w:rsidP="00BF6823">
      <w:pPr>
        <w:rPr>
          <w:rFonts w:ascii="Arial" w:hAnsi="Arial" w:cs="Arial"/>
          <w:bCs/>
        </w:rPr>
      </w:pPr>
      <w:r>
        <w:rPr>
          <w:rFonts w:ascii="Arial" w:hAnsi="Arial" w:cs="Arial"/>
          <w:bCs/>
        </w:rPr>
        <w:tab/>
      </w:r>
      <w:hyperlink w:anchor="View_Restaurant_Impact_on_Category_Sales" w:history="1">
        <w:r w:rsidR="0011716A" w:rsidRPr="009427D2">
          <w:rPr>
            <w:rStyle w:val="Hyperlink"/>
            <w:rFonts w:ascii="Arial" w:hAnsi="Arial" w:cs="Arial"/>
            <w:bCs/>
          </w:rPr>
          <w:t>View Restaurant Impact on Category Sales Report</w:t>
        </w:r>
      </w:hyperlink>
    </w:p>
    <w:p w14:paraId="4638C5F7" w14:textId="4D26F7E9" w:rsidR="0011716A" w:rsidRDefault="00812A5C" w:rsidP="00BF6823">
      <w:pPr>
        <w:rPr>
          <w:rFonts w:ascii="Arial" w:hAnsi="Arial" w:cs="Arial"/>
          <w:bCs/>
        </w:rPr>
      </w:pPr>
      <w:r>
        <w:rPr>
          <w:rFonts w:ascii="Arial" w:hAnsi="Arial" w:cs="Arial"/>
          <w:bCs/>
        </w:rPr>
        <w:tab/>
      </w:r>
      <w:hyperlink w:anchor="View_Advertising_Campaign_Analysis" w:history="1">
        <w:r w:rsidR="006B2C86" w:rsidRPr="000B06A1">
          <w:rPr>
            <w:rStyle w:val="Hyperlink"/>
            <w:rFonts w:ascii="Arial" w:hAnsi="Arial" w:cs="Arial"/>
            <w:bCs/>
          </w:rPr>
          <w:t>View Advertising Campaign Analysis Report</w:t>
        </w:r>
      </w:hyperlink>
    </w:p>
    <w:p w14:paraId="197B7B96" w14:textId="77777777" w:rsidR="006B2C86" w:rsidRPr="007A4CAF" w:rsidRDefault="006B2C86" w:rsidP="00BF6823">
      <w:pPr>
        <w:rPr>
          <w:rFonts w:ascii="Arial" w:hAnsi="Arial" w:cs="Arial"/>
          <w:bCs/>
        </w:rPr>
      </w:pPr>
    </w:p>
    <w:p w14:paraId="3F87E6B6" w14:textId="665B4A24" w:rsidR="00C257A5" w:rsidRPr="007A4CAF" w:rsidRDefault="00C257A5" w:rsidP="00ED4AC5">
      <w:pPr>
        <w:rPr>
          <w:rFonts w:ascii="Arial" w:hAnsi="Arial" w:cs="Arial"/>
          <w:b/>
          <w:bCs/>
        </w:rPr>
      </w:pPr>
    </w:p>
    <w:p w14:paraId="73E0F561" w14:textId="5954A876" w:rsidR="009764EA" w:rsidRPr="007A4CAF" w:rsidRDefault="009764EA">
      <w:pPr>
        <w:rPr>
          <w:rFonts w:ascii="Arial" w:hAnsi="Arial" w:cs="Arial"/>
          <w:b/>
          <w:bCs/>
          <w:sz w:val="28"/>
          <w:szCs w:val="28"/>
        </w:rPr>
      </w:pPr>
    </w:p>
    <w:p w14:paraId="6335A28E" w14:textId="1BAA1521" w:rsidR="009764EA" w:rsidRPr="007A4CAF" w:rsidRDefault="009764EA">
      <w:pPr>
        <w:rPr>
          <w:rFonts w:ascii="Arial" w:hAnsi="Arial" w:cs="Arial"/>
          <w:b/>
          <w:bCs/>
          <w:sz w:val="28"/>
          <w:szCs w:val="28"/>
        </w:rPr>
      </w:pPr>
    </w:p>
    <w:p w14:paraId="66F949E9" w14:textId="77777777" w:rsidR="009764EA" w:rsidRPr="007A4CAF" w:rsidRDefault="009764EA">
      <w:pPr>
        <w:rPr>
          <w:rFonts w:ascii="Arial" w:hAnsi="Arial" w:cs="Arial"/>
          <w:b/>
          <w:bCs/>
          <w:sz w:val="28"/>
          <w:szCs w:val="28"/>
        </w:rPr>
      </w:pPr>
    </w:p>
    <w:p w14:paraId="1C55F3BA" w14:textId="20AFFD36" w:rsidR="00545457" w:rsidRPr="007A4CAF" w:rsidRDefault="00136C44">
      <w:pPr>
        <w:rPr>
          <w:rFonts w:ascii="Arial" w:eastAsia="Times New Roman" w:hAnsi="Arial" w:cs="Arial"/>
          <w:b/>
          <w:bCs/>
          <w:sz w:val="28"/>
          <w:szCs w:val="28"/>
        </w:rPr>
      </w:pPr>
      <w:r w:rsidRPr="007A4CAF">
        <w:rPr>
          <w:rFonts w:ascii="Arial" w:hAnsi="Arial" w:cs="Arial"/>
          <w:b/>
          <w:bCs/>
          <w:sz w:val="28"/>
          <w:szCs w:val="28"/>
        </w:rPr>
        <w:tab/>
      </w:r>
      <w:r w:rsidR="00545457" w:rsidRPr="007A4CAF">
        <w:rPr>
          <w:rFonts w:ascii="Arial" w:hAnsi="Arial" w:cs="Arial"/>
          <w:b/>
          <w:bCs/>
          <w:sz w:val="28"/>
          <w:szCs w:val="28"/>
        </w:rPr>
        <w:br w:type="page"/>
      </w:r>
    </w:p>
    <w:p w14:paraId="644B58A9" w14:textId="494FFAD1" w:rsidR="00F82447" w:rsidRPr="007A4CAF" w:rsidRDefault="00F82447" w:rsidP="00C36173">
      <w:pPr>
        <w:pStyle w:val="NormalWeb"/>
        <w:shd w:val="clear" w:color="auto" w:fill="FFFFFF"/>
        <w:spacing w:before="0" w:beforeAutospacing="0" w:after="0" w:afterAutospacing="0"/>
        <w:rPr>
          <w:rFonts w:ascii="Arial" w:hAnsi="Arial" w:cs="Arial"/>
        </w:rPr>
      </w:pPr>
      <w:bookmarkStart w:id="1" w:name="Data_Types"/>
      <w:r w:rsidRPr="007A4CAF">
        <w:rPr>
          <w:rFonts w:ascii="Arial" w:hAnsi="Arial" w:cs="Arial"/>
          <w:b/>
          <w:bCs/>
          <w:sz w:val="28"/>
          <w:szCs w:val="28"/>
        </w:rPr>
        <w:lastRenderedPageBreak/>
        <w:t xml:space="preserve">Data Types: </w:t>
      </w:r>
    </w:p>
    <w:bookmarkEnd w:id="1"/>
    <w:p w14:paraId="406BE0B1" w14:textId="77777777" w:rsidR="00976304" w:rsidRPr="007A4CAF" w:rsidRDefault="00976304" w:rsidP="00C36173">
      <w:pPr>
        <w:pStyle w:val="NormalWeb"/>
        <w:shd w:val="clear" w:color="auto" w:fill="FFFFFF"/>
        <w:spacing w:before="0" w:beforeAutospacing="0" w:after="0" w:afterAutospacing="0"/>
        <w:rPr>
          <w:rFonts w:ascii="Arial" w:hAnsi="Arial" w:cs="Arial"/>
          <w:b/>
          <w:bCs/>
          <w:sz w:val="22"/>
          <w:szCs w:val="22"/>
        </w:rPr>
      </w:pPr>
    </w:p>
    <w:p w14:paraId="7668CA4A" w14:textId="00FCE464" w:rsidR="00310068" w:rsidRPr="007A4CAF" w:rsidRDefault="00314162"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STORE</w:t>
      </w:r>
    </w:p>
    <w:tbl>
      <w:tblPr>
        <w:tblStyle w:val="TableGrid"/>
        <w:tblW w:w="0" w:type="auto"/>
        <w:tblLook w:val="04A0" w:firstRow="1" w:lastRow="0" w:firstColumn="1" w:lastColumn="0" w:noHBand="0" w:noVBand="1"/>
      </w:tblPr>
      <w:tblGrid>
        <w:gridCol w:w="2880"/>
        <w:gridCol w:w="1584"/>
        <w:gridCol w:w="1296"/>
      </w:tblGrid>
      <w:tr w:rsidR="00E1745B" w:rsidRPr="007A4CAF" w14:paraId="4B0267C2" w14:textId="77777777" w:rsidTr="004C6ACF">
        <w:trPr>
          <w:trHeight w:val="288"/>
        </w:trPr>
        <w:tc>
          <w:tcPr>
            <w:tcW w:w="2880" w:type="dxa"/>
            <w:tcBorders>
              <w:bottom w:val="single" w:sz="18" w:space="0" w:color="auto"/>
            </w:tcBorders>
            <w:vAlign w:val="center"/>
          </w:tcPr>
          <w:p w14:paraId="666E2463" w14:textId="3EBE6D32" w:rsidR="003F6604" w:rsidRPr="007A4CAF" w:rsidRDefault="000A55B4" w:rsidP="00091695">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2A76C514" w14:textId="5CB62E15" w:rsidR="003F6604" w:rsidRPr="007A4CAF" w:rsidRDefault="000A55B4" w:rsidP="00091695">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29736550" w14:textId="3377A265" w:rsidR="003F6604" w:rsidRPr="007A4CAF" w:rsidRDefault="00D81EFA" w:rsidP="00091695">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E1745B" w:rsidRPr="007A4CAF" w14:paraId="5EEA49FD" w14:textId="77777777" w:rsidTr="00EA1FF5">
        <w:trPr>
          <w:trHeight w:val="288"/>
        </w:trPr>
        <w:tc>
          <w:tcPr>
            <w:tcW w:w="2880" w:type="dxa"/>
            <w:tcBorders>
              <w:top w:val="single" w:sz="18" w:space="0" w:color="auto"/>
              <w:right w:val="single" w:sz="4" w:space="0" w:color="auto"/>
            </w:tcBorders>
            <w:vAlign w:val="center"/>
          </w:tcPr>
          <w:p w14:paraId="36535212" w14:textId="7CDFBB98" w:rsidR="003F6604" w:rsidRPr="007A4CAF" w:rsidRDefault="0003369A"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Store_Number</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35805927" w14:textId="5CAF31DA" w:rsidR="003F6604" w:rsidRPr="007A4CAF" w:rsidRDefault="00652C6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17E8F421" w14:textId="4AC1EDBA" w:rsidR="003F6604" w:rsidRPr="007A4CAF" w:rsidRDefault="008A75DC"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21EF0D83" w14:textId="77777777" w:rsidTr="00EA1FF5">
        <w:trPr>
          <w:trHeight w:val="288"/>
        </w:trPr>
        <w:tc>
          <w:tcPr>
            <w:tcW w:w="2880" w:type="dxa"/>
            <w:vAlign w:val="center"/>
          </w:tcPr>
          <w:p w14:paraId="5D254AFF" w14:textId="368C1BA2" w:rsidR="003F6604" w:rsidRPr="007A4CAF" w:rsidRDefault="0003369A"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Phone_Number</w:t>
            </w:r>
            <w:proofErr w:type="spellEnd"/>
          </w:p>
        </w:tc>
        <w:tc>
          <w:tcPr>
            <w:tcW w:w="1584" w:type="dxa"/>
            <w:tcBorders>
              <w:top w:val="single" w:sz="4" w:space="0" w:color="auto"/>
            </w:tcBorders>
            <w:vAlign w:val="center"/>
          </w:tcPr>
          <w:p w14:paraId="7ABAFB8A" w14:textId="6BB34B0A" w:rsidR="003F6604" w:rsidRPr="007A4CAF" w:rsidRDefault="00652C6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7250D457" w14:textId="6D1DD0DF" w:rsidR="003F6604" w:rsidRPr="007A4CAF" w:rsidRDefault="00BF352B"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753B9029" w14:textId="77777777" w:rsidTr="004C6ACF">
        <w:trPr>
          <w:trHeight w:val="288"/>
        </w:trPr>
        <w:tc>
          <w:tcPr>
            <w:tcW w:w="2880" w:type="dxa"/>
            <w:vAlign w:val="center"/>
          </w:tcPr>
          <w:p w14:paraId="6AE61076" w14:textId="38DA5AEB" w:rsidR="003F6604" w:rsidRPr="007A4CAF" w:rsidRDefault="0003369A"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Street_Address</w:t>
            </w:r>
            <w:proofErr w:type="spellEnd"/>
          </w:p>
        </w:tc>
        <w:tc>
          <w:tcPr>
            <w:tcW w:w="1584" w:type="dxa"/>
            <w:vAlign w:val="center"/>
          </w:tcPr>
          <w:p w14:paraId="17126FB6" w14:textId="58529F84" w:rsidR="003F6604" w:rsidRPr="007A4CAF" w:rsidRDefault="00652C6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395461E0" w14:textId="2BE2FEF6" w:rsidR="003F6604" w:rsidRPr="007A4CAF" w:rsidRDefault="00BF352B"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3FAF210B" w14:textId="77777777" w:rsidTr="00EA1FF5">
        <w:trPr>
          <w:trHeight w:val="288"/>
        </w:trPr>
        <w:tc>
          <w:tcPr>
            <w:tcW w:w="2880" w:type="dxa"/>
            <w:vAlign w:val="center"/>
          </w:tcPr>
          <w:p w14:paraId="0916612B" w14:textId="0421B466" w:rsidR="003F6604" w:rsidRPr="007A4CAF" w:rsidRDefault="00491114"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Has_Restaurant</w:t>
            </w:r>
            <w:proofErr w:type="spellEnd"/>
          </w:p>
        </w:tc>
        <w:tc>
          <w:tcPr>
            <w:tcW w:w="1584" w:type="dxa"/>
            <w:vAlign w:val="center"/>
          </w:tcPr>
          <w:p w14:paraId="3A9A743B" w14:textId="6C88DD2C" w:rsidR="003F6604" w:rsidRPr="007A4CAF" w:rsidRDefault="002423A2"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Boolean</w:t>
            </w:r>
          </w:p>
        </w:tc>
        <w:tc>
          <w:tcPr>
            <w:tcW w:w="1296" w:type="dxa"/>
            <w:tcBorders>
              <w:bottom w:val="single" w:sz="4" w:space="0" w:color="auto"/>
            </w:tcBorders>
            <w:vAlign w:val="center"/>
          </w:tcPr>
          <w:p w14:paraId="5269CB75" w14:textId="543210DA" w:rsidR="003F6604" w:rsidRPr="007A4CAF" w:rsidRDefault="00075A2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9B0865" w:rsidRPr="007A4CAF" w14:paraId="11359212" w14:textId="77777777" w:rsidTr="00EA1FF5">
        <w:trPr>
          <w:trHeight w:val="288"/>
        </w:trPr>
        <w:tc>
          <w:tcPr>
            <w:tcW w:w="2880" w:type="dxa"/>
            <w:vAlign w:val="center"/>
          </w:tcPr>
          <w:p w14:paraId="3C937F29" w14:textId="1C125AD7" w:rsidR="003F6604" w:rsidRPr="007A4CAF" w:rsidRDefault="009A7F23" w:rsidP="00091695">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Has_Snack_Bar</w:t>
            </w:r>
            <w:proofErr w:type="spellEnd"/>
          </w:p>
        </w:tc>
        <w:tc>
          <w:tcPr>
            <w:tcW w:w="1584" w:type="dxa"/>
            <w:vAlign w:val="center"/>
          </w:tcPr>
          <w:p w14:paraId="01820B69" w14:textId="2A165164" w:rsidR="003F6604" w:rsidRPr="007A4CAF" w:rsidRDefault="002423A2"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Boolean</w:t>
            </w:r>
          </w:p>
        </w:tc>
        <w:tc>
          <w:tcPr>
            <w:tcW w:w="1296" w:type="dxa"/>
            <w:tcBorders>
              <w:top w:val="single" w:sz="4" w:space="0" w:color="auto"/>
            </w:tcBorders>
            <w:vAlign w:val="center"/>
          </w:tcPr>
          <w:p w14:paraId="74FC6181" w14:textId="1FBD6DFD" w:rsidR="003F6604" w:rsidRPr="007A4CAF" w:rsidRDefault="00075A27" w:rsidP="00091695">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398B848E" w14:textId="77777777" w:rsidR="00595641" w:rsidRPr="007A4CAF" w:rsidRDefault="00595641" w:rsidP="00310068">
      <w:pPr>
        <w:pStyle w:val="NormalWeb"/>
        <w:shd w:val="clear" w:color="auto" w:fill="FFFFFF"/>
        <w:spacing w:before="0" w:beforeAutospacing="0" w:after="0" w:afterAutospacing="0"/>
        <w:rPr>
          <w:rFonts w:ascii="Arial" w:hAnsi="Arial" w:cs="Arial"/>
          <w:b/>
          <w:bCs/>
          <w:sz w:val="22"/>
          <w:szCs w:val="22"/>
        </w:rPr>
      </w:pPr>
    </w:p>
    <w:p w14:paraId="64D0208E" w14:textId="759955C8" w:rsidR="002D588C" w:rsidRPr="007A4CAF" w:rsidRDefault="002D588C"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CHILDCARE</w:t>
      </w:r>
    </w:p>
    <w:tbl>
      <w:tblPr>
        <w:tblStyle w:val="TableGrid"/>
        <w:tblW w:w="0" w:type="auto"/>
        <w:tblLook w:val="04A0" w:firstRow="1" w:lastRow="0" w:firstColumn="1" w:lastColumn="0" w:noHBand="0" w:noVBand="1"/>
      </w:tblPr>
      <w:tblGrid>
        <w:gridCol w:w="2880"/>
        <w:gridCol w:w="1584"/>
        <w:gridCol w:w="1296"/>
      </w:tblGrid>
      <w:tr w:rsidR="00454779" w:rsidRPr="007A4CAF" w14:paraId="7D03F009" w14:textId="77777777" w:rsidTr="004E4081">
        <w:trPr>
          <w:trHeight w:val="288"/>
        </w:trPr>
        <w:tc>
          <w:tcPr>
            <w:tcW w:w="2880" w:type="dxa"/>
            <w:tcBorders>
              <w:bottom w:val="single" w:sz="18" w:space="0" w:color="auto"/>
            </w:tcBorders>
            <w:vAlign w:val="center"/>
          </w:tcPr>
          <w:p w14:paraId="203AD957" w14:textId="77777777" w:rsidR="00600CC0" w:rsidRPr="007A4CAF" w:rsidRDefault="00600CC0"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0CB09BE6" w14:textId="77777777" w:rsidR="00600CC0" w:rsidRPr="007A4CAF" w:rsidRDefault="00600CC0"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6E59905B" w14:textId="77777777" w:rsidR="00600CC0" w:rsidRPr="007A4CAF" w:rsidRDefault="00600CC0"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454779" w:rsidRPr="007A4CAF" w14:paraId="6A901A6B" w14:textId="77777777" w:rsidTr="008675C0">
        <w:trPr>
          <w:trHeight w:val="288"/>
        </w:trPr>
        <w:tc>
          <w:tcPr>
            <w:tcW w:w="2880" w:type="dxa"/>
            <w:tcBorders>
              <w:top w:val="single" w:sz="18" w:space="0" w:color="auto"/>
              <w:right w:val="single" w:sz="4" w:space="0" w:color="auto"/>
            </w:tcBorders>
            <w:vAlign w:val="center"/>
          </w:tcPr>
          <w:p w14:paraId="1B1C8893" w14:textId="25EDEDD3" w:rsidR="00600CC0" w:rsidRPr="007A4CAF" w:rsidRDefault="00AC6BAE"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Limit</w:t>
            </w:r>
          </w:p>
        </w:tc>
        <w:tc>
          <w:tcPr>
            <w:tcW w:w="1584" w:type="dxa"/>
            <w:tcBorders>
              <w:top w:val="single" w:sz="18" w:space="0" w:color="auto"/>
              <w:left w:val="single" w:sz="4" w:space="0" w:color="auto"/>
              <w:bottom w:val="single" w:sz="4" w:space="0" w:color="auto"/>
              <w:right w:val="single" w:sz="4" w:space="0" w:color="auto"/>
            </w:tcBorders>
            <w:vAlign w:val="center"/>
          </w:tcPr>
          <w:p w14:paraId="30B03A42" w14:textId="3692A57E" w:rsidR="00600CC0" w:rsidRPr="007A4CAF" w:rsidRDefault="00F9798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Integer</w:t>
            </w:r>
          </w:p>
        </w:tc>
        <w:tc>
          <w:tcPr>
            <w:tcW w:w="1296" w:type="dxa"/>
            <w:tcBorders>
              <w:top w:val="single" w:sz="18" w:space="0" w:color="auto"/>
              <w:left w:val="single" w:sz="4" w:space="0" w:color="auto"/>
            </w:tcBorders>
            <w:vAlign w:val="center"/>
          </w:tcPr>
          <w:p w14:paraId="73B7BB0F" w14:textId="4EC4301B" w:rsidR="00600CC0" w:rsidRPr="007A4CAF" w:rsidRDefault="00495DE4"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0CDC5B08" w14:textId="77777777" w:rsidR="00BB5A88" w:rsidRPr="007A4CAF" w:rsidRDefault="00BB5A88" w:rsidP="00310068">
      <w:pPr>
        <w:pStyle w:val="NormalWeb"/>
        <w:shd w:val="clear" w:color="auto" w:fill="FFFFFF"/>
        <w:spacing w:before="0" w:beforeAutospacing="0" w:after="0" w:afterAutospacing="0"/>
        <w:rPr>
          <w:rFonts w:ascii="Arial" w:hAnsi="Arial" w:cs="Arial"/>
          <w:b/>
          <w:bCs/>
          <w:sz w:val="22"/>
          <w:szCs w:val="22"/>
        </w:rPr>
      </w:pPr>
    </w:p>
    <w:p w14:paraId="79F4974A" w14:textId="0FBA4B3D" w:rsidR="00314162" w:rsidRPr="007A4CAF" w:rsidRDefault="00BB5A8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CITY</w:t>
      </w:r>
    </w:p>
    <w:tbl>
      <w:tblPr>
        <w:tblStyle w:val="TableGrid"/>
        <w:tblW w:w="0" w:type="auto"/>
        <w:tblLook w:val="04A0" w:firstRow="1" w:lastRow="0" w:firstColumn="1" w:lastColumn="0" w:noHBand="0" w:noVBand="1"/>
      </w:tblPr>
      <w:tblGrid>
        <w:gridCol w:w="2880"/>
        <w:gridCol w:w="1584"/>
        <w:gridCol w:w="1296"/>
      </w:tblGrid>
      <w:tr w:rsidR="002718DB" w:rsidRPr="007A4CAF" w14:paraId="34A24EDC" w14:textId="77777777" w:rsidTr="00126F8D">
        <w:trPr>
          <w:trHeight w:val="288"/>
        </w:trPr>
        <w:tc>
          <w:tcPr>
            <w:tcW w:w="2880" w:type="dxa"/>
            <w:tcBorders>
              <w:bottom w:val="single" w:sz="18" w:space="0" w:color="auto"/>
            </w:tcBorders>
            <w:vAlign w:val="center"/>
          </w:tcPr>
          <w:p w14:paraId="691EA388" w14:textId="77777777" w:rsidR="002718DB" w:rsidRPr="007A4CAF" w:rsidRDefault="002718DB"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57749636" w14:textId="77777777" w:rsidR="002718DB" w:rsidRPr="007A4CAF" w:rsidRDefault="002718DB"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2EB36E7C" w14:textId="77777777" w:rsidR="002718DB" w:rsidRPr="007A4CAF" w:rsidRDefault="002718DB"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0F120A" w:rsidRPr="007A4CAF" w14:paraId="28A8AA8A" w14:textId="77777777" w:rsidTr="008675C0">
        <w:trPr>
          <w:trHeight w:val="288"/>
        </w:trPr>
        <w:tc>
          <w:tcPr>
            <w:tcW w:w="2880" w:type="dxa"/>
            <w:tcBorders>
              <w:top w:val="single" w:sz="18" w:space="0" w:color="auto"/>
              <w:right w:val="single" w:sz="4" w:space="0" w:color="auto"/>
            </w:tcBorders>
            <w:vAlign w:val="center"/>
          </w:tcPr>
          <w:p w14:paraId="51B81028" w14:textId="0AB2C5BD" w:rsidR="000F120A" w:rsidRPr="007A4CAF" w:rsidRDefault="000F120A" w:rsidP="000F120A">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City_Name</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1D50BE40" w14:textId="7AB33D14"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3D9F706C" w14:textId="49DB3FCE"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0F120A" w:rsidRPr="007A4CAF" w14:paraId="2286D6A0" w14:textId="77777777" w:rsidTr="008675C0">
        <w:trPr>
          <w:trHeight w:val="288"/>
        </w:trPr>
        <w:tc>
          <w:tcPr>
            <w:tcW w:w="2880" w:type="dxa"/>
            <w:vAlign w:val="center"/>
          </w:tcPr>
          <w:p w14:paraId="69A338A9" w14:textId="629A283F" w:rsidR="000F120A" w:rsidRPr="007A4CAF" w:rsidRDefault="000F120A" w:rsidP="000F120A">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State_Location</w:t>
            </w:r>
            <w:proofErr w:type="spellEnd"/>
          </w:p>
        </w:tc>
        <w:tc>
          <w:tcPr>
            <w:tcW w:w="1584" w:type="dxa"/>
            <w:tcBorders>
              <w:top w:val="single" w:sz="4" w:space="0" w:color="auto"/>
            </w:tcBorders>
            <w:vAlign w:val="center"/>
          </w:tcPr>
          <w:p w14:paraId="35C1A501" w14:textId="493B2625"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60E3E9A2" w14:textId="7B2BA2DD"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0F120A" w:rsidRPr="007A4CAF" w14:paraId="0A840C99" w14:textId="77777777" w:rsidTr="00126F8D">
        <w:trPr>
          <w:trHeight w:val="288"/>
        </w:trPr>
        <w:tc>
          <w:tcPr>
            <w:tcW w:w="2880" w:type="dxa"/>
            <w:vAlign w:val="center"/>
          </w:tcPr>
          <w:p w14:paraId="29E48BBF" w14:textId="1C44EA47"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Population</w:t>
            </w:r>
          </w:p>
        </w:tc>
        <w:tc>
          <w:tcPr>
            <w:tcW w:w="1584" w:type="dxa"/>
            <w:vAlign w:val="center"/>
          </w:tcPr>
          <w:p w14:paraId="3FD1ED23" w14:textId="00FA2B6F"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Integer</w:t>
            </w:r>
          </w:p>
        </w:tc>
        <w:tc>
          <w:tcPr>
            <w:tcW w:w="1296" w:type="dxa"/>
            <w:vAlign w:val="center"/>
          </w:tcPr>
          <w:p w14:paraId="73832DE1" w14:textId="5414011A"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0F120A" w:rsidRPr="007A4CAF" w14:paraId="0A729F55" w14:textId="77777777" w:rsidTr="008675C0">
        <w:trPr>
          <w:trHeight w:val="288"/>
        </w:trPr>
        <w:tc>
          <w:tcPr>
            <w:tcW w:w="2880" w:type="dxa"/>
            <w:vAlign w:val="center"/>
          </w:tcPr>
          <w:p w14:paraId="06E406CD" w14:textId="496BBA31" w:rsidR="000F120A" w:rsidRPr="007A4CAF" w:rsidRDefault="000F120A" w:rsidP="000F120A">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Population_Size_Category</w:t>
            </w:r>
            <w:proofErr w:type="spellEnd"/>
          </w:p>
        </w:tc>
        <w:tc>
          <w:tcPr>
            <w:tcW w:w="1584" w:type="dxa"/>
            <w:vAlign w:val="center"/>
          </w:tcPr>
          <w:p w14:paraId="74E5A94E" w14:textId="7D2739C6"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bottom w:val="single" w:sz="4" w:space="0" w:color="auto"/>
            </w:tcBorders>
            <w:vAlign w:val="center"/>
          </w:tcPr>
          <w:p w14:paraId="299D1670" w14:textId="1E7B365D" w:rsidR="000F120A" w:rsidRPr="007A4CAF" w:rsidRDefault="000F120A" w:rsidP="000F120A">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78E51CC7" w14:textId="7C9D0C3B" w:rsidR="00BB5A88" w:rsidRPr="007A4CAF" w:rsidRDefault="00BB5A88" w:rsidP="00310068">
      <w:pPr>
        <w:pStyle w:val="NormalWeb"/>
        <w:shd w:val="clear" w:color="auto" w:fill="FFFFFF"/>
        <w:spacing w:before="0" w:beforeAutospacing="0" w:after="0" w:afterAutospacing="0"/>
        <w:rPr>
          <w:rFonts w:ascii="Arial" w:hAnsi="Arial" w:cs="Arial"/>
          <w:b/>
          <w:bCs/>
          <w:sz w:val="22"/>
          <w:szCs w:val="22"/>
        </w:rPr>
      </w:pPr>
    </w:p>
    <w:p w14:paraId="2FEB3AD5" w14:textId="084D834B" w:rsidR="00BB5A88" w:rsidRPr="007A4CAF" w:rsidRDefault="006A5D91"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PRODUCT</w:t>
      </w:r>
    </w:p>
    <w:tbl>
      <w:tblPr>
        <w:tblStyle w:val="TableGrid"/>
        <w:tblW w:w="0" w:type="auto"/>
        <w:tblLook w:val="04A0" w:firstRow="1" w:lastRow="0" w:firstColumn="1" w:lastColumn="0" w:noHBand="0" w:noVBand="1"/>
      </w:tblPr>
      <w:tblGrid>
        <w:gridCol w:w="2880"/>
        <w:gridCol w:w="1584"/>
        <w:gridCol w:w="1296"/>
      </w:tblGrid>
      <w:tr w:rsidR="00461E9C" w:rsidRPr="007A4CAF" w14:paraId="70ACEC54" w14:textId="77777777" w:rsidTr="00126F8D">
        <w:trPr>
          <w:trHeight w:val="288"/>
        </w:trPr>
        <w:tc>
          <w:tcPr>
            <w:tcW w:w="2880" w:type="dxa"/>
            <w:tcBorders>
              <w:bottom w:val="single" w:sz="18" w:space="0" w:color="auto"/>
            </w:tcBorders>
            <w:vAlign w:val="center"/>
          </w:tcPr>
          <w:p w14:paraId="09291D92" w14:textId="77777777" w:rsidR="00461E9C" w:rsidRPr="007A4CAF" w:rsidRDefault="00461E9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096023D0" w14:textId="77777777" w:rsidR="00461E9C" w:rsidRPr="007A4CAF" w:rsidRDefault="00461E9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484A97C3" w14:textId="77777777" w:rsidR="00461E9C" w:rsidRPr="007A4CAF" w:rsidRDefault="00461E9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340238" w:rsidRPr="007A4CAF" w14:paraId="16943743" w14:textId="77777777" w:rsidTr="008675C0">
        <w:trPr>
          <w:trHeight w:val="288"/>
        </w:trPr>
        <w:tc>
          <w:tcPr>
            <w:tcW w:w="2880" w:type="dxa"/>
            <w:tcBorders>
              <w:top w:val="single" w:sz="18" w:space="0" w:color="auto"/>
              <w:right w:val="single" w:sz="4" w:space="0" w:color="auto"/>
            </w:tcBorders>
            <w:vAlign w:val="center"/>
          </w:tcPr>
          <w:p w14:paraId="34F34036" w14:textId="46B13F7E"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PID</w:t>
            </w:r>
          </w:p>
        </w:tc>
        <w:tc>
          <w:tcPr>
            <w:tcW w:w="1584" w:type="dxa"/>
            <w:tcBorders>
              <w:top w:val="single" w:sz="18" w:space="0" w:color="auto"/>
              <w:left w:val="single" w:sz="4" w:space="0" w:color="auto"/>
              <w:bottom w:val="single" w:sz="4" w:space="0" w:color="auto"/>
              <w:right w:val="single" w:sz="4" w:space="0" w:color="auto"/>
            </w:tcBorders>
            <w:vAlign w:val="center"/>
          </w:tcPr>
          <w:p w14:paraId="72F32E75" w14:textId="469FD385"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764A2C59" w14:textId="0A148F33"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340238" w:rsidRPr="007A4CAF" w14:paraId="40DAE56F" w14:textId="77777777" w:rsidTr="008675C0">
        <w:trPr>
          <w:trHeight w:val="288"/>
        </w:trPr>
        <w:tc>
          <w:tcPr>
            <w:tcW w:w="2880" w:type="dxa"/>
            <w:vAlign w:val="center"/>
          </w:tcPr>
          <w:p w14:paraId="4F18D297" w14:textId="72EF0CDE" w:rsidR="00340238" w:rsidRPr="007A4CAF" w:rsidRDefault="00340238" w:rsidP="00340238">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Product_Name</w:t>
            </w:r>
            <w:proofErr w:type="spellEnd"/>
          </w:p>
        </w:tc>
        <w:tc>
          <w:tcPr>
            <w:tcW w:w="1584" w:type="dxa"/>
            <w:tcBorders>
              <w:top w:val="single" w:sz="4" w:space="0" w:color="auto"/>
            </w:tcBorders>
            <w:vAlign w:val="center"/>
          </w:tcPr>
          <w:p w14:paraId="0653CF1D" w14:textId="7C827599"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vAlign w:val="center"/>
          </w:tcPr>
          <w:p w14:paraId="583D405C" w14:textId="51C63B6B"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r w:rsidR="00340238" w:rsidRPr="007A4CAF" w14:paraId="36903319" w14:textId="77777777" w:rsidTr="00126F8D">
        <w:trPr>
          <w:trHeight w:val="288"/>
        </w:trPr>
        <w:tc>
          <w:tcPr>
            <w:tcW w:w="2880" w:type="dxa"/>
            <w:vAlign w:val="center"/>
          </w:tcPr>
          <w:p w14:paraId="28A0AF43" w14:textId="441837FE" w:rsidR="00340238" w:rsidRPr="007A4CAF" w:rsidRDefault="00340238" w:rsidP="00340238">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Retail_Price</w:t>
            </w:r>
            <w:proofErr w:type="spellEnd"/>
          </w:p>
        </w:tc>
        <w:tc>
          <w:tcPr>
            <w:tcW w:w="1584" w:type="dxa"/>
            <w:vAlign w:val="center"/>
          </w:tcPr>
          <w:p w14:paraId="3770724F" w14:textId="7348B6FD"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Float</w:t>
            </w:r>
          </w:p>
        </w:tc>
        <w:tc>
          <w:tcPr>
            <w:tcW w:w="1296" w:type="dxa"/>
            <w:vAlign w:val="center"/>
          </w:tcPr>
          <w:p w14:paraId="6FDE19C9" w14:textId="3CE251EF" w:rsidR="00340238" w:rsidRPr="007A4CAF" w:rsidRDefault="00340238" w:rsidP="00340238">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489494E3" w14:textId="77777777" w:rsidR="00BB5A88" w:rsidRPr="007A4CAF" w:rsidRDefault="00BB5A88" w:rsidP="00310068">
      <w:pPr>
        <w:pStyle w:val="NormalWeb"/>
        <w:shd w:val="clear" w:color="auto" w:fill="FFFFFF"/>
        <w:spacing w:before="0" w:beforeAutospacing="0" w:after="0" w:afterAutospacing="0"/>
        <w:rPr>
          <w:rFonts w:ascii="Arial" w:hAnsi="Arial" w:cs="Arial"/>
          <w:b/>
          <w:bCs/>
          <w:sz w:val="22"/>
          <w:szCs w:val="22"/>
        </w:rPr>
      </w:pPr>
    </w:p>
    <w:p w14:paraId="33148C51" w14:textId="5152F9D9" w:rsidR="00BA1136" w:rsidRPr="007A4CAF" w:rsidRDefault="002906D2"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CATEGORY</w:t>
      </w:r>
    </w:p>
    <w:tbl>
      <w:tblPr>
        <w:tblStyle w:val="TableGrid"/>
        <w:tblW w:w="0" w:type="auto"/>
        <w:tblLook w:val="04A0" w:firstRow="1" w:lastRow="0" w:firstColumn="1" w:lastColumn="0" w:noHBand="0" w:noVBand="1"/>
      </w:tblPr>
      <w:tblGrid>
        <w:gridCol w:w="2880"/>
        <w:gridCol w:w="1584"/>
        <w:gridCol w:w="1296"/>
      </w:tblGrid>
      <w:tr w:rsidR="00DB403E" w:rsidRPr="007A4CAF" w14:paraId="7A67EBB7" w14:textId="77777777" w:rsidTr="00126F8D">
        <w:trPr>
          <w:trHeight w:val="288"/>
        </w:trPr>
        <w:tc>
          <w:tcPr>
            <w:tcW w:w="2880" w:type="dxa"/>
            <w:tcBorders>
              <w:bottom w:val="single" w:sz="18" w:space="0" w:color="auto"/>
            </w:tcBorders>
            <w:vAlign w:val="center"/>
          </w:tcPr>
          <w:p w14:paraId="2FE02EA9"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466AE15C"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0D5469B5"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BA1EB0" w:rsidRPr="007A4CAF" w14:paraId="2C527F02" w14:textId="77777777" w:rsidTr="008675C0">
        <w:trPr>
          <w:trHeight w:val="288"/>
        </w:trPr>
        <w:tc>
          <w:tcPr>
            <w:tcW w:w="2880" w:type="dxa"/>
            <w:tcBorders>
              <w:top w:val="single" w:sz="18" w:space="0" w:color="auto"/>
              <w:right w:val="single" w:sz="4" w:space="0" w:color="auto"/>
            </w:tcBorders>
            <w:vAlign w:val="center"/>
          </w:tcPr>
          <w:p w14:paraId="7FCAB6B3" w14:textId="3B19A861" w:rsidR="00BA1EB0" w:rsidRPr="007A4CAF" w:rsidRDefault="00BA1EB0" w:rsidP="00BA1EB0">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Category_Name</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1ECFEE89" w14:textId="260A1D15" w:rsidR="00BA1EB0" w:rsidRPr="007A4CAF" w:rsidRDefault="00BA1EB0" w:rsidP="00BA1EB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29FEBAD6" w14:textId="6D0A8219" w:rsidR="00BA1EB0" w:rsidRPr="007A4CAF" w:rsidRDefault="00BA1EB0" w:rsidP="00BA1EB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7747E4E7" w14:textId="1C25616A" w:rsidR="00276845" w:rsidRPr="007A4CAF" w:rsidRDefault="00276845" w:rsidP="00310068">
      <w:pPr>
        <w:pStyle w:val="NormalWeb"/>
        <w:shd w:val="clear" w:color="auto" w:fill="FFFFFF"/>
        <w:spacing w:before="0" w:beforeAutospacing="0" w:after="0" w:afterAutospacing="0"/>
        <w:rPr>
          <w:rFonts w:ascii="Arial" w:hAnsi="Arial" w:cs="Arial"/>
          <w:b/>
          <w:bCs/>
          <w:sz w:val="22"/>
          <w:szCs w:val="22"/>
        </w:rPr>
      </w:pPr>
    </w:p>
    <w:p w14:paraId="6116DDC6" w14:textId="4823D0FD" w:rsidR="00276845" w:rsidRPr="007A4CAF" w:rsidRDefault="00276845"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DAY</w:t>
      </w:r>
    </w:p>
    <w:tbl>
      <w:tblPr>
        <w:tblStyle w:val="TableGrid"/>
        <w:tblW w:w="0" w:type="auto"/>
        <w:tblLook w:val="04A0" w:firstRow="1" w:lastRow="0" w:firstColumn="1" w:lastColumn="0" w:noHBand="0" w:noVBand="1"/>
      </w:tblPr>
      <w:tblGrid>
        <w:gridCol w:w="2880"/>
        <w:gridCol w:w="1584"/>
        <w:gridCol w:w="1296"/>
      </w:tblGrid>
      <w:tr w:rsidR="00DB403E" w:rsidRPr="007A4CAF" w14:paraId="7343C45A" w14:textId="77777777" w:rsidTr="00126F8D">
        <w:trPr>
          <w:trHeight w:val="288"/>
        </w:trPr>
        <w:tc>
          <w:tcPr>
            <w:tcW w:w="2880" w:type="dxa"/>
            <w:tcBorders>
              <w:bottom w:val="single" w:sz="18" w:space="0" w:color="auto"/>
            </w:tcBorders>
            <w:vAlign w:val="center"/>
          </w:tcPr>
          <w:p w14:paraId="73DF2C57"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53B503C9"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625F0B5C" w14:textId="77777777" w:rsidR="00DB403E" w:rsidRPr="007A4CAF" w:rsidRDefault="00DB403E"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DA7590" w:rsidRPr="007A4CAF" w14:paraId="58D9EF2E" w14:textId="77777777" w:rsidTr="008675C0">
        <w:trPr>
          <w:trHeight w:val="288"/>
        </w:trPr>
        <w:tc>
          <w:tcPr>
            <w:tcW w:w="2880" w:type="dxa"/>
            <w:tcBorders>
              <w:top w:val="single" w:sz="18" w:space="0" w:color="auto"/>
              <w:right w:val="single" w:sz="4" w:space="0" w:color="auto"/>
            </w:tcBorders>
            <w:vAlign w:val="center"/>
          </w:tcPr>
          <w:p w14:paraId="09D09B2C" w14:textId="4BEF34A5" w:rsidR="00DA7590" w:rsidRPr="007A4CAF" w:rsidRDefault="00DA7590" w:rsidP="00DA759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Date</w:t>
            </w:r>
          </w:p>
        </w:tc>
        <w:tc>
          <w:tcPr>
            <w:tcW w:w="1584" w:type="dxa"/>
            <w:tcBorders>
              <w:top w:val="single" w:sz="18" w:space="0" w:color="auto"/>
              <w:left w:val="single" w:sz="4" w:space="0" w:color="auto"/>
              <w:bottom w:val="single" w:sz="4" w:space="0" w:color="auto"/>
              <w:right w:val="single" w:sz="4" w:space="0" w:color="auto"/>
            </w:tcBorders>
            <w:vAlign w:val="center"/>
          </w:tcPr>
          <w:p w14:paraId="22DD9ECF" w14:textId="21786062" w:rsidR="00DA7590" w:rsidRPr="007A4CAF" w:rsidRDefault="00DA7590" w:rsidP="00DA759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2B222B0A" w14:textId="22165D4E" w:rsidR="00DA7590" w:rsidRPr="007A4CAF" w:rsidRDefault="00DA7590" w:rsidP="00DA7590">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47981FE4" w14:textId="48FB0165" w:rsidR="002906D2" w:rsidRPr="007A4CAF" w:rsidRDefault="002906D2" w:rsidP="00310068">
      <w:pPr>
        <w:pStyle w:val="NormalWeb"/>
        <w:shd w:val="clear" w:color="auto" w:fill="FFFFFF"/>
        <w:spacing w:before="0" w:beforeAutospacing="0" w:after="0" w:afterAutospacing="0"/>
        <w:rPr>
          <w:rFonts w:ascii="Arial" w:hAnsi="Arial" w:cs="Arial"/>
          <w:b/>
          <w:bCs/>
          <w:sz w:val="22"/>
          <w:szCs w:val="22"/>
        </w:rPr>
      </w:pPr>
    </w:p>
    <w:p w14:paraId="607153AF" w14:textId="6A3C2252"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DISCOUNT</w:t>
      </w:r>
    </w:p>
    <w:tbl>
      <w:tblPr>
        <w:tblStyle w:val="TableGrid"/>
        <w:tblW w:w="0" w:type="auto"/>
        <w:tblLook w:val="04A0" w:firstRow="1" w:lastRow="0" w:firstColumn="1" w:lastColumn="0" w:noHBand="0" w:noVBand="1"/>
      </w:tblPr>
      <w:tblGrid>
        <w:gridCol w:w="2880"/>
        <w:gridCol w:w="1584"/>
        <w:gridCol w:w="1296"/>
      </w:tblGrid>
      <w:tr w:rsidR="00F55A72" w:rsidRPr="007A4CAF" w14:paraId="2CFCEA82" w14:textId="77777777" w:rsidTr="00126F8D">
        <w:trPr>
          <w:trHeight w:val="288"/>
        </w:trPr>
        <w:tc>
          <w:tcPr>
            <w:tcW w:w="2880" w:type="dxa"/>
            <w:tcBorders>
              <w:bottom w:val="single" w:sz="18" w:space="0" w:color="auto"/>
            </w:tcBorders>
            <w:vAlign w:val="center"/>
          </w:tcPr>
          <w:p w14:paraId="0F9EBD89" w14:textId="77777777" w:rsidR="00F55A72" w:rsidRPr="007A4CAF" w:rsidRDefault="00F55A72"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57D9F960" w14:textId="77777777" w:rsidR="00F55A72" w:rsidRPr="007A4CAF" w:rsidRDefault="00F55A72"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6040B216" w14:textId="77777777" w:rsidR="00F55A72" w:rsidRPr="007A4CAF" w:rsidRDefault="00F55A72"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F55A72" w:rsidRPr="007A4CAF" w14:paraId="27270DD4" w14:textId="77777777" w:rsidTr="00126F8D">
        <w:trPr>
          <w:trHeight w:val="288"/>
        </w:trPr>
        <w:tc>
          <w:tcPr>
            <w:tcW w:w="2880" w:type="dxa"/>
            <w:tcBorders>
              <w:top w:val="single" w:sz="18" w:space="0" w:color="auto"/>
              <w:right w:val="single" w:sz="4" w:space="0" w:color="auto"/>
            </w:tcBorders>
            <w:vAlign w:val="center"/>
          </w:tcPr>
          <w:p w14:paraId="7DBD4202" w14:textId="3E080451" w:rsidR="00F55A72" w:rsidRPr="007A4CAF" w:rsidRDefault="00F55A72" w:rsidP="00126F8D">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Discount_Price</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609A3D30" w14:textId="68C76B82" w:rsidR="00F55A72" w:rsidRPr="007A4CAF" w:rsidRDefault="00F55A72"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Float</w:t>
            </w:r>
          </w:p>
        </w:tc>
        <w:tc>
          <w:tcPr>
            <w:tcW w:w="1296" w:type="dxa"/>
            <w:tcBorders>
              <w:top w:val="single" w:sz="18" w:space="0" w:color="auto"/>
              <w:left w:val="single" w:sz="4" w:space="0" w:color="auto"/>
            </w:tcBorders>
            <w:vAlign w:val="center"/>
          </w:tcPr>
          <w:p w14:paraId="182A3B06" w14:textId="5C1AACCC" w:rsidR="00F55A72" w:rsidRPr="007A4CAF" w:rsidRDefault="007F302A"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 xml:space="preserve">Not </w:t>
            </w:r>
            <w:r w:rsidR="00F55A72" w:rsidRPr="007A4CAF">
              <w:rPr>
                <w:rFonts w:ascii="Arial" w:hAnsi="Arial" w:cs="Arial"/>
                <w:bCs/>
                <w:sz w:val="22"/>
                <w:szCs w:val="22"/>
              </w:rPr>
              <w:t>Null</w:t>
            </w:r>
          </w:p>
        </w:tc>
      </w:tr>
    </w:tbl>
    <w:p w14:paraId="26EB6A69" w14:textId="530A6860" w:rsidR="00893A8F" w:rsidRPr="007A4CAF" w:rsidRDefault="00893A8F" w:rsidP="00310068">
      <w:pPr>
        <w:pStyle w:val="NormalWeb"/>
        <w:shd w:val="clear" w:color="auto" w:fill="FFFFFF"/>
        <w:spacing w:before="0" w:beforeAutospacing="0" w:after="0" w:afterAutospacing="0"/>
        <w:rPr>
          <w:rFonts w:ascii="Arial" w:hAnsi="Arial" w:cs="Arial"/>
          <w:b/>
          <w:bCs/>
          <w:sz w:val="22"/>
          <w:szCs w:val="22"/>
        </w:rPr>
      </w:pPr>
    </w:p>
    <w:p w14:paraId="209DA055" w14:textId="6D15FC33" w:rsidR="00893A8F" w:rsidRPr="007A4CAF" w:rsidRDefault="00893A8F"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SALE</w:t>
      </w:r>
    </w:p>
    <w:tbl>
      <w:tblPr>
        <w:tblStyle w:val="TableGrid"/>
        <w:tblW w:w="0" w:type="auto"/>
        <w:tblLook w:val="04A0" w:firstRow="1" w:lastRow="0" w:firstColumn="1" w:lastColumn="0" w:noHBand="0" w:noVBand="1"/>
      </w:tblPr>
      <w:tblGrid>
        <w:gridCol w:w="2880"/>
        <w:gridCol w:w="1584"/>
        <w:gridCol w:w="1296"/>
      </w:tblGrid>
      <w:tr w:rsidR="007754AF" w:rsidRPr="007A4CAF" w14:paraId="128A2507" w14:textId="77777777" w:rsidTr="00126F8D">
        <w:trPr>
          <w:trHeight w:val="288"/>
        </w:trPr>
        <w:tc>
          <w:tcPr>
            <w:tcW w:w="2880" w:type="dxa"/>
            <w:tcBorders>
              <w:bottom w:val="single" w:sz="18" w:space="0" w:color="auto"/>
            </w:tcBorders>
            <w:vAlign w:val="center"/>
          </w:tcPr>
          <w:p w14:paraId="2274D981" w14:textId="77777777" w:rsidR="007754AF" w:rsidRPr="007A4CAF" w:rsidRDefault="007754AF"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77C8E19B" w14:textId="77777777" w:rsidR="007754AF" w:rsidRPr="007A4CAF" w:rsidRDefault="007754AF"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7083FCE7" w14:textId="77777777" w:rsidR="007754AF" w:rsidRPr="007A4CAF" w:rsidRDefault="007754AF"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7754AF" w:rsidRPr="007A4CAF" w14:paraId="5606461E" w14:textId="77777777" w:rsidTr="00126F8D">
        <w:trPr>
          <w:trHeight w:val="288"/>
        </w:trPr>
        <w:tc>
          <w:tcPr>
            <w:tcW w:w="2880" w:type="dxa"/>
            <w:tcBorders>
              <w:top w:val="single" w:sz="18" w:space="0" w:color="auto"/>
              <w:right w:val="single" w:sz="4" w:space="0" w:color="auto"/>
            </w:tcBorders>
            <w:vAlign w:val="center"/>
          </w:tcPr>
          <w:p w14:paraId="58BB41CD" w14:textId="16DE200E" w:rsidR="007754AF" w:rsidRPr="007A4CAF" w:rsidRDefault="007754AF"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Quantity</w:t>
            </w:r>
          </w:p>
        </w:tc>
        <w:tc>
          <w:tcPr>
            <w:tcW w:w="1584" w:type="dxa"/>
            <w:tcBorders>
              <w:top w:val="single" w:sz="18" w:space="0" w:color="auto"/>
              <w:left w:val="single" w:sz="4" w:space="0" w:color="auto"/>
              <w:bottom w:val="single" w:sz="4" w:space="0" w:color="auto"/>
              <w:right w:val="single" w:sz="4" w:space="0" w:color="auto"/>
            </w:tcBorders>
            <w:vAlign w:val="center"/>
          </w:tcPr>
          <w:p w14:paraId="22D84185" w14:textId="6F667F64" w:rsidR="007754AF" w:rsidRPr="007A4CAF" w:rsidRDefault="007754AF"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Integer</w:t>
            </w:r>
          </w:p>
        </w:tc>
        <w:tc>
          <w:tcPr>
            <w:tcW w:w="1296" w:type="dxa"/>
            <w:tcBorders>
              <w:top w:val="single" w:sz="18" w:space="0" w:color="auto"/>
              <w:left w:val="single" w:sz="4" w:space="0" w:color="auto"/>
            </w:tcBorders>
            <w:vAlign w:val="center"/>
          </w:tcPr>
          <w:p w14:paraId="5D56624F" w14:textId="329833C1" w:rsidR="007754AF" w:rsidRPr="007A4CAF" w:rsidRDefault="007F302A" w:rsidP="00126F8D">
            <w:pPr>
              <w:pStyle w:val="NormalWeb"/>
              <w:spacing w:before="0" w:beforeAutospacing="0" w:after="0" w:afterAutospacing="0"/>
              <w:rPr>
                <w:rFonts w:ascii="Arial" w:hAnsi="Arial" w:cs="Arial"/>
                <w:bCs/>
                <w:sz w:val="22"/>
                <w:szCs w:val="22"/>
                <w:highlight w:val="yellow"/>
              </w:rPr>
            </w:pPr>
            <w:r w:rsidRPr="007A4CAF">
              <w:rPr>
                <w:rFonts w:ascii="Arial" w:hAnsi="Arial" w:cs="Arial"/>
                <w:bCs/>
                <w:sz w:val="22"/>
                <w:szCs w:val="22"/>
              </w:rPr>
              <w:t xml:space="preserve">Not </w:t>
            </w:r>
            <w:r w:rsidR="007754AF" w:rsidRPr="007A4CAF">
              <w:rPr>
                <w:rFonts w:ascii="Arial" w:hAnsi="Arial" w:cs="Arial"/>
                <w:bCs/>
                <w:sz w:val="22"/>
                <w:szCs w:val="22"/>
              </w:rPr>
              <w:t>Null</w:t>
            </w:r>
          </w:p>
        </w:tc>
      </w:tr>
      <w:tr w:rsidR="007754AF" w:rsidRPr="007A4CAF" w14:paraId="59751F25" w14:textId="77777777" w:rsidTr="00126F8D">
        <w:trPr>
          <w:trHeight w:val="288"/>
        </w:trPr>
        <w:tc>
          <w:tcPr>
            <w:tcW w:w="2880" w:type="dxa"/>
            <w:vAlign w:val="center"/>
          </w:tcPr>
          <w:p w14:paraId="2426E349" w14:textId="23D52CA7" w:rsidR="007754AF" w:rsidRPr="007A4CAF" w:rsidRDefault="007754AF" w:rsidP="00126F8D">
            <w:pPr>
              <w:pStyle w:val="NormalWeb"/>
              <w:spacing w:before="0" w:beforeAutospacing="0" w:after="0" w:afterAutospacing="0"/>
              <w:rPr>
                <w:rFonts w:ascii="Arial" w:hAnsi="Arial" w:cs="Arial"/>
                <w:bCs/>
                <w:sz w:val="22"/>
                <w:szCs w:val="22"/>
              </w:rPr>
            </w:pPr>
            <w:proofErr w:type="spellStart"/>
            <w:r w:rsidRPr="007A4CAF">
              <w:rPr>
                <w:rFonts w:ascii="Arial" w:hAnsi="Arial" w:cs="Arial"/>
                <w:bCs/>
                <w:sz w:val="22"/>
                <w:szCs w:val="22"/>
              </w:rPr>
              <w:t>Total_Amount</w:t>
            </w:r>
            <w:proofErr w:type="spellEnd"/>
          </w:p>
        </w:tc>
        <w:tc>
          <w:tcPr>
            <w:tcW w:w="1584" w:type="dxa"/>
            <w:vAlign w:val="center"/>
          </w:tcPr>
          <w:p w14:paraId="02EA269D" w14:textId="77777777" w:rsidR="007754AF" w:rsidRPr="007A4CAF" w:rsidRDefault="007754AF"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Float</w:t>
            </w:r>
          </w:p>
        </w:tc>
        <w:tc>
          <w:tcPr>
            <w:tcW w:w="1296" w:type="dxa"/>
            <w:vAlign w:val="center"/>
          </w:tcPr>
          <w:p w14:paraId="6BD80643" w14:textId="6FE8B3CF" w:rsidR="007754AF" w:rsidRPr="007A4CAF" w:rsidRDefault="007F302A" w:rsidP="00126F8D">
            <w:pPr>
              <w:pStyle w:val="NormalWeb"/>
              <w:spacing w:before="0" w:beforeAutospacing="0" w:after="0" w:afterAutospacing="0"/>
              <w:rPr>
                <w:rFonts w:ascii="Arial" w:hAnsi="Arial" w:cs="Arial"/>
                <w:bCs/>
                <w:sz w:val="22"/>
                <w:szCs w:val="22"/>
                <w:highlight w:val="yellow"/>
              </w:rPr>
            </w:pPr>
            <w:r w:rsidRPr="007A4CAF">
              <w:rPr>
                <w:rFonts w:ascii="Arial" w:hAnsi="Arial" w:cs="Arial"/>
                <w:bCs/>
                <w:sz w:val="22"/>
                <w:szCs w:val="22"/>
              </w:rPr>
              <w:t xml:space="preserve">Not </w:t>
            </w:r>
            <w:r w:rsidR="007754AF" w:rsidRPr="007A4CAF">
              <w:rPr>
                <w:rFonts w:ascii="Arial" w:hAnsi="Arial" w:cs="Arial"/>
                <w:bCs/>
                <w:sz w:val="22"/>
                <w:szCs w:val="22"/>
              </w:rPr>
              <w:t>Null</w:t>
            </w:r>
          </w:p>
        </w:tc>
      </w:tr>
    </w:tbl>
    <w:p w14:paraId="60C65509" w14:textId="777D7B83" w:rsidR="002906D2" w:rsidRPr="007A4CAF" w:rsidRDefault="002906D2" w:rsidP="00310068">
      <w:pPr>
        <w:pStyle w:val="NormalWeb"/>
        <w:shd w:val="clear" w:color="auto" w:fill="FFFFFF"/>
        <w:spacing w:before="0" w:beforeAutospacing="0" w:after="0" w:afterAutospacing="0"/>
        <w:rPr>
          <w:rFonts w:ascii="Arial" w:hAnsi="Arial" w:cs="Arial"/>
          <w:b/>
          <w:bCs/>
          <w:sz w:val="22"/>
          <w:szCs w:val="22"/>
        </w:rPr>
      </w:pPr>
    </w:p>
    <w:p w14:paraId="23F85A4F" w14:textId="751621DD"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lastRenderedPageBreak/>
        <w:t>HOLIDAY</w:t>
      </w:r>
    </w:p>
    <w:tbl>
      <w:tblPr>
        <w:tblStyle w:val="TableGrid"/>
        <w:tblW w:w="0" w:type="auto"/>
        <w:tblLook w:val="04A0" w:firstRow="1" w:lastRow="0" w:firstColumn="1" w:lastColumn="0" w:noHBand="0" w:noVBand="1"/>
      </w:tblPr>
      <w:tblGrid>
        <w:gridCol w:w="2880"/>
        <w:gridCol w:w="1584"/>
        <w:gridCol w:w="1296"/>
      </w:tblGrid>
      <w:tr w:rsidR="00967941" w:rsidRPr="007A4CAF" w14:paraId="56D3D8B1" w14:textId="77777777" w:rsidTr="00126F8D">
        <w:trPr>
          <w:trHeight w:val="288"/>
        </w:trPr>
        <w:tc>
          <w:tcPr>
            <w:tcW w:w="2880" w:type="dxa"/>
            <w:tcBorders>
              <w:bottom w:val="single" w:sz="18" w:space="0" w:color="auto"/>
            </w:tcBorders>
            <w:vAlign w:val="center"/>
          </w:tcPr>
          <w:p w14:paraId="1B841DAC" w14:textId="77777777" w:rsidR="00967941" w:rsidRPr="007A4CAF" w:rsidRDefault="00967941"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36731F49" w14:textId="77777777" w:rsidR="00967941" w:rsidRPr="007A4CAF" w:rsidRDefault="00967941"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7983F827" w14:textId="77777777" w:rsidR="00967941" w:rsidRPr="007A4CAF" w:rsidRDefault="00967941"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967941" w:rsidRPr="007A4CAF" w14:paraId="41343CDB" w14:textId="77777777" w:rsidTr="00126F8D">
        <w:trPr>
          <w:trHeight w:val="288"/>
        </w:trPr>
        <w:tc>
          <w:tcPr>
            <w:tcW w:w="2880" w:type="dxa"/>
            <w:tcBorders>
              <w:top w:val="single" w:sz="18" w:space="0" w:color="auto"/>
              <w:right w:val="single" w:sz="4" w:space="0" w:color="auto"/>
            </w:tcBorders>
            <w:vAlign w:val="center"/>
          </w:tcPr>
          <w:p w14:paraId="182CE721" w14:textId="32A01B01" w:rsidR="00967941" w:rsidRPr="007A4CAF" w:rsidRDefault="0096794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Name</w:t>
            </w:r>
          </w:p>
        </w:tc>
        <w:tc>
          <w:tcPr>
            <w:tcW w:w="1584" w:type="dxa"/>
            <w:tcBorders>
              <w:top w:val="single" w:sz="18" w:space="0" w:color="auto"/>
              <w:left w:val="single" w:sz="4" w:space="0" w:color="auto"/>
              <w:bottom w:val="single" w:sz="4" w:space="0" w:color="auto"/>
              <w:right w:val="single" w:sz="4" w:space="0" w:color="auto"/>
            </w:tcBorders>
            <w:vAlign w:val="center"/>
          </w:tcPr>
          <w:p w14:paraId="0DAB94E3" w14:textId="7E0BB82E" w:rsidR="00967941" w:rsidRPr="007A4CAF" w:rsidRDefault="0096794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List&lt;String&gt;</w:t>
            </w:r>
          </w:p>
        </w:tc>
        <w:tc>
          <w:tcPr>
            <w:tcW w:w="1296" w:type="dxa"/>
            <w:tcBorders>
              <w:top w:val="single" w:sz="18" w:space="0" w:color="auto"/>
              <w:left w:val="single" w:sz="4" w:space="0" w:color="auto"/>
            </w:tcBorders>
            <w:vAlign w:val="center"/>
          </w:tcPr>
          <w:p w14:paraId="0A7B8F47" w14:textId="77777777" w:rsidR="00967941" w:rsidRPr="007A4CAF" w:rsidRDefault="00967941"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287E803D" w14:textId="180A59BD"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p>
    <w:p w14:paraId="60215644" w14:textId="76EAC0E6" w:rsidR="00A779C8" w:rsidRPr="007A4CAF" w:rsidRDefault="00A779C8" w:rsidP="00310068">
      <w:pPr>
        <w:pStyle w:val="NormalWeb"/>
        <w:shd w:val="clear" w:color="auto" w:fill="FFFFFF"/>
        <w:spacing w:before="0" w:beforeAutospacing="0" w:after="0" w:afterAutospacing="0"/>
        <w:rPr>
          <w:rFonts w:ascii="Arial" w:hAnsi="Arial" w:cs="Arial"/>
          <w:b/>
          <w:bCs/>
          <w:sz w:val="22"/>
          <w:szCs w:val="22"/>
        </w:rPr>
      </w:pPr>
      <w:r w:rsidRPr="007A4CAF">
        <w:rPr>
          <w:rFonts w:ascii="Arial" w:hAnsi="Arial" w:cs="Arial"/>
          <w:b/>
          <w:bCs/>
          <w:sz w:val="22"/>
          <w:szCs w:val="22"/>
        </w:rPr>
        <w:t>ADVERTISING_CAMPAIGN</w:t>
      </w:r>
    </w:p>
    <w:tbl>
      <w:tblPr>
        <w:tblStyle w:val="TableGrid"/>
        <w:tblW w:w="0" w:type="auto"/>
        <w:tblLook w:val="04A0" w:firstRow="1" w:lastRow="0" w:firstColumn="1" w:lastColumn="0" w:noHBand="0" w:noVBand="1"/>
      </w:tblPr>
      <w:tblGrid>
        <w:gridCol w:w="2880"/>
        <w:gridCol w:w="1584"/>
        <w:gridCol w:w="1296"/>
      </w:tblGrid>
      <w:tr w:rsidR="00AF2AFC" w:rsidRPr="007A4CAF" w14:paraId="01B971CB" w14:textId="77777777" w:rsidTr="00126F8D">
        <w:trPr>
          <w:trHeight w:val="288"/>
        </w:trPr>
        <w:tc>
          <w:tcPr>
            <w:tcW w:w="2880" w:type="dxa"/>
            <w:tcBorders>
              <w:bottom w:val="single" w:sz="18" w:space="0" w:color="auto"/>
            </w:tcBorders>
            <w:vAlign w:val="center"/>
          </w:tcPr>
          <w:p w14:paraId="3DC7BDFE" w14:textId="77777777" w:rsidR="00AF2AFC" w:rsidRPr="007A4CAF" w:rsidRDefault="00AF2AF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Attribute</w:t>
            </w:r>
          </w:p>
        </w:tc>
        <w:tc>
          <w:tcPr>
            <w:tcW w:w="1584" w:type="dxa"/>
            <w:tcBorders>
              <w:bottom w:val="single" w:sz="18" w:space="0" w:color="auto"/>
            </w:tcBorders>
            <w:vAlign w:val="center"/>
          </w:tcPr>
          <w:p w14:paraId="32D09DFA" w14:textId="77777777" w:rsidR="00AF2AFC" w:rsidRPr="007A4CAF" w:rsidRDefault="00AF2AF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Data type</w:t>
            </w:r>
          </w:p>
        </w:tc>
        <w:tc>
          <w:tcPr>
            <w:tcW w:w="1296" w:type="dxa"/>
            <w:tcBorders>
              <w:bottom w:val="single" w:sz="18" w:space="0" w:color="auto"/>
            </w:tcBorders>
            <w:vAlign w:val="center"/>
          </w:tcPr>
          <w:p w14:paraId="08495E75" w14:textId="77777777" w:rsidR="00AF2AFC" w:rsidRPr="007A4CAF" w:rsidRDefault="00AF2AFC" w:rsidP="00126F8D">
            <w:pPr>
              <w:pStyle w:val="NormalWeb"/>
              <w:spacing w:before="0" w:beforeAutospacing="0" w:after="0" w:afterAutospacing="0"/>
              <w:rPr>
                <w:rFonts w:ascii="Arial" w:hAnsi="Arial" w:cs="Arial"/>
                <w:b/>
                <w:bCs/>
                <w:sz w:val="22"/>
                <w:szCs w:val="22"/>
              </w:rPr>
            </w:pPr>
            <w:r w:rsidRPr="007A4CAF">
              <w:rPr>
                <w:rFonts w:ascii="Arial" w:hAnsi="Arial" w:cs="Arial"/>
                <w:b/>
                <w:bCs/>
                <w:sz w:val="22"/>
                <w:szCs w:val="22"/>
              </w:rPr>
              <w:t>Nullable</w:t>
            </w:r>
          </w:p>
        </w:tc>
      </w:tr>
      <w:tr w:rsidR="00AF2AFC" w:rsidRPr="007A4CAF" w14:paraId="5DFD44EB" w14:textId="77777777" w:rsidTr="00126F8D">
        <w:trPr>
          <w:trHeight w:val="288"/>
        </w:trPr>
        <w:tc>
          <w:tcPr>
            <w:tcW w:w="2880" w:type="dxa"/>
            <w:tcBorders>
              <w:top w:val="single" w:sz="18" w:space="0" w:color="auto"/>
              <w:right w:val="single" w:sz="4" w:space="0" w:color="auto"/>
            </w:tcBorders>
            <w:vAlign w:val="center"/>
          </w:tcPr>
          <w:p w14:paraId="424F3091" w14:textId="5B51CDD7" w:rsidR="00AF2AFC" w:rsidRPr="007A4CAF" w:rsidRDefault="00AF2AFC"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Description</w:t>
            </w:r>
          </w:p>
        </w:tc>
        <w:tc>
          <w:tcPr>
            <w:tcW w:w="1584" w:type="dxa"/>
            <w:tcBorders>
              <w:top w:val="single" w:sz="18" w:space="0" w:color="auto"/>
              <w:left w:val="single" w:sz="4" w:space="0" w:color="auto"/>
              <w:bottom w:val="single" w:sz="4" w:space="0" w:color="auto"/>
              <w:right w:val="single" w:sz="4" w:space="0" w:color="auto"/>
            </w:tcBorders>
            <w:vAlign w:val="center"/>
          </w:tcPr>
          <w:p w14:paraId="730710E1" w14:textId="77777777" w:rsidR="00AF2AFC" w:rsidRPr="007A4CAF" w:rsidRDefault="00AF2AFC"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String</w:t>
            </w:r>
          </w:p>
        </w:tc>
        <w:tc>
          <w:tcPr>
            <w:tcW w:w="1296" w:type="dxa"/>
            <w:tcBorders>
              <w:top w:val="single" w:sz="18" w:space="0" w:color="auto"/>
              <w:left w:val="single" w:sz="4" w:space="0" w:color="auto"/>
            </w:tcBorders>
            <w:vAlign w:val="center"/>
          </w:tcPr>
          <w:p w14:paraId="711F6F49" w14:textId="77777777" w:rsidR="00AF2AFC" w:rsidRPr="007A4CAF" w:rsidRDefault="00AF2AFC" w:rsidP="00126F8D">
            <w:pPr>
              <w:pStyle w:val="NormalWeb"/>
              <w:spacing w:before="0" w:beforeAutospacing="0" w:after="0" w:afterAutospacing="0"/>
              <w:rPr>
                <w:rFonts w:ascii="Arial" w:hAnsi="Arial" w:cs="Arial"/>
                <w:bCs/>
                <w:sz w:val="22"/>
                <w:szCs w:val="22"/>
              </w:rPr>
            </w:pPr>
            <w:r w:rsidRPr="007A4CAF">
              <w:rPr>
                <w:rFonts w:ascii="Arial" w:hAnsi="Arial" w:cs="Arial"/>
                <w:bCs/>
                <w:sz w:val="22"/>
                <w:szCs w:val="22"/>
              </w:rPr>
              <w:t>Not Null</w:t>
            </w:r>
          </w:p>
        </w:tc>
      </w:tr>
    </w:tbl>
    <w:p w14:paraId="7A89DED3" w14:textId="03A16547" w:rsidR="000A6724" w:rsidRPr="007A4CAF" w:rsidRDefault="000A6724">
      <w:pPr>
        <w:rPr>
          <w:rFonts w:ascii="Arial" w:hAnsi="Arial" w:cs="Arial"/>
        </w:rPr>
      </w:pPr>
    </w:p>
    <w:p w14:paraId="3886D38E" w14:textId="276EB5C5" w:rsidR="000A6724" w:rsidRPr="007A4CAF" w:rsidRDefault="000A6724">
      <w:pPr>
        <w:rPr>
          <w:rFonts w:ascii="Arial" w:hAnsi="Arial" w:cs="Arial"/>
        </w:rPr>
      </w:pPr>
      <w:r w:rsidRPr="007A4CAF">
        <w:rPr>
          <w:rFonts w:ascii="Arial" w:hAnsi="Arial" w:cs="Arial"/>
        </w:rPr>
        <w:br w:type="page"/>
      </w:r>
    </w:p>
    <w:p w14:paraId="780A66EF" w14:textId="77777777" w:rsidR="001011FD" w:rsidRPr="007A4CAF" w:rsidRDefault="001011FD" w:rsidP="00A5471C">
      <w:pPr>
        <w:pStyle w:val="NormalWeb"/>
        <w:shd w:val="clear" w:color="auto" w:fill="FFFFFF"/>
        <w:spacing w:line="300" w:lineRule="auto"/>
        <w:rPr>
          <w:rFonts w:ascii="Arial" w:hAnsi="Arial" w:cs="Arial"/>
        </w:rPr>
      </w:pPr>
      <w:bookmarkStart w:id="2" w:name="Business_Logic_Constraints"/>
      <w:r w:rsidRPr="007A4CAF">
        <w:rPr>
          <w:rFonts w:ascii="Arial" w:hAnsi="Arial" w:cs="Arial"/>
          <w:b/>
          <w:bCs/>
          <w:sz w:val="28"/>
          <w:szCs w:val="28"/>
        </w:rPr>
        <w:lastRenderedPageBreak/>
        <w:t>Business Logic Constraints</w:t>
      </w:r>
      <w:bookmarkEnd w:id="2"/>
      <w:r w:rsidRPr="007A4CAF">
        <w:rPr>
          <w:rFonts w:ascii="Arial" w:hAnsi="Arial" w:cs="Arial"/>
          <w:b/>
          <w:bCs/>
          <w:sz w:val="28"/>
          <w:szCs w:val="28"/>
        </w:rPr>
        <w:t xml:space="preserve">: </w:t>
      </w:r>
    </w:p>
    <w:p w14:paraId="2D0D9EA0" w14:textId="710614AC" w:rsidR="00BA0A7C" w:rsidRPr="007A4CAF" w:rsidRDefault="00BA0A7C" w:rsidP="00A5471C">
      <w:pPr>
        <w:pStyle w:val="NormalWeb"/>
        <w:numPr>
          <w:ilvl w:val="0"/>
          <w:numId w:val="10"/>
        </w:numPr>
        <w:shd w:val="clear" w:color="auto" w:fill="FFFFFF"/>
        <w:spacing w:before="0" w:beforeAutospacing="0" w:after="0" w:afterAutospacing="0" w:line="300" w:lineRule="auto"/>
        <w:rPr>
          <w:rFonts w:ascii="Arial" w:hAnsi="Arial" w:cs="Arial"/>
        </w:rPr>
      </w:pPr>
      <w:r w:rsidRPr="007A4CAF">
        <w:rPr>
          <w:rFonts w:ascii="Arial" w:hAnsi="Arial" w:cs="Arial"/>
        </w:rPr>
        <w:t>No user authentication is needed.</w:t>
      </w:r>
    </w:p>
    <w:p w14:paraId="11540D3D" w14:textId="77777777" w:rsidR="00EB2BD3" w:rsidRPr="007A4CAF" w:rsidRDefault="00EB2BD3" w:rsidP="00A5471C">
      <w:pPr>
        <w:pStyle w:val="NormalWeb"/>
        <w:shd w:val="clear" w:color="auto" w:fill="FFFFFF"/>
        <w:spacing w:before="0" w:beforeAutospacing="0" w:after="0" w:afterAutospacing="0" w:line="300" w:lineRule="auto"/>
        <w:rPr>
          <w:rFonts w:ascii="Arial" w:hAnsi="Arial" w:cs="Arial"/>
        </w:rPr>
      </w:pPr>
    </w:p>
    <w:p w14:paraId="579A9C8C" w14:textId="410662EB" w:rsidR="00944269" w:rsidRPr="007A4CAF" w:rsidRDefault="00944269"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STORE</w:t>
      </w:r>
    </w:p>
    <w:p w14:paraId="2B92DE30" w14:textId="69039E70" w:rsidR="005666FA" w:rsidRPr="007A4CAF" w:rsidRDefault="009D03DD" w:rsidP="00A5471C">
      <w:pPr>
        <w:pStyle w:val="ListParagraph"/>
        <w:numPr>
          <w:ilvl w:val="0"/>
          <w:numId w:val="6"/>
        </w:numPr>
        <w:spacing w:line="300" w:lineRule="auto"/>
        <w:rPr>
          <w:rFonts w:ascii="Arial" w:hAnsi="Arial" w:cs="Arial"/>
        </w:rPr>
      </w:pPr>
      <w:r w:rsidRPr="007A4CAF">
        <w:rPr>
          <w:rFonts w:ascii="Arial" w:hAnsi="Arial" w:cs="Arial"/>
        </w:rPr>
        <w:t>Stores o</w:t>
      </w:r>
      <w:r w:rsidR="00ED06D5" w:rsidRPr="007A4CAF">
        <w:rPr>
          <w:rFonts w:ascii="Arial" w:hAnsi="Arial" w:cs="Arial"/>
        </w:rPr>
        <w:t xml:space="preserve">ffering food </w:t>
      </w:r>
      <w:r w:rsidR="005E0CD8" w:rsidRPr="007A4CAF">
        <w:rPr>
          <w:rFonts w:ascii="Arial" w:hAnsi="Arial" w:cs="Arial"/>
        </w:rPr>
        <w:t>should</w:t>
      </w:r>
      <w:r w:rsidR="00ED06D5" w:rsidRPr="007A4CAF">
        <w:rPr>
          <w:rFonts w:ascii="Arial" w:hAnsi="Arial" w:cs="Arial"/>
        </w:rPr>
        <w:t xml:space="preserve"> </w:t>
      </w:r>
      <w:r w:rsidR="0066079C" w:rsidRPr="007A4CAF">
        <w:rPr>
          <w:rFonts w:ascii="Arial" w:hAnsi="Arial" w:cs="Arial"/>
        </w:rPr>
        <w:t>hav</w:t>
      </w:r>
      <w:r w:rsidR="00E11F7A" w:rsidRPr="007A4CAF">
        <w:rPr>
          <w:rFonts w:ascii="Arial" w:hAnsi="Arial" w:cs="Arial"/>
        </w:rPr>
        <w:t>e</w:t>
      </w:r>
      <w:r w:rsidR="0066079C" w:rsidRPr="007A4CAF">
        <w:rPr>
          <w:rFonts w:ascii="Arial" w:hAnsi="Arial" w:cs="Arial"/>
        </w:rPr>
        <w:t xml:space="preserve"> a restaurant, a snack bar, or both.</w:t>
      </w:r>
    </w:p>
    <w:p w14:paraId="4AE228E5" w14:textId="6E43A8C6" w:rsidR="005559FC" w:rsidRPr="007A4CAF" w:rsidRDefault="005559FC" w:rsidP="00A5471C">
      <w:pPr>
        <w:pStyle w:val="ListParagraph"/>
        <w:numPr>
          <w:ilvl w:val="0"/>
          <w:numId w:val="6"/>
        </w:numPr>
        <w:spacing w:line="300" w:lineRule="auto"/>
        <w:rPr>
          <w:rFonts w:ascii="Arial" w:hAnsi="Arial" w:cs="Arial"/>
        </w:rPr>
      </w:pPr>
      <w:r w:rsidRPr="007A4CAF">
        <w:rPr>
          <w:rFonts w:ascii="Arial" w:hAnsi="Arial" w:cs="Arial"/>
        </w:rPr>
        <w:t>At most of LEOFURN’s stores, the restaurant is located before customers enter the main sales floor. Recent psychometric studies show that customers with a full stomach are less interested in purchasing certain kinds of items (such as dining room furniture, kitchen utensils, etc.) but show stronger interest in others (such as beds, couches, sofas, or reclining chairs).</w:t>
      </w:r>
      <w:r w:rsidR="00084FBB" w:rsidRPr="007A4CAF">
        <w:rPr>
          <w:rFonts w:ascii="Arial" w:hAnsi="Arial" w:cs="Arial"/>
        </w:rPr>
        <w:t xml:space="preserve"> This behavior does not apply to snack bars because those are near the exit of the store.</w:t>
      </w:r>
    </w:p>
    <w:p w14:paraId="10383078" w14:textId="77777777" w:rsidR="00842384" w:rsidRPr="007A4CAF" w:rsidRDefault="00842384" w:rsidP="00A5471C">
      <w:pPr>
        <w:spacing w:line="300" w:lineRule="auto"/>
        <w:rPr>
          <w:rFonts w:ascii="Arial" w:hAnsi="Arial" w:cs="Arial"/>
        </w:rPr>
      </w:pPr>
    </w:p>
    <w:p w14:paraId="7CCBFE7A" w14:textId="77777777" w:rsidR="00812D34" w:rsidRPr="007A4CAF" w:rsidRDefault="00812D34"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CHILDCARE</w:t>
      </w:r>
    </w:p>
    <w:p w14:paraId="318E2BA2" w14:textId="6861C0C3" w:rsidR="00812D34" w:rsidRPr="007A4CAF" w:rsidRDefault="00C37C77" w:rsidP="00A5471C">
      <w:pPr>
        <w:pStyle w:val="ListParagraph"/>
        <w:numPr>
          <w:ilvl w:val="0"/>
          <w:numId w:val="1"/>
        </w:numPr>
        <w:spacing w:line="300" w:lineRule="auto"/>
        <w:rPr>
          <w:rFonts w:ascii="Arial" w:hAnsi="Arial" w:cs="Arial"/>
        </w:rPr>
      </w:pPr>
      <w:r w:rsidRPr="007A4CAF">
        <w:rPr>
          <w:rFonts w:ascii="Arial" w:hAnsi="Arial" w:cs="Arial"/>
        </w:rPr>
        <w:t>The limit is chosen by each store from predetermined values</w:t>
      </w:r>
      <w:r w:rsidR="00EA47C8" w:rsidRPr="007A4CAF">
        <w:rPr>
          <w:rFonts w:ascii="Arial" w:hAnsi="Arial" w:cs="Arial"/>
        </w:rPr>
        <w:t>.</w:t>
      </w:r>
    </w:p>
    <w:p w14:paraId="22D667CC" w14:textId="11D4CBDE" w:rsidR="00B3017F" w:rsidRPr="007A4CAF" w:rsidRDefault="003E4E35" w:rsidP="00A5471C">
      <w:pPr>
        <w:pStyle w:val="ListParagraph"/>
        <w:numPr>
          <w:ilvl w:val="0"/>
          <w:numId w:val="1"/>
        </w:numPr>
        <w:spacing w:line="300" w:lineRule="auto"/>
        <w:rPr>
          <w:rFonts w:ascii="Arial" w:hAnsi="Arial" w:cs="Arial"/>
        </w:rPr>
      </w:pPr>
      <w:r w:rsidRPr="007A4CAF">
        <w:rPr>
          <w:rFonts w:ascii="Arial" w:hAnsi="Arial" w:cs="Arial"/>
        </w:rPr>
        <w:t>All limits may need to be updated if it changes (such as from 45 minutes to 60) or a new limit requires manual updating outside of a data load</w:t>
      </w:r>
      <w:r w:rsidR="00160A96" w:rsidRPr="007A4CAF">
        <w:rPr>
          <w:rFonts w:ascii="Arial" w:hAnsi="Arial" w:cs="Arial"/>
        </w:rPr>
        <w:t>.</w:t>
      </w:r>
    </w:p>
    <w:p w14:paraId="2B9DB315" w14:textId="318B87E5" w:rsidR="00270092" w:rsidRPr="007A4CAF" w:rsidRDefault="002B600A" w:rsidP="00A5471C">
      <w:pPr>
        <w:pStyle w:val="ListParagraph"/>
        <w:numPr>
          <w:ilvl w:val="0"/>
          <w:numId w:val="1"/>
        </w:numPr>
        <w:spacing w:line="300" w:lineRule="auto"/>
        <w:rPr>
          <w:rFonts w:ascii="Arial" w:hAnsi="Arial" w:cs="Arial"/>
        </w:rPr>
      </w:pPr>
      <w:r w:rsidRPr="007A4CAF">
        <w:rPr>
          <w:rFonts w:ascii="Arial" w:hAnsi="Arial" w:cs="Arial"/>
        </w:rPr>
        <w:t>Offering more childcare may allow parents to spend more time browsing and purchase more</w:t>
      </w:r>
      <w:r w:rsidR="006B7305" w:rsidRPr="007A4CAF">
        <w:rPr>
          <w:rFonts w:ascii="Arial" w:hAnsi="Arial" w:cs="Arial"/>
        </w:rPr>
        <w:t xml:space="preserve"> items, while it’s also possible that the cost of providing childcare is not offset by the additional sales it may generate and should be discontinued.</w:t>
      </w:r>
    </w:p>
    <w:p w14:paraId="50E92638" w14:textId="5BC4A3AE" w:rsidR="00206104" w:rsidRPr="007A4CAF" w:rsidRDefault="00206104" w:rsidP="00A5471C">
      <w:pPr>
        <w:pStyle w:val="ListParagraph"/>
        <w:numPr>
          <w:ilvl w:val="0"/>
          <w:numId w:val="1"/>
        </w:numPr>
        <w:spacing w:line="300" w:lineRule="auto"/>
        <w:rPr>
          <w:rFonts w:ascii="Arial" w:hAnsi="Arial" w:cs="Arial"/>
        </w:rPr>
      </w:pPr>
      <w:r w:rsidRPr="007A4CAF">
        <w:rPr>
          <w:rFonts w:ascii="Arial" w:hAnsi="Arial" w:cs="Arial"/>
        </w:rPr>
        <w:t>For “</w:t>
      </w:r>
      <w:r w:rsidR="005465A9" w:rsidRPr="007A4CAF">
        <w:rPr>
          <w:rFonts w:ascii="Arial" w:hAnsi="Arial" w:cs="Arial"/>
        </w:rPr>
        <w:t>Report 7 – Childcare Sales Volume</w:t>
      </w:r>
      <w:r w:rsidRPr="007A4CAF">
        <w:rPr>
          <w:rFonts w:ascii="Arial" w:hAnsi="Arial" w:cs="Arial"/>
        </w:rPr>
        <w:t>”</w:t>
      </w:r>
      <w:r w:rsidR="005465A9" w:rsidRPr="007A4CAF">
        <w:rPr>
          <w:rFonts w:ascii="Arial" w:hAnsi="Arial" w:cs="Arial"/>
        </w:rPr>
        <w:t>, it’s based on the last 12 months’ worth of available sales in the system</w:t>
      </w:r>
      <w:r w:rsidR="00B71D16" w:rsidRPr="007A4CAF">
        <w:rPr>
          <w:rFonts w:ascii="Arial" w:hAnsi="Arial" w:cs="Arial"/>
        </w:rPr>
        <w:t>. Stores that do not offer childcare should be included on this report and grouped as “No childcare”.</w:t>
      </w:r>
    </w:p>
    <w:p w14:paraId="30B3D950" w14:textId="77777777" w:rsidR="00C37C77" w:rsidRPr="007A4CAF" w:rsidRDefault="00C37C77" w:rsidP="00A5471C">
      <w:pPr>
        <w:spacing w:line="300" w:lineRule="auto"/>
        <w:rPr>
          <w:rFonts w:ascii="Arial" w:hAnsi="Arial" w:cs="Arial"/>
        </w:rPr>
      </w:pPr>
    </w:p>
    <w:p w14:paraId="3F676C9B" w14:textId="3E31FB5D" w:rsidR="009B4C9A" w:rsidRPr="007A4CAF" w:rsidRDefault="009B4C9A"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CITY</w:t>
      </w:r>
    </w:p>
    <w:p w14:paraId="1E84E5E5" w14:textId="3B93A29A" w:rsidR="00A56D21" w:rsidRPr="007A4CAF" w:rsidRDefault="006B56B8" w:rsidP="00A5471C">
      <w:pPr>
        <w:pStyle w:val="ListParagraph"/>
        <w:numPr>
          <w:ilvl w:val="0"/>
          <w:numId w:val="8"/>
        </w:numPr>
        <w:spacing w:line="300" w:lineRule="auto"/>
        <w:rPr>
          <w:rFonts w:ascii="Arial" w:eastAsia="Times New Roman" w:hAnsi="Arial" w:cs="Arial"/>
          <w:bCs/>
        </w:rPr>
      </w:pPr>
      <w:r w:rsidRPr="007A4CAF">
        <w:rPr>
          <w:rFonts w:ascii="Arial" w:hAnsi="Arial" w:cs="Arial"/>
          <w:bCs/>
        </w:rPr>
        <w:t>A city’s population can</w:t>
      </w:r>
      <w:r w:rsidR="00FB197E" w:rsidRPr="007A4CAF">
        <w:rPr>
          <w:rFonts w:ascii="Arial" w:hAnsi="Arial" w:cs="Arial"/>
          <w:bCs/>
        </w:rPr>
        <w:t xml:space="preserve"> be</w:t>
      </w:r>
      <w:r w:rsidRPr="007A4CAF">
        <w:rPr>
          <w:rFonts w:ascii="Arial" w:hAnsi="Arial" w:cs="Arial"/>
          <w:bCs/>
        </w:rPr>
        <w:t xml:space="preserve"> </w:t>
      </w:r>
      <w:r w:rsidR="00EF7744" w:rsidRPr="007A4CAF">
        <w:rPr>
          <w:rFonts w:ascii="Arial" w:hAnsi="Arial" w:cs="Arial"/>
          <w:bCs/>
        </w:rPr>
        <w:t>updated</w:t>
      </w:r>
      <w:r w:rsidR="00FB197E" w:rsidRPr="007A4CAF">
        <w:rPr>
          <w:rFonts w:ascii="Arial" w:hAnsi="Arial" w:cs="Arial"/>
          <w:bCs/>
        </w:rPr>
        <w:t xml:space="preserve"> by users</w:t>
      </w:r>
      <w:r w:rsidRPr="007A4CAF">
        <w:rPr>
          <w:rFonts w:ascii="Arial" w:hAnsi="Arial" w:cs="Arial"/>
          <w:bCs/>
        </w:rPr>
        <w:t xml:space="preserve"> after data for it has been loaded.</w:t>
      </w:r>
    </w:p>
    <w:p w14:paraId="71724183" w14:textId="18FCA96C" w:rsidR="006B56B8" w:rsidRPr="007A4CAF" w:rsidRDefault="00BD2447" w:rsidP="00A5471C">
      <w:pPr>
        <w:pStyle w:val="NormalWeb"/>
        <w:numPr>
          <w:ilvl w:val="0"/>
          <w:numId w:val="8"/>
        </w:numPr>
        <w:spacing w:before="0" w:beforeAutospacing="0" w:after="0" w:afterAutospacing="0" w:line="300" w:lineRule="auto"/>
        <w:rPr>
          <w:rFonts w:ascii="Arial" w:hAnsi="Arial" w:cs="Arial"/>
        </w:rPr>
      </w:pPr>
      <w:r w:rsidRPr="007A4CAF">
        <w:rPr>
          <w:rFonts w:ascii="Arial" w:hAnsi="Arial" w:cs="Arial"/>
        </w:rPr>
        <w:t xml:space="preserve">The categories for city size are: Small (population &lt;3,700,000), Medium (population &gt;=3,700,000 and &lt;6,700,000), Large (population &gt;=6,700,000 and &lt;9,000,000) and Extra Large (population &gt;=9,000,000). </w:t>
      </w:r>
    </w:p>
    <w:p w14:paraId="2FFC56C6" w14:textId="77777777" w:rsidR="00E736F1" w:rsidRPr="007A4CAF" w:rsidRDefault="00E736F1" w:rsidP="00A5471C">
      <w:pPr>
        <w:pStyle w:val="NormalWeb"/>
        <w:spacing w:before="0" w:beforeAutospacing="0" w:after="0" w:afterAutospacing="0" w:line="300" w:lineRule="auto"/>
        <w:rPr>
          <w:rFonts w:ascii="Arial" w:hAnsi="Arial" w:cs="Arial"/>
        </w:rPr>
      </w:pPr>
    </w:p>
    <w:p w14:paraId="3B260F9E" w14:textId="5BCBBA6E" w:rsidR="00A56D21" w:rsidRPr="007A4CAF" w:rsidRDefault="00A56D21"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PRODUCT</w:t>
      </w:r>
    </w:p>
    <w:p w14:paraId="31BC0699" w14:textId="55BF78E5" w:rsidR="007A0E43" w:rsidRPr="007A4CAF" w:rsidRDefault="000B77BC" w:rsidP="00A5471C">
      <w:pPr>
        <w:pStyle w:val="NormalWeb"/>
        <w:numPr>
          <w:ilvl w:val="0"/>
          <w:numId w:val="3"/>
        </w:numPr>
        <w:shd w:val="clear" w:color="auto" w:fill="FFFFFF"/>
        <w:spacing w:before="0" w:beforeAutospacing="0" w:after="0" w:afterAutospacing="0" w:line="300" w:lineRule="auto"/>
        <w:rPr>
          <w:rFonts w:ascii="Arial" w:hAnsi="Arial" w:cs="Arial"/>
          <w:bCs/>
        </w:rPr>
      </w:pPr>
      <w:r w:rsidRPr="007A4CAF">
        <w:rPr>
          <w:rFonts w:ascii="Arial" w:hAnsi="Arial" w:cs="Arial"/>
          <w:bCs/>
        </w:rPr>
        <w:t>All products are available and sold at all stores.</w:t>
      </w:r>
    </w:p>
    <w:p w14:paraId="2D8DBBEA" w14:textId="673D15CF" w:rsidR="004A21DA" w:rsidRPr="007A4CAF" w:rsidRDefault="004A21DA" w:rsidP="00A5471C">
      <w:pPr>
        <w:pStyle w:val="NormalWeb"/>
        <w:numPr>
          <w:ilvl w:val="0"/>
          <w:numId w:val="3"/>
        </w:numPr>
        <w:shd w:val="clear" w:color="auto" w:fill="FFFFFF"/>
        <w:spacing w:before="0" w:beforeAutospacing="0" w:after="0" w:afterAutospacing="0" w:line="300" w:lineRule="auto"/>
        <w:rPr>
          <w:rFonts w:ascii="Arial" w:hAnsi="Arial" w:cs="Arial"/>
          <w:bCs/>
        </w:rPr>
      </w:pPr>
      <w:r w:rsidRPr="007A4CAF">
        <w:rPr>
          <w:rFonts w:ascii="Arial" w:hAnsi="Arial" w:cs="Arial"/>
          <w:bCs/>
        </w:rPr>
        <w:t>The retail price is in effect unless there is a discount price.</w:t>
      </w:r>
    </w:p>
    <w:p w14:paraId="2D7A9DC9" w14:textId="744047CB" w:rsidR="004A21DA" w:rsidRPr="007A4CAF" w:rsidRDefault="006C2BB9" w:rsidP="00A5471C">
      <w:pPr>
        <w:pStyle w:val="NormalWeb"/>
        <w:numPr>
          <w:ilvl w:val="0"/>
          <w:numId w:val="3"/>
        </w:numPr>
        <w:shd w:val="clear" w:color="auto" w:fill="FFFFFF"/>
        <w:spacing w:before="0" w:beforeAutospacing="0" w:after="0" w:afterAutospacing="0" w:line="300" w:lineRule="auto"/>
        <w:rPr>
          <w:rFonts w:ascii="Arial" w:hAnsi="Arial" w:cs="Arial"/>
          <w:bCs/>
        </w:rPr>
      </w:pPr>
      <w:r w:rsidRPr="007A4CAF">
        <w:rPr>
          <w:rFonts w:ascii="Arial" w:hAnsi="Arial" w:cs="Arial"/>
          <w:bCs/>
        </w:rPr>
        <w:t>If a product is discounted, it is for the same price in all stores—i.e., stores are not allowed to discount items independently or have store-specific discount prices.</w:t>
      </w:r>
    </w:p>
    <w:p w14:paraId="490396A6" w14:textId="77777777" w:rsidR="000B77BC" w:rsidRPr="007A4CAF" w:rsidRDefault="000B77BC" w:rsidP="00A5471C">
      <w:pPr>
        <w:pStyle w:val="NormalWeb"/>
        <w:shd w:val="clear" w:color="auto" w:fill="FFFFFF"/>
        <w:spacing w:before="0" w:beforeAutospacing="0" w:after="0" w:afterAutospacing="0" w:line="300" w:lineRule="auto"/>
        <w:rPr>
          <w:rFonts w:ascii="Arial" w:hAnsi="Arial" w:cs="Arial"/>
          <w:b/>
          <w:bCs/>
          <w:sz w:val="22"/>
          <w:szCs w:val="22"/>
        </w:rPr>
      </w:pPr>
    </w:p>
    <w:p w14:paraId="6508D181" w14:textId="77777777" w:rsidR="007A0E43" w:rsidRPr="007A4CAF" w:rsidRDefault="007A0E43"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CATEGORY</w:t>
      </w:r>
    </w:p>
    <w:p w14:paraId="0577B0F1" w14:textId="11A5A9A8" w:rsidR="007A0E43" w:rsidRPr="007A4CAF" w:rsidRDefault="005D64EA" w:rsidP="00A5471C">
      <w:pPr>
        <w:pStyle w:val="ListParagraph"/>
        <w:numPr>
          <w:ilvl w:val="0"/>
          <w:numId w:val="9"/>
        </w:numPr>
        <w:spacing w:line="300" w:lineRule="auto"/>
        <w:rPr>
          <w:rFonts w:ascii="Arial" w:hAnsi="Arial" w:cs="Arial"/>
        </w:rPr>
      </w:pPr>
      <w:r w:rsidRPr="007A4CAF">
        <w:rPr>
          <w:rFonts w:ascii="Arial" w:hAnsi="Arial" w:cs="Arial"/>
        </w:rPr>
        <w:lastRenderedPageBreak/>
        <w:t>“Couches and Sofas” should be one of the categories.</w:t>
      </w:r>
    </w:p>
    <w:p w14:paraId="5FEB8DDE" w14:textId="2F45D418" w:rsidR="001450E9" w:rsidRPr="007A4CAF" w:rsidRDefault="00084CEF" w:rsidP="00A5471C">
      <w:pPr>
        <w:pStyle w:val="ListParagraph"/>
        <w:numPr>
          <w:ilvl w:val="0"/>
          <w:numId w:val="9"/>
        </w:numPr>
        <w:spacing w:line="300" w:lineRule="auto"/>
        <w:rPr>
          <w:rFonts w:ascii="Arial" w:hAnsi="Arial" w:cs="Arial"/>
        </w:rPr>
      </w:pPr>
      <w:r w:rsidRPr="007A4CAF">
        <w:rPr>
          <w:rFonts w:ascii="Arial" w:hAnsi="Arial" w:cs="Arial"/>
        </w:rPr>
        <w:t>“Outdoor furniture” should be one of the categories.</w:t>
      </w:r>
    </w:p>
    <w:p w14:paraId="24E675CF" w14:textId="04A41541" w:rsidR="004429EA" w:rsidRPr="007A4CAF" w:rsidRDefault="007D3784" w:rsidP="00A5471C">
      <w:pPr>
        <w:pStyle w:val="ListParagraph"/>
        <w:numPr>
          <w:ilvl w:val="0"/>
          <w:numId w:val="9"/>
        </w:numPr>
        <w:spacing w:line="300" w:lineRule="auto"/>
        <w:rPr>
          <w:rFonts w:ascii="Arial" w:hAnsi="Arial" w:cs="Arial"/>
        </w:rPr>
      </w:pPr>
      <w:r w:rsidRPr="007A4CAF">
        <w:rPr>
          <w:rFonts w:ascii="Arial" w:hAnsi="Arial" w:cs="Arial"/>
        </w:rPr>
        <w:t>“</w:t>
      </w:r>
      <w:r w:rsidR="00A9103D" w:rsidRPr="007A4CAF">
        <w:rPr>
          <w:rFonts w:ascii="Arial" w:hAnsi="Arial" w:cs="Arial"/>
        </w:rPr>
        <w:t>Report 1 – Category Report</w:t>
      </w:r>
      <w:r w:rsidRPr="007A4CAF">
        <w:rPr>
          <w:rFonts w:ascii="Arial" w:hAnsi="Arial" w:cs="Arial"/>
        </w:rPr>
        <w:t>”</w:t>
      </w:r>
      <w:r w:rsidR="006927AF" w:rsidRPr="007A4CAF">
        <w:rPr>
          <w:rFonts w:ascii="Arial" w:hAnsi="Arial" w:cs="Arial"/>
        </w:rPr>
        <w:t xml:space="preserve"> should query for </w:t>
      </w:r>
      <w:r w:rsidR="0074622F" w:rsidRPr="007A4CAF">
        <w:rPr>
          <w:rFonts w:ascii="Arial" w:hAnsi="Arial" w:cs="Arial"/>
        </w:rPr>
        <w:t>all</w:t>
      </w:r>
      <w:r w:rsidR="006927AF" w:rsidRPr="007A4CAF">
        <w:rPr>
          <w:rFonts w:ascii="Arial" w:hAnsi="Arial" w:cs="Arial"/>
        </w:rPr>
        <w:t xml:space="preserve"> categor</w:t>
      </w:r>
      <w:r w:rsidR="0074622F" w:rsidRPr="007A4CAF">
        <w:rPr>
          <w:rFonts w:ascii="Arial" w:hAnsi="Arial" w:cs="Arial"/>
        </w:rPr>
        <w:t>ies</w:t>
      </w:r>
      <w:r w:rsidR="006927AF" w:rsidRPr="007A4CAF">
        <w:rPr>
          <w:rFonts w:ascii="Arial" w:hAnsi="Arial" w:cs="Arial"/>
        </w:rPr>
        <w:t xml:space="preserve"> including those without products.</w:t>
      </w:r>
    </w:p>
    <w:p w14:paraId="7D4A87B5" w14:textId="77777777" w:rsidR="008507C4" w:rsidRPr="007A4CAF" w:rsidRDefault="00951DA6" w:rsidP="00A5471C">
      <w:pPr>
        <w:pStyle w:val="ListParagraph"/>
        <w:numPr>
          <w:ilvl w:val="0"/>
          <w:numId w:val="9"/>
        </w:numPr>
        <w:spacing w:line="300" w:lineRule="auto"/>
        <w:rPr>
          <w:rFonts w:ascii="Arial" w:hAnsi="Arial" w:cs="Arial"/>
        </w:rPr>
      </w:pPr>
      <w:r w:rsidRPr="007A4CAF">
        <w:rPr>
          <w:rFonts w:ascii="Arial" w:hAnsi="Arial" w:cs="Arial"/>
        </w:rPr>
        <w:t>For “Report 5 – State with Highest Volume for each Category”, each category will only be listed once unless two or more states tied for selling the highest number of units in that category. Products which do not have a category may be excluded from this report.</w:t>
      </w:r>
    </w:p>
    <w:p w14:paraId="023CA1AD" w14:textId="2F45366C" w:rsidR="00C611BF" w:rsidRPr="007A4CAF" w:rsidRDefault="00E8565C" w:rsidP="00A5471C">
      <w:pPr>
        <w:pStyle w:val="ListParagraph"/>
        <w:numPr>
          <w:ilvl w:val="0"/>
          <w:numId w:val="9"/>
        </w:numPr>
        <w:spacing w:line="300" w:lineRule="auto"/>
        <w:rPr>
          <w:rFonts w:ascii="Arial" w:hAnsi="Arial" w:cs="Arial"/>
        </w:rPr>
      </w:pPr>
      <w:r w:rsidRPr="007A4CAF">
        <w:rPr>
          <w:rFonts w:ascii="Arial" w:hAnsi="Arial" w:cs="Arial"/>
        </w:rPr>
        <w:t>“</w:t>
      </w:r>
      <w:r w:rsidR="00724F26" w:rsidRPr="007A4CAF">
        <w:rPr>
          <w:rFonts w:ascii="Arial" w:hAnsi="Arial" w:cs="Arial"/>
        </w:rPr>
        <w:t>Report 8 – Restaurant Impact on Category Sales</w:t>
      </w:r>
      <w:r w:rsidRPr="007A4CAF">
        <w:rPr>
          <w:rFonts w:ascii="Arial" w:hAnsi="Arial" w:cs="Arial"/>
        </w:rPr>
        <w:t>”</w:t>
      </w:r>
      <w:r w:rsidR="008507C4" w:rsidRPr="007A4CAF">
        <w:rPr>
          <w:rFonts w:ascii="Arial" w:hAnsi="Arial" w:cs="Arial"/>
        </w:rPr>
        <w:t xml:space="preserve"> may exclude any categories that are not assigned products as their information would not be useful here.</w:t>
      </w:r>
    </w:p>
    <w:p w14:paraId="123DD611" w14:textId="77777777" w:rsidR="005D64EA" w:rsidRPr="007A4CAF" w:rsidRDefault="005D64EA" w:rsidP="00A5471C">
      <w:pPr>
        <w:spacing w:line="300" w:lineRule="auto"/>
        <w:rPr>
          <w:rFonts w:ascii="Arial" w:hAnsi="Arial" w:cs="Arial"/>
        </w:rPr>
      </w:pPr>
    </w:p>
    <w:p w14:paraId="666679D5" w14:textId="5C432258" w:rsidR="00A56D21" w:rsidRPr="007A4CAF" w:rsidRDefault="007A0E43"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DAY</w:t>
      </w:r>
    </w:p>
    <w:p w14:paraId="6A9D9652" w14:textId="62C35C12" w:rsidR="001D153E" w:rsidRPr="007A4CAF" w:rsidRDefault="002A13E9" w:rsidP="00A5471C">
      <w:pPr>
        <w:pStyle w:val="ListParagraph"/>
        <w:numPr>
          <w:ilvl w:val="0"/>
          <w:numId w:val="9"/>
        </w:numPr>
        <w:spacing w:line="300" w:lineRule="auto"/>
        <w:rPr>
          <w:rFonts w:ascii="Arial" w:hAnsi="Arial" w:cs="Arial"/>
        </w:rPr>
      </w:pPr>
      <w:r w:rsidRPr="007A4CAF">
        <w:rPr>
          <w:rFonts w:ascii="Arial" w:hAnsi="Arial" w:cs="Arial"/>
        </w:rPr>
        <w:t>Assume a year is exactly 365 days.</w:t>
      </w:r>
    </w:p>
    <w:p w14:paraId="7BB01B24" w14:textId="24CAFF2E" w:rsidR="00E65AFE" w:rsidRPr="007A4CAF" w:rsidRDefault="00E65AFE" w:rsidP="00A5471C">
      <w:pPr>
        <w:pStyle w:val="ListParagraph"/>
        <w:numPr>
          <w:ilvl w:val="0"/>
          <w:numId w:val="9"/>
        </w:numPr>
        <w:spacing w:line="300" w:lineRule="auto"/>
        <w:rPr>
          <w:rFonts w:ascii="Arial" w:eastAsia="Times New Roman" w:hAnsi="Arial" w:cs="Arial"/>
        </w:rPr>
      </w:pPr>
      <w:r w:rsidRPr="007A4CAF">
        <w:rPr>
          <w:rFonts w:ascii="Arial" w:hAnsi="Arial" w:cs="Arial"/>
        </w:rPr>
        <w:t xml:space="preserve">Outdoor furniture sales appear to spike on Groundhog Day (which falls on February 2 each year). This is probably because customers begin thinking about the warm spring weather ahead. </w:t>
      </w:r>
      <w:r w:rsidRPr="007A4CAF">
        <w:rPr>
          <w:rFonts w:ascii="Arial" w:eastAsia="Times New Roman" w:hAnsi="Arial" w:cs="Arial"/>
        </w:rPr>
        <w:t xml:space="preserve">This report does not imply storing Groundhog Day as a holiday, but to explicitly query for February 2.) </w:t>
      </w:r>
    </w:p>
    <w:p w14:paraId="1AAC56FD" w14:textId="673B5478" w:rsidR="00335DB0" w:rsidRPr="007A4CAF" w:rsidRDefault="00335DB0" w:rsidP="00A5471C">
      <w:pPr>
        <w:pStyle w:val="ListParagraph"/>
        <w:numPr>
          <w:ilvl w:val="0"/>
          <w:numId w:val="9"/>
        </w:numPr>
        <w:spacing w:line="300" w:lineRule="auto"/>
        <w:rPr>
          <w:rFonts w:ascii="Arial" w:eastAsia="Times New Roman" w:hAnsi="Arial" w:cs="Arial"/>
        </w:rPr>
      </w:pPr>
      <w:r w:rsidRPr="007A4CAF">
        <w:rPr>
          <w:rFonts w:ascii="Arial" w:eastAsia="Times New Roman" w:hAnsi="Arial" w:cs="Arial"/>
        </w:rPr>
        <w:t>Day cannot include dates greater than today’s date</w:t>
      </w:r>
      <w:r w:rsidR="00451A11" w:rsidRPr="007A4CAF">
        <w:rPr>
          <w:rFonts w:ascii="Arial" w:eastAsia="Times New Roman" w:hAnsi="Arial" w:cs="Arial"/>
        </w:rPr>
        <w:t xml:space="preserve"> and dates before </w:t>
      </w:r>
      <w:r w:rsidR="00AB178F" w:rsidRPr="007A4CAF">
        <w:rPr>
          <w:rFonts w:ascii="Arial" w:eastAsia="Times New Roman" w:hAnsi="Arial" w:cs="Arial"/>
        </w:rPr>
        <w:t xml:space="preserve">year </w:t>
      </w:r>
      <w:r w:rsidR="00451A11" w:rsidRPr="007A4CAF">
        <w:rPr>
          <w:rFonts w:ascii="Arial" w:eastAsia="Times New Roman" w:hAnsi="Arial" w:cs="Arial"/>
        </w:rPr>
        <w:t>1900.</w:t>
      </w:r>
    </w:p>
    <w:p w14:paraId="5CB0428C" w14:textId="00A20062" w:rsidR="00267BAE" w:rsidRPr="007A4CAF" w:rsidRDefault="00267BAE" w:rsidP="00A5471C">
      <w:pPr>
        <w:pStyle w:val="ListParagraph"/>
        <w:numPr>
          <w:ilvl w:val="0"/>
          <w:numId w:val="9"/>
        </w:numPr>
        <w:spacing w:line="300" w:lineRule="auto"/>
        <w:rPr>
          <w:rFonts w:ascii="Arial" w:eastAsia="Times New Roman" w:hAnsi="Arial" w:cs="Arial"/>
        </w:rPr>
      </w:pPr>
      <w:r w:rsidRPr="007A4CAF">
        <w:rPr>
          <w:rFonts w:ascii="Arial" w:eastAsia="Times New Roman" w:hAnsi="Arial" w:cs="Arial"/>
        </w:rPr>
        <w:t>If the report requires filter input</w:t>
      </w:r>
      <w:r w:rsidR="0020496C" w:rsidRPr="007A4CAF">
        <w:rPr>
          <w:rFonts w:ascii="Arial" w:eastAsia="Times New Roman" w:hAnsi="Arial" w:cs="Arial"/>
        </w:rPr>
        <w:t xml:space="preserve"> from user, the system needs to </w:t>
      </w:r>
      <w:r w:rsidR="00404111" w:rsidRPr="007A4CAF">
        <w:rPr>
          <w:rFonts w:ascii="Arial" w:eastAsia="Times New Roman" w:hAnsi="Arial" w:cs="Arial"/>
        </w:rPr>
        <w:t>generate the report based on the filter conditions.</w:t>
      </w:r>
    </w:p>
    <w:p w14:paraId="11C4EE46" w14:textId="77777777" w:rsidR="002A13E9" w:rsidRPr="007A4CAF" w:rsidRDefault="002A13E9" w:rsidP="00A5471C">
      <w:pPr>
        <w:spacing w:line="300" w:lineRule="auto"/>
        <w:rPr>
          <w:rFonts w:ascii="Arial" w:hAnsi="Arial" w:cs="Arial"/>
        </w:rPr>
      </w:pPr>
    </w:p>
    <w:p w14:paraId="5528B74B" w14:textId="77777777" w:rsidR="00B4480C" w:rsidRPr="007A4CAF" w:rsidRDefault="00B4480C"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DISCOUNT</w:t>
      </w:r>
    </w:p>
    <w:p w14:paraId="2E1A115C" w14:textId="0E657237" w:rsidR="00681DAF" w:rsidRPr="007A4CAF" w:rsidRDefault="00195B7A" w:rsidP="00A5471C">
      <w:pPr>
        <w:pStyle w:val="ListParagraph"/>
        <w:numPr>
          <w:ilvl w:val="0"/>
          <w:numId w:val="5"/>
        </w:numPr>
        <w:spacing w:line="300" w:lineRule="auto"/>
        <w:rPr>
          <w:rFonts w:ascii="Arial" w:hAnsi="Arial" w:cs="Arial"/>
        </w:rPr>
      </w:pPr>
      <w:r w:rsidRPr="007A4CAF">
        <w:rPr>
          <w:rFonts w:ascii="Arial" w:hAnsi="Arial" w:cs="Arial"/>
        </w:rPr>
        <w:t>Discounts could occur on dates where there are no sales.</w:t>
      </w:r>
    </w:p>
    <w:p w14:paraId="71993778" w14:textId="10472AA3" w:rsidR="00681DAF" w:rsidRPr="007A4CAF" w:rsidRDefault="00681DAF" w:rsidP="00A5471C">
      <w:pPr>
        <w:pStyle w:val="ListParagraph"/>
        <w:numPr>
          <w:ilvl w:val="0"/>
          <w:numId w:val="5"/>
        </w:numPr>
        <w:spacing w:line="300" w:lineRule="auto"/>
        <w:rPr>
          <w:rFonts w:ascii="Arial" w:hAnsi="Arial" w:cs="Arial"/>
        </w:rPr>
      </w:pPr>
      <w:r w:rsidRPr="007A4CAF">
        <w:rPr>
          <w:rFonts w:ascii="Arial" w:hAnsi="Arial" w:cs="Arial"/>
        </w:rPr>
        <w:t xml:space="preserve">Product discounts introduce on average a 25% increase in volume (quantity sold). </w:t>
      </w:r>
    </w:p>
    <w:p w14:paraId="7C254D1C" w14:textId="3234D636" w:rsidR="00195B7A" w:rsidRPr="007A4CAF" w:rsidRDefault="00904071" w:rsidP="00A5471C">
      <w:pPr>
        <w:pStyle w:val="ListParagraph"/>
        <w:numPr>
          <w:ilvl w:val="0"/>
          <w:numId w:val="5"/>
        </w:numPr>
        <w:spacing w:line="300" w:lineRule="auto"/>
        <w:rPr>
          <w:rFonts w:ascii="Arial" w:hAnsi="Arial" w:cs="Arial"/>
        </w:rPr>
      </w:pPr>
      <w:r w:rsidRPr="007A4CAF">
        <w:rPr>
          <w:rFonts w:ascii="Arial" w:hAnsi="Arial" w:cs="Arial"/>
        </w:rPr>
        <w:t>We assume that if an item that was offered at a discount were instead offered at the retail price, the quantity of items sold would be reduced by 25%.</w:t>
      </w:r>
    </w:p>
    <w:p w14:paraId="300AAA5D" w14:textId="77777777" w:rsidR="00B82112" w:rsidRPr="007A4CAF" w:rsidRDefault="00B82112" w:rsidP="00A5471C">
      <w:pPr>
        <w:spacing w:line="300" w:lineRule="auto"/>
        <w:rPr>
          <w:rFonts w:ascii="Arial" w:hAnsi="Arial" w:cs="Arial"/>
        </w:rPr>
      </w:pPr>
    </w:p>
    <w:p w14:paraId="2C2278B5" w14:textId="77777777" w:rsidR="005552EB" w:rsidRPr="007A4CAF" w:rsidRDefault="005552EB"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SALE</w:t>
      </w:r>
    </w:p>
    <w:p w14:paraId="7BC8C21A" w14:textId="7C3A81C4" w:rsidR="00B4480C" w:rsidRPr="007A4CAF" w:rsidRDefault="001212F6" w:rsidP="00A5471C">
      <w:pPr>
        <w:pStyle w:val="ListParagraph"/>
        <w:numPr>
          <w:ilvl w:val="0"/>
          <w:numId w:val="4"/>
        </w:numPr>
        <w:spacing w:line="300" w:lineRule="auto"/>
        <w:rPr>
          <w:rFonts w:ascii="Arial" w:hAnsi="Arial" w:cs="Arial"/>
        </w:rPr>
      </w:pPr>
      <w:r w:rsidRPr="007A4CAF">
        <w:rPr>
          <w:rFonts w:ascii="Arial" w:hAnsi="Arial" w:cs="Arial"/>
        </w:rPr>
        <w:t>For reporting purposes</w:t>
      </w:r>
      <w:r w:rsidR="006A2349" w:rsidRPr="007A4CAF">
        <w:rPr>
          <w:rFonts w:ascii="Arial" w:hAnsi="Arial" w:cs="Arial"/>
        </w:rPr>
        <w:t>,</w:t>
      </w:r>
      <w:r w:rsidRPr="007A4CAF">
        <w:rPr>
          <w:rFonts w:ascii="Arial" w:hAnsi="Arial" w:cs="Arial"/>
        </w:rPr>
        <w:t xml:space="preserve"> sales tax values are ignored.</w:t>
      </w:r>
    </w:p>
    <w:p w14:paraId="6B913955" w14:textId="587D3DE5" w:rsidR="008A03FC" w:rsidRPr="007A4CAF" w:rsidRDefault="008A03FC" w:rsidP="00A5471C">
      <w:pPr>
        <w:pStyle w:val="ListParagraph"/>
        <w:numPr>
          <w:ilvl w:val="0"/>
          <w:numId w:val="4"/>
        </w:numPr>
        <w:spacing w:line="300" w:lineRule="auto"/>
        <w:rPr>
          <w:rFonts w:ascii="Arial" w:hAnsi="Arial" w:cs="Arial"/>
        </w:rPr>
      </w:pPr>
      <w:r w:rsidRPr="007A4CAF">
        <w:rPr>
          <w:rFonts w:ascii="Arial" w:hAnsi="Arial" w:cs="Arial"/>
        </w:rPr>
        <w:t>The system is not required to store which products were purchased together during a single sales transaction.</w:t>
      </w:r>
    </w:p>
    <w:p w14:paraId="57BC6869" w14:textId="2463CDE1" w:rsidR="00195B7A" w:rsidRPr="007A4CAF" w:rsidRDefault="00195B7A" w:rsidP="00A5471C">
      <w:pPr>
        <w:pStyle w:val="ListParagraph"/>
        <w:numPr>
          <w:ilvl w:val="0"/>
          <w:numId w:val="4"/>
        </w:numPr>
        <w:spacing w:line="300" w:lineRule="auto"/>
        <w:rPr>
          <w:rFonts w:ascii="Arial" w:hAnsi="Arial" w:cs="Arial"/>
        </w:rPr>
      </w:pPr>
      <w:r w:rsidRPr="007A4CAF">
        <w:rPr>
          <w:rFonts w:ascii="Arial" w:hAnsi="Arial" w:cs="Arial"/>
        </w:rPr>
        <w:t>Sales could occur on dates where there are no campaigns.</w:t>
      </w:r>
    </w:p>
    <w:p w14:paraId="23DDFF6A" w14:textId="11FAC920" w:rsidR="00113D20" w:rsidRPr="007A4CAF" w:rsidRDefault="00BA4500" w:rsidP="00A5471C">
      <w:pPr>
        <w:pStyle w:val="ListParagraph"/>
        <w:numPr>
          <w:ilvl w:val="0"/>
          <w:numId w:val="4"/>
        </w:numPr>
        <w:spacing w:line="300" w:lineRule="auto"/>
        <w:rPr>
          <w:rFonts w:ascii="Arial" w:hAnsi="Arial" w:cs="Arial"/>
        </w:rPr>
      </w:pPr>
      <w:r w:rsidRPr="007A4CAF">
        <w:rPr>
          <w:rFonts w:ascii="Arial" w:hAnsi="Arial" w:cs="Arial"/>
        </w:rPr>
        <w:t>T</w:t>
      </w:r>
      <w:r w:rsidR="00113D20" w:rsidRPr="007A4CAF">
        <w:rPr>
          <w:rFonts w:ascii="Arial" w:hAnsi="Arial" w:cs="Arial"/>
        </w:rPr>
        <w:t>he revenue calculation takes into account</w:t>
      </w:r>
      <w:r w:rsidR="009D08D8" w:rsidRPr="007A4CAF">
        <w:rPr>
          <w:rFonts w:ascii="Arial" w:hAnsi="Arial" w:cs="Arial"/>
        </w:rPr>
        <w:t xml:space="preserve"> the</w:t>
      </w:r>
      <w:r w:rsidR="00113D20" w:rsidRPr="007A4CAF">
        <w:rPr>
          <w:rFonts w:ascii="Arial" w:hAnsi="Arial" w:cs="Arial"/>
        </w:rPr>
        <w:t xml:space="preserve"> items that were sold at a discount.</w:t>
      </w:r>
    </w:p>
    <w:p w14:paraId="5D0281A0" w14:textId="1A6E8ED1" w:rsidR="00735002" w:rsidRPr="007A4CAF" w:rsidRDefault="007206F8" w:rsidP="00A5471C">
      <w:pPr>
        <w:pStyle w:val="ListParagraph"/>
        <w:numPr>
          <w:ilvl w:val="0"/>
          <w:numId w:val="4"/>
        </w:numPr>
        <w:spacing w:line="300" w:lineRule="auto"/>
        <w:rPr>
          <w:rFonts w:ascii="Arial" w:hAnsi="Arial" w:cs="Arial"/>
        </w:rPr>
      </w:pPr>
      <w:r w:rsidRPr="007A4CAF">
        <w:rPr>
          <w:rFonts w:ascii="Arial" w:hAnsi="Arial" w:cs="Arial"/>
        </w:rPr>
        <w:lastRenderedPageBreak/>
        <w:t xml:space="preserve">For “Report 2 – Actual versus Predicted Revenue for Couches and Sofas”, </w:t>
      </w:r>
      <w:r w:rsidR="004356F1" w:rsidRPr="007A4CAF">
        <w:rPr>
          <w:rFonts w:ascii="Arial" w:hAnsi="Arial" w:cs="Arial"/>
        </w:rPr>
        <w:t>only predicted revenue differences greater than $5000 (positive or negative) should be displayed.</w:t>
      </w:r>
    </w:p>
    <w:p w14:paraId="29CD88C0" w14:textId="77777777" w:rsidR="001212F6" w:rsidRPr="007A4CAF" w:rsidRDefault="001212F6" w:rsidP="00A5471C">
      <w:pPr>
        <w:spacing w:line="300" w:lineRule="auto"/>
        <w:rPr>
          <w:rFonts w:ascii="Arial" w:hAnsi="Arial" w:cs="Arial"/>
        </w:rPr>
      </w:pPr>
    </w:p>
    <w:p w14:paraId="199E17A0" w14:textId="77777777" w:rsidR="005552EB" w:rsidRPr="007A4CAF" w:rsidRDefault="005552EB"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HOLIDAY</w:t>
      </w:r>
    </w:p>
    <w:p w14:paraId="7B5CD14C" w14:textId="33747DF0" w:rsidR="0024742A" w:rsidRPr="007A4CAF" w:rsidRDefault="007C48F9" w:rsidP="00A5471C">
      <w:pPr>
        <w:pStyle w:val="NormalWeb"/>
        <w:numPr>
          <w:ilvl w:val="0"/>
          <w:numId w:val="8"/>
        </w:numPr>
        <w:shd w:val="clear" w:color="auto" w:fill="FFFFFF"/>
        <w:spacing w:before="0" w:beforeAutospacing="0" w:after="0" w:afterAutospacing="0" w:line="300" w:lineRule="auto"/>
        <w:rPr>
          <w:rFonts w:ascii="Arial" w:hAnsi="Arial" w:cs="Arial"/>
          <w:bCs/>
        </w:rPr>
      </w:pPr>
      <w:r w:rsidRPr="007A4CAF">
        <w:rPr>
          <w:rFonts w:ascii="Arial" w:hAnsi="Arial" w:cs="Arial"/>
          <w:bCs/>
        </w:rPr>
        <w:t>Holiday information can be added by users after data for it has been loaded.</w:t>
      </w:r>
    </w:p>
    <w:p w14:paraId="0CFEA717" w14:textId="26706593" w:rsidR="007C32C4" w:rsidRPr="007A4CAF" w:rsidRDefault="0064382F" w:rsidP="00A5471C">
      <w:pPr>
        <w:pStyle w:val="ListParagraph"/>
        <w:numPr>
          <w:ilvl w:val="0"/>
          <w:numId w:val="8"/>
        </w:numPr>
        <w:spacing w:line="300" w:lineRule="auto"/>
        <w:rPr>
          <w:rFonts w:ascii="Arial" w:eastAsia="Times New Roman" w:hAnsi="Arial" w:cs="Arial"/>
          <w:bCs/>
        </w:rPr>
      </w:pPr>
      <w:r w:rsidRPr="007A4CAF">
        <w:rPr>
          <w:rFonts w:ascii="Arial" w:eastAsia="Times New Roman" w:hAnsi="Arial" w:cs="Arial"/>
          <w:bCs/>
        </w:rPr>
        <w:t>User can view and add holiday information but can’t delete holiday</w:t>
      </w:r>
      <w:r w:rsidR="00264624" w:rsidRPr="007A4CAF">
        <w:rPr>
          <w:rFonts w:ascii="Arial" w:eastAsia="Times New Roman" w:hAnsi="Arial" w:cs="Arial"/>
          <w:bCs/>
        </w:rPr>
        <w:t xml:space="preserve"> information</w:t>
      </w:r>
      <w:r w:rsidRPr="007A4CAF">
        <w:rPr>
          <w:rFonts w:ascii="Arial" w:eastAsia="Times New Roman" w:hAnsi="Arial" w:cs="Arial"/>
          <w:bCs/>
        </w:rPr>
        <w:t>.</w:t>
      </w:r>
    </w:p>
    <w:p w14:paraId="0980C34F" w14:textId="60FD272B" w:rsidR="005552EB" w:rsidRPr="007A4CAF" w:rsidRDefault="005552EB" w:rsidP="00A5471C">
      <w:pPr>
        <w:spacing w:line="300" w:lineRule="auto"/>
        <w:rPr>
          <w:rFonts w:ascii="Arial" w:hAnsi="Arial" w:cs="Arial"/>
        </w:rPr>
      </w:pPr>
    </w:p>
    <w:p w14:paraId="402166EC" w14:textId="4EF48732" w:rsidR="00073D9A" w:rsidRPr="007A4CAF" w:rsidRDefault="00073D9A" w:rsidP="00A5471C">
      <w:pPr>
        <w:pStyle w:val="NormalWeb"/>
        <w:shd w:val="clear" w:color="auto" w:fill="FFFFFF"/>
        <w:spacing w:before="0" w:beforeAutospacing="0" w:after="0" w:afterAutospacing="0" w:line="300" w:lineRule="auto"/>
        <w:rPr>
          <w:rFonts w:ascii="Arial" w:hAnsi="Arial" w:cs="Arial"/>
          <w:b/>
          <w:bCs/>
          <w:sz w:val="22"/>
          <w:szCs w:val="22"/>
        </w:rPr>
      </w:pPr>
      <w:r w:rsidRPr="007A4CAF">
        <w:rPr>
          <w:rFonts w:ascii="Arial" w:hAnsi="Arial" w:cs="Arial"/>
          <w:b/>
          <w:bCs/>
          <w:sz w:val="22"/>
          <w:szCs w:val="22"/>
        </w:rPr>
        <w:t>ADVERTISING_CAMPAIGN</w:t>
      </w:r>
    </w:p>
    <w:p w14:paraId="45FEE77A" w14:textId="60C6DF44" w:rsidR="00236349" w:rsidRPr="007A4CAF" w:rsidRDefault="0048181A" w:rsidP="00A5471C">
      <w:pPr>
        <w:pStyle w:val="ListParagraph"/>
        <w:numPr>
          <w:ilvl w:val="0"/>
          <w:numId w:val="8"/>
        </w:numPr>
        <w:spacing w:line="300" w:lineRule="auto"/>
        <w:rPr>
          <w:rFonts w:ascii="Arial" w:hAnsi="Arial" w:cs="Arial"/>
        </w:rPr>
      </w:pPr>
      <w:r w:rsidRPr="007A4CAF">
        <w:rPr>
          <w:rFonts w:ascii="Arial" w:hAnsi="Arial" w:cs="Arial"/>
        </w:rPr>
        <w:t>While there are numerous possibilities to correlate advertising campaigns and sales data, the LEOFURN team would like to start out with a relatively simple analysis: if a product is discounted, does an advertising campaign affect its sales volume?</w:t>
      </w:r>
    </w:p>
    <w:p w14:paraId="0E4C8C0A" w14:textId="7E63CE47" w:rsidR="00D83763" w:rsidRPr="007A4CAF" w:rsidRDefault="0047748C" w:rsidP="00A5471C">
      <w:pPr>
        <w:pStyle w:val="ListParagraph"/>
        <w:numPr>
          <w:ilvl w:val="0"/>
          <w:numId w:val="8"/>
        </w:numPr>
        <w:spacing w:line="300" w:lineRule="auto"/>
        <w:rPr>
          <w:rFonts w:ascii="Arial" w:hAnsi="Arial" w:cs="Arial"/>
        </w:rPr>
      </w:pPr>
      <w:r w:rsidRPr="007A4CAF">
        <w:rPr>
          <w:rFonts w:ascii="Arial" w:hAnsi="Arial" w:cs="Arial"/>
        </w:rPr>
        <w:t>For “</w:t>
      </w:r>
      <w:r w:rsidR="00837EB1" w:rsidRPr="007A4CAF">
        <w:rPr>
          <w:rFonts w:ascii="Arial" w:hAnsi="Arial" w:cs="Arial"/>
        </w:rPr>
        <w:t>Report 9 – Advertising Campaign Analysis</w:t>
      </w:r>
      <w:r w:rsidRPr="007A4CAF">
        <w:rPr>
          <w:rFonts w:ascii="Arial" w:hAnsi="Arial" w:cs="Arial"/>
        </w:rPr>
        <w:t>”</w:t>
      </w:r>
      <w:r w:rsidR="00837EB1" w:rsidRPr="007A4CAF">
        <w:rPr>
          <w:rFonts w:ascii="Arial" w:hAnsi="Arial" w:cs="Arial"/>
        </w:rPr>
        <w:t xml:space="preserve">, </w:t>
      </w:r>
      <w:r w:rsidR="00626EBE" w:rsidRPr="007A4CAF">
        <w:rPr>
          <w:rFonts w:ascii="Arial" w:hAnsi="Arial" w:cs="Arial"/>
        </w:rPr>
        <w:t xml:space="preserve">all products sold at a discount price are included. </w:t>
      </w:r>
      <w:r w:rsidR="008F22EC" w:rsidRPr="007A4CAF">
        <w:rPr>
          <w:rFonts w:ascii="Arial" w:hAnsi="Arial" w:cs="Arial"/>
        </w:rPr>
        <w:t xml:space="preserve">The final report output </w:t>
      </w:r>
      <w:r w:rsidR="004C2DD3" w:rsidRPr="007A4CAF">
        <w:rPr>
          <w:rFonts w:ascii="Arial" w:hAnsi="Arial" w:cs="Arial"/>
        </w:rPr>
        <w:t>o</w:t>
      </w:r>
      <w:r w:rsidR="00F94B6B" w:rsidRPr="007A4CAF">
        <w:rPr>
          <w:rFonts w:ascii="Arial" w:hAnsi="Arial" w:cs="Arial"/>
        </w:rPr>
        <w:t xml:space="preserve">nly </w:t>
      </w:r>
      <w:r w:rsidR="00E1717B" w:rsidRPr="007A4CAF">
        <w:rPr>
          <w:rFonts w:ascii="Arial" w:hAnsi="Arial" w:cs="Arial"/>
        </w:rPr>
        <w:t>displays</w:t>
      </w:r>
      <w:r w:rsidR="004C2DD3" w:rsidRPr="007A4CAF">
        <w:rPr>
          <w:rFonts w:ascii="Arial" w:hAnsi="Arial" w:cs="Arial"/>
        </w:rPr>
        <w:t xml:space="preserve"> </w:t>
      </w:r>
      <w:r w:rsidR="00F94B6B" w:rsidRPr="007A4CAF">
        <w:rPr>
          <w:rFonts w:ascii="Arial" w:hAnsi="Arial" w:cs="Arial"/>
        </w:rPr>
        <w:t>the top 10</w:t>
      </w:r>
      <w:r w:rsidR="006C115A" w:rsidRPr="007A4CAF">
        <w:rPr>
          <w:rFonts w:ascii="Arial" w:hAnsi="Arial" w:cs="Arial"/>
        </w:rPr>
        <w:t xml:space="preserve"> and </w:t>
      </w:r>
      <w:r w:rsidR="00187F5A" w:rsidRPr="007A4CAF">
        <w:rPr>
          <w:rFonts w:ascii="Arial" w:hAnsi="Arial" w:cs="Arial"/>
        </w:rPr>
        <w:t xml:space="preserve">followed by </w:t>
      </w:r>
      <w:r w:rsidR="006C115A" w:rsidRPr="007A4CAF">
        <w:rPr>
          <w:rFonts w:ascii="Arial" w:hAnsi="Arial" w:cs="Arial"/>
        </w:rPr>
        <w:t>the</w:t>
      </w:r>
      <w:r w:rsidR="00F94B6B" w:rsidRPr="007A4CAF">
        <w:rPr>
          <w:rFonts w:ascii="Arial" w:hAnsi="Arial" w:cs="Arial"/>
        </w:rPr>
        <w:t xml:space="preserve"> bottom 10 results </w:t>
      </w:r>
      <w:r w:rsidR="00646459" w:rsidRPr="007A4CAF">
        <w:rPr>
          <w:rFonts w:ascii="Arial" w:hAnsi="Arial" w:cs="Arial"/>
        </w:rPr>
        <w:t xml:space="preserve">when sorting </w:t>
      </w:r>
      <w:r w:rsidR="004E0249" w:rsidRPr="007A4CAF">
        <w:rPr>
          <w:rFonts w:ascii="Arial" w:hAnsi="Arial" w:cs="Arial"/>
        </w:rPr>
        <w:t>the results</w:t>
      </w:r>
      <w:r w:rsidR="00786336" w:rsidRPr="007A4CAF">
        <w:rPr>
          <w:rFonts w:ascii="Arial" w:hAnsi="Arial" w:cs="Arial"/>
        </w:rPr>
        <w:t xml:space="preserve"> by difference in descending order</w:t>
      </w:r>
      <w:r w:rsidR="004C2DD3" w:rsidRPr="007A4CAF">
        <w:rPr>
          <w:rFonts w:ascii="Arial" w:hAnsi="Arial" w:cs="Arial"/>
        </w:rPr>
        <w:t>.</w:t>
      </w:r>
    </w:p>
    <w:p w14:paraId="30F2C592" w14:textId="717C5A08" w:rsidR="005666FA" w:rsidRPr="007A4CAF" w:rsidRDefault="005666FA" w:rsidP="00A5471C">
      <w:pPr>
        <w:spacing w:line="300" w:lineRule="auto"/>
        <w:rPr>
          <w:rFonts w:ascii="Arial" w:hAnsi="Arial" w:cs="Arial"/>
        </w:rPr>
      </w:pPr>
    </w:p>
    <w:p w14:paraId="40F7A51F" w14:textId="778669CE" w:rsidR="005666FA" w:rsidRPr="007A4CAF" w:rsidRDefault="005666FA" w:rsidP="00A5471C">
      <w:pPr>
        <w:spacing w:line="300" w:lineRule="auto"/>
        <w:rPr>
          <w:rFonts w:ascii="Arial" w:hAnsi="Arial" w:cs="Arial"/>
        </w:rPr>
      </w:pPr>
      <w:r w:rsidRPr="007A4CAF">
        <w:rPr>
          <w:rFonts w:ascii="Arial" w:hAnsi="Arial" w:cs="Arial"/>
        </w:rPr>
        <w:br w:type="page"/>
      </w:r>
    </w:p>
    <w:p w14:paraId="64E0DFFC" w14:textId="77777777" w:rsidR="003166B0" w:rsidRPr="007A4CAF" w:rsidRDefault="003166B0" w:rsidP="00A5471C">
      <w:pPr>
        <w:spacing w:line="300" w:lineRule="auto"/>
        <w:rPr>
          <w:rFonts w:ascii="Arial" w:hAnsi="Arial" w:cs="Arial"/>
          <w:sz w:val="32"/>
          <w:szCs w:val="32"/>
          <w:u w:val="single"/>
        </w:rPr>
      </w:pPr>
      <w:bookmarkStart w:id="3" w:name="View_Statistics"/>
      <w:r w:rsidRPr="007A4CAF">
        <w:rPr>
          <w:rFonts w:ascii="Arial" w:hAnsi="Arial" w:cs="Arial"/>
          <w:sz w:val="32"/>
          <w:szCs w:val="32"/>
          <w:u w:val="single"/>
        </w:rPr>
        <w:lastRenderedPageBreak/>
        <w:t>View Statistics</w:t>
      </w:r>
    </w:p>
    <w:bookmarkEnd w:id="3"/>
    <w:p w14:paraId="21FDB7FE"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Task Decomp</w:t>
      </w:r>
    </w:p>
    <w:p w14:paraId="1D883EE7" w14:textId="77777777" w:rsidR="003166B0" w:rsidRPr="007A4CAF" w:rsidRDefault="003166B0" w:rsidP="00A5471C">
      <w:pPr>
        <w:spacing w:line="300" w:lineRule="auto"/>
        <w:rPr>
          <w:rFonts w:ascii="Arial" w:hAnsi="Arial" w:cs="Arial"/>
          <w:sz w:val="28"/>
          <w:szCs w:val="28"/>
        </w:rPr>
      </w:pPr>
      <w:r w:rsidRPr="007A4CAF">
        <w:rPr>
          <w:rFonts w:ascii="Arial" w:hAnsi="Arial" w:cs="Arial"/>
          <w:noProof/>
        </w:rPr>
        <w:drawing>
          <wp:inline distT="0" distB="0" distL="0" distR="0" wp14:anchorId="3635F754" wp14:editId="4F5E28F5">
            <wp:extent cx="6211797" cy="235494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2192" cy="2434705"/>
                    </a:xfrm>
                    <a:prstGeom prst="rect">
                      <a:avLst/>
                    </a:prstGeom>
                    <a:noFill/>
                    <a:ln>
                      <a:noFill/>
                    </a:ln>
                  </pic:spPr>
                </pic:pic>
              </a:graphicData>
            </a:graphic>
          </wp:inline>
        </w:drawing>
      </w:r>
    </w:p>
    <w:p w14:paraId="0EE1DD2B" w14:textId="77777777" w:rsidR="003166B0" w:rsidRPr="007A4CAF" w:rsidRDefault="003166B0"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4 Read-only on </w:t>
      </w:r>
      <w:r w:rsidRPr="007A4CAF">
        <w:rPr>
          <w:rFonts w:ascii="Arial" w:hAnsi="Arial" w:cs="Arial"/>
          <w:color w:val="4472C4" w:themeColor="accent1"/>
        </w:rPr>
        <w:t>STORE</w:t>
      </w:r>
      <w:r w:rsidRPr="007A4CAF">
        <w:rPr>
          <w:rFonts w:ascii="Arial" w:hAnsi="Arial" w:cs="Arial"/>
        </w:rPr>
        <w:t xml:space="preserve">, </w:t>
      </w:r>
      <w:r w:rsidRPr="007A4CAF">
        <w:rPr>
          <w:rFonts w:ascii="Arial" w:hAnsi="Arial" w:cs="Arial"/>
          <w:color w:val="4472C4" w:themeColor="accent1"/>
        </w:rPr>
        <w:t>CHILDCARE</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 xml:space="preserve">, and </w:t>
      </w:r>
      <w:r w:rsidRPr="007A4CAF">
        <w:rPr>
          <w:rFonts w:ascii="Arial" w:hAnsi="Arial" w:cs="Arial"/>
          <w:color w:val="4472C4" w:themeColor="accent1"/>
        </w:rPr>
        <w:t>ADVERTISING_CAMPAIGNS</w:t>
      </w:r>
      <w:r w:rsidRPr="007A4CAF">
        <w:rPr>
          <w:rFonts w:ascii="Arial" w:hAnsi="Arial" w:cs="Arial"/>
        </w:rPr>
        <w:t xml:space="preserve"> tables</w:t>
      </w:r>
    </w:p>
    <w:p w14:paraId="09EE6569" w14:textId="77777777" w:rsidR="003166B0" w:rsidRPr="007A4CAF" w:rsidRDefault="003166B0"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19B515C2" w14:textId="77777777" w:rsidR="003166B0" w:rsidRPr="007A4CAF" w:rsidRDefault="003166B0"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None – all five statistics are available to show once the page is loaded and menu is displayed.</w:t>
      </w:r>
    </w:p>
    <w:p w14:paraId="5310782F" w14:textId="77777777" w:rsidR="003166B0" w:rsidRPr="007A4CAF" w:rsidRDefault="003166B0" w:rsidP="00A5471C">
      <w:pPr>
        <w:spacing w:line="300" w:lineRule="auto"/>
        <w:rPr>
          <w:rFonts w:ascii="Arial" w:hAnsi="Arial" w:cs="Arial"/>
        </w:rPr>
      </w:pPr>
      <w:r w:rsidRPr="007A4CAF">
        <w:rPr>
          <w:rFonts w:ascii="Arial" w:hAnsi="Arial" w:cs="Arial"/>
          <w:b/>
          <w:bCs/>
        </w:rPr>
        <w:t>Frequency</w:t>
      </w:r>
      <w:r w:rsidRPr="007A4CAF">
        <w:rPr>
          <w:rFonts w:ascii="Arial" w:hAnsi="Arial" w:cs="Arial"/>
        </w:rPr>
        <w:t>: High – all five statistics are shown every time when the main page is loaded.</w:t>
      </w:r>
    </w:p>
    <w:p w14:paraId="39DF9291" w14:textId="77777777" w:rsidR="003166B0" w:rsidRPr="007A4CAF" w:rsidRDefault="003166B0"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5106A94E" w14:textId="77777777" w:rsidR="003166B0" w:rsidRPr="007A4CAF" w:rsidRDefault="003166B0" w:rsidP="00A5471C">
      <w:pPr>
        <w:spacing w:line="300" w:lineRule="auto"/>
        <w:rPr>
          <w:rFonts w:ascii="Arial" w:hAnsi="Arial" w:cs="Arial"/>
        </w:rPr>
      </w:pPr>
      <w:r w:rsidRPr="007A4CAF">
        <w:rPr>
          <w:rFonts w:ascii="Arial" w:hAnsi="Arial" w:cs="Arial"/>
          <w:b/>
          <w:bCs/>
        </w:rPr>
        <w:t>Subtasks</w:t>
      </w:r>
      <w:r w:rsidRPr="007A4CAF">
        <w:rPr>
          <w:rFonts w:ascii="Arial" w:hAnsi="Arial" w:cs="Arial"/>
        </w:rPr>
        <w:t>: All tasks must be done but can be done in parallel. Mother task is required to coordinate subtasks. Order is not necessary.</w:t>
      </w:r>
    </w:p>
    <w:p w14:paraId="0799ED01" w14:textId="77777777" w:rsidR="003166B0" w:rsidRPr="007A4CAF" w:rsidRDefault="003166B0" w:rsidP="00A5471C">
      <w:pPr>
        <w:spacing w:line="300" w:lineRule="auto"/>
        <w:rPr>
          <w:rFonts w:ascii="Arial" w:hAnsi="Arial" w:cs="Arial"/>
        </w:rPr>
      </w:pPr>
    </w:p>
    <w:p w14:paraId="372606C5"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48DE9160"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Show </w:t>
      </w:r>
      <w:r w:rsidRPr="007A4CAF">
        <w:rPr>
          <w:rFonts w:ascii="Arial" w:hAnsi="Arial" w:cs="Arial"/>
          <w:i/>
          <w:iCs/>
        </w:rPr>
        <w:t>“</w:t>
      </w:r>
      <w:r w:rsidRPr="007A4CAF">
        <w:rPr>
          <w:rFonts w:ascii="Arial" w:hAnsi="Arial" w:cs="Arial"/>
          <w:b/>
          <w:bCs/>
          <w:i/>
          <w:iCs/>
        </w:rPr>
        <w:t>Holiday Maintenance</w:t>
      </w:r>
      <w:r w:rsidRPr="007A4CAF">
        <w:rPr>
          <w:rFonts w:ascii="Arial" w:hAnsi="Arial" w:cs="Arial"/>
          <w:i/>
          <w:iCs/>
        </w:rPr>
        <w:t>”, “</w:t>
      </w:r>
      <w:r w:rsidRPr="007A4CAF">
        <w:rPr>
          <w:rFonts w:ascii="Arial" w:hAnsi="Arial" w:cs="Arial"/>
          <w:b/>
          <w:bCs/>
          <w:i/>
          <w:iCs/>
        </w:rPr>
        <w:t>View Product by Category Report</w:t>
      </w:r>
      <w:r w:rsidRPr="007A4CAF">
        <w:rPr>
          <w:rFonts w:ascii="Arial" w:hAnsi="Arial" w:cs="Arial"/>
          <w:i/>
          <w:iCs/>
        </w:rPr>
        <w:t>”, “</w:t>
      </w:r>
      <w:r w:rsidRPr="007A4CAF">
        <w:rPr>
          <w:rFonts w:ascii="Arial" w:hAnsi="Arial" w:cs="Arial"/>
          <w:b/>
          <w:bCs/>
          <w:i/>
          <w:iCs/>
        </w:rPr>
        <w:t>View Actual vs. Predicted Revenue for Couches and Sofas Report</w:t>
      </w:r>
      <w:r w:rsidRPr="007A4CAF">
        <w:rPr>
          <w:rFonts w:ascii="Arial" w:hAnsi="Arial" w:cs="Arial"/>
          <w:i/>
          <w:iCs/>
        </w:rPr>
        <w:t>”, “</w:t>
      </w:r>
      <w:r w:rsidRPr="007A4CAF">
        <w:rPr>
          <w:rFonts w:ascii="Arial" w:hAnsi="Arial" w:cs="Arial"/>
          <w:b/>
          <w:bCs/>
          <w:i/>
          <w:iCs/>
        </w:rPr>
        <w:t>View Store Revenue by Year by State Report</w:t>
      </w:r>
      <w:r w:rsidRPr="007A4CAF">
        <w:rPr>
          <w:rFonts w:ascii="Arial" w:hAnsi="Arial" w:cs="Arial"/>
          <w:i/>
          <w:iCs/>
        </w:rPr>
        <w:t>”, “</w:t>
      </w:r>
      <w:r w:rsidRPr="007A4CAF">
        <w:rPr>
          <w:rFonts w:ascii="Arial" w:hAnsi="Arial" w:cs="Arial"/>
          <w:b/>
          <w:bCs/>
          <w:i/>
          <w:iCs/>
        </w:rPr>
        <w:t>View Groundhog Day Outdoor Furniture Report</w:t>
      </w:r>
      <w:r w:rsidRPr="007A4CAF">
        <w:rPr>
          <w:rFonts w:ascii="Arial" w:hAnsi="Arial" w:cs="Arial"/>
          <w:i/>
          <w:iCs/>
        </w:rPr>
        <w:t>”, “</w:t>
      </w:r>
      <w:r w:rsidRPr="007A4CAF">
        <w:rPr>
          <w:rFonts w:ascii="Arial" w:hAnsi="Arial" w:cs="Arial"/>
          <w:b/>
          <w:bCs/>
          <w:i/>
          <w:iCs/>
        </w:rPr>
        <w:t>View State with Highest Volume by Category Report</w:t>
      </w:r>
      <w:r w:rsidRPr="007A4CAF">
        <w:rPr>
          <w:rFonts w:ascii="Arial" w:hAnsi="Arial" w:cs="Arial"/>
          <w:i/>
          <w:iCs/>
        </w:rPr>
        <w:t>”, “</w:t>
      </w:r>
      <w:r w:rsidRPr="007A4CAF">
        <w:rPr>
          <w:rFonts w:ascii="Arial" w:hAnsi="Arial" w:cs="Arial"/>
          <w:b/>
          <w:bCs/>
          <w:i/>
          <w:iCs/>
        </w:rPr>
        <w:t>View Revenue by Population Report</w:t>
      </w:r>
      <w:r w:rsidRPr="007A4CAF">
        <w:rPr>
          <w:rFonts w:ascii="Arial" w:hAnsi="Arial" w:cs="Arial"/>
          <w:i/>
          <w:iCs/>
        </w:rPr>
        <w:t>”, “</w:t>
      </w:r>
      <w:r w:rsidRPr="007A4CAF">
        <w:rPr>
          <w:rFonts w:ascii="Arial" w:hAnsi="Arial" w:cs="Arial"/>
          <w:b/>
          <w:bCs/>
          <w:i/>
          <w:iCs/>
        </w:rPr>
        <w:t>View Childcare Sales Volume Report</w:t>
      </w:r>
      <w:r w:rsidRPr="007A4CAF">
        <w:rPr>
          <w:rFonts w:ascii="Arial" w:hAnsi="Arial" w:cs="Arial"/>
          <w:i/>
          <w:iCs/>
        </w:rPr>
        <w:t>”, “</w:t>
      </w:r>
      <w:r w:rsidRPr="007A4CAF">
        <w:rPr>
          <w:rFonts w:ascii="Arial" w:hAnsi="Arial" w:cs="Arial"/>
          <w:b/>
          <w:bCs/>
          <w:i/>
          <w:iCs/>
        </w:rPr>
        <w:t>View Restaurant Impact on Category Sales Report</w:t>
      </w:r>
      <w:r w:rsidRPr="007A4CAF">
        <w:rPr>
          <w:rFonts w:ascii="Arial" w:hAnsi="Arial" w:cs="Arial"/>
          <w:i/>
          <w:iCs/>
        </w:rPr>
        <w:t>”, “</w:t>
      </w:r>
      <w:r w:rsidRPr="007A4CAF">
        <w:rPr>
          <w:rFonts w:ascii="Arial" w:hAnsi="Arial" w:cs="Arial"/>
          <w:b/>
          <w:bCs/>
          <w:i/>
          <w:iCs/>
        </w:rPr>
        <w:t>View Advertising Campaign Analysis Report</w:t>
      </w:r>
      <w:r w:rsidRPr="007A4CAF">
        <w:rPr>
          <w:rFonts w:ascii="Arial" w:hAnsi="Arial" w:cs="Arial"/>
          <w:i/>
          <w:iCs/>
        </w:rPr>
        <w:t>”,</w:t>
      </w:r>
      <w:r w:rsidRPr="007A4CAF">
        <w:rPr>
          <w:rFonts w:ascii="Arial" w:hAnsi="Arial" w:cs="Arial"/>
        </w:rPr>
        <w:t xml:space="preserve"> and </w:t>
      </w:r>
      <w:r w:rsidRPr="007A4CAF">
        <w:rPr>
          <w:rFonts w:ascii="Arial" w:hAnsi="Arial" w:cs="Arial"/>
          <w:i/>
          <w:iCs/>
        </w:rPr>
        <w:t>“</w:t>
      </w:r>
      <w:r w:rsidRPr="007A4CAF">
        <w:rPr>
          <w:rFonts w:ascii="Arial" w:hAnsi="Arial" w:cs="Arial"/>
          <w:b/>
          <w:bCs/>
          <w:i/>
          <w:iCs/>
        </w:rPr>
        <w:t>Population Maintenance</w:t>
      </w:r>
      <w:r w:rsidRPr="007A4CAF">
        <w:rPr>
          <w:rFonts w:ascii="Arial" w:hAnsi="Arial" w:cs="Arial"/>
          <w:i/>
          <w:iCs/>
        </w:rPr>
        <w:t>”</w:t>
      </w:r>
      <w:r w:rsidRPr="007A4CAF">
        <w:rPr>
          <w:rFonts w:ascii="Arial" w:hAnsi="Arial" w:cs="Arial"/>
        </w:rPr>
        <w:t xml:space="preserve"> buttons/links on the </w:t>
      </w:r>
      <w:r w:rsidRPr="007A4CAF">
        <w:rPr>
          <w:rFonts w:ascii="Arial" w:hAnsi="Arial" w:cs="Arial"/>
          <w:b/>
          <w:bCs/>
          <w:u w:val="single"/>
        </w:rPr>
        <w:t>Dashboard</w:t>
      </w:r>
      <w:r w:rsidRPr="007A4CAF">
        <w:rPr>
          <w:rFonts w:ascii="Arial" w:hAnsi="Arial" w:cs="Arial"/>
        </w:rPr>
        <w:t xml:space="preserve"> form.</w:t>
      </w:r>
    </w:p>
    <w:p w14:paraId="1D7BF99A"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82347B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Holiday Maintenance</w:t>
      </w:r>
      <w:r w:rsidRPr="007A4CAF">
        <w:rPr>
          <w:rFonts w:ascii="Arial" w:hAnsi="Arial" w:cs="Arial"/>
        </w:rPr>
        <w:t xml:space="preserve"> button – Jump to the </w:t>
      </w:r>
      <w:r w:rsidRPr="007A4CAF">
        <w:rPr>
          <w:rFonts w:ascii="Arial" w:hAnsi="Arial" w:cs="Arial"/>
          <w:b/>
          <w:bCs/>
          <w:u w:val="single"/>
        </w:rPr>
        <w:t>Holiday Maintenance</w:t>
      </w:r>
      <w:r w:rsidRPr="007A4CAF">
        <w:rPr>
          <w:rFonts w:ascii="Arial" w:hAnsi="Arial" w:cs="Arial"/>
        </w:rPr>
        <w:t xml:space="preserve"> form.</w:t>
      </w:r>
    </w:p>
    <w:p w14:paraId="3C83D961"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Click </w:t>
      </w:r>
      <w:r w:rsidRPr="007A4CAF">
        <w:rPr>
          <w:rFonts w:ascii="Arial" w:hAnsi="Arial" w:cs="Arial"/>
          <w:b/>
          <w:bCs/>
          <w:i/>
          <w:iCs/>
        </w:rPr>
        <w:t>View Product by Category Report</w:t>
      </w:r>
      <w:r w:rsidRPr="007A4CAF">
        <w:rPr>
          <w:rFonts w:ascii="Arial" w:hAnsi="Arial" w:cs="Arial"/>
        </w:rPr>
        <w:t xml:space="preserve"> button – Jump to the </w:t>
      </w:r>
      <w:r w:rsidRPr="007A4CAF">
        <w:rPr>
          <w:rFonts w:ascii="Arial" w:hAnsi="Arial" w:cs="Arial"/>
          <w:b/>
          <w:bCs/>
        </w:rPr>
        <w:t>View Product by Category Report</w:t>
      </w:r>
      <w:r w:rsidRPr="007A4CAF">
        <w:rPr>
          <w:rFonts w:ascii="Arial" w:hAnsi="Arial" w:cs="Arial"/>
        </w:rPr>
        <w:t xml:space="preserve"> task.</w:t>
      </w:r>
    </w:p>
    <w:p w14:paraId="29372F2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Actual vs. Predicted Revenue for Couches and Sofas Report</w:t>
      </w:r>
      <w:r w:rsidRPr="007A4CAF">
        <w:rPr>
          <w:rFonts w:ascii="Arial" w:hAnsi="Arial" w:cs="Arial"/>
        </w:rPr>
        <w:t xml:space="preserve"> button – Jump to the </w:t>
      </w:r>
      <w:r w:rsidRPr="007A4CAF">
        <w:rPr>
          <w:rFonts w:ascii="Arial" w:hAnsi="Arial" w:cs="Arial"/>
          <w:b/>
          <w:bCs/>
        </w:rPr>
        <w:t>View Actual vs. Predicted Revenue for Couches and Sofas Report</w:t>
      </w:r>
      <w:r w:rsidRPr="007A4CAF">
        <w:rPr>
          <w:rFonts w:ascii="Arial" w:hAnsi="Arial" w:cs="Arial"/>
        </w:rPr>
        <w:t xml:space="preserve"> task.</w:t>
      </w:r>
    </w:p>
    <w:p w14:paraId="45191854"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Store Revenue by Year by State Report</w:t>
      </w:r>
      <w:r w:rsidRPr="007A4CAF">
        <w:rPr>
          <w:rFonts w:ascii="Arial" w:hAnsi="Arial" w:cs="Arial"/>
        </w:rPr>
        <w:t xml:space="preserve"> button – Jump to the </w:t>
      </w:r>
      <w:r w:rsidRPr="007A4CAF">
        <w:rPr>
          <w:rFonts w:ascii="Arial" w:hAnsi="Arial" w:cs="Arial"/>
          <w:b/>
          <w:bCs/>
        </w:rPr>
        <w:t xml:space="preserve">Get Available State List </w:t>
      </w:r>
      <w:r w:rsidRPr="007A4CAF">
        <w:rPr>
          <w:rFonts w:ascii="Arial" w:hAnsi="Arial" w:cs="Arial"/>
        </w:rPr>
        <w:t>task.</w:t>
      </w:r>
    </w:p>
    <w:p w14:paraId="6EC71F96"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Groundhog Day Outdoor Furniture Report</w:t>
      </w:r>
      <w:r w:rsidRPr="007A4CAF">
        <w:rPr>
          <w:rFonts w:ascii="Arial" w:hAnsi="Arial" w:cs="Arial"/>
        </w:rPr>
        <w:t xml:space="preserve"> button – Jump to the </w:t>
      </w:r>
      <w:r w:rsidRPr="007A4CAF">
        <w:rPr>
          <w:rFonts w:ascii="Arial" w:hAnsi="Arial" w:cs="Arial"/>
          <w:b/>
          <w:bCs/>
        </w:rPr>
        <w:t>View Groundhog Day Outdoor Furniture Report</w:t>
      </w:r>
      <w:r w:rsidRPr="007A4CAF">
        <w:rPr>
          <w:rFonts w:ascii="Arial" w:hAnsi="Arial" w:cs="Arial"/>
        </w:rPr>
        <w:t xml:space="preserve"> task.</w:t>
      </w:r>
    </w:p>
    <w:p w14:paraId="6813ABD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State with Highest Volume by Category Report</w:t>
      </w:r>
      <w:r w:rsidRPr="007A4CAF">
        <w:rPr>
          <w:rFonts w:ascii="Arial" w:hAnsi="Arial" w:cs="Arial"/>
        </w:rPr>
        <w:t xml:space="preserve"> button – Jump to the</w:t>
      </w:r>
      <w:r w:rsidRPr="007A4CAF">
        <w:rPr>
          <w:rFonts w:ascii="Arial" w:hAnsi="Arial" w:cs="Arial"/>
          <w:b/>
          <w:bCs/>
        </w:rPr>
        <w:t xml:space="preserve"> Get Year and Month List</w:t>
      </w:r>
      <w:r w:rsidRPr="007A4CAF">
        <w:rPr>
          <w:rFonts w:ascii="Arial" w:hAnsi="Arial" w:cs="Arial"/>
        </w:rPr>
        <w:t xml:space="preserve"> task.</w:t>
      </w:r>
    </w:p>
    <w:p w14:paraId="55B50630"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Revenue by Population Report</w:t>
      </w:r>
      <w:r w:rsidRPr="007A4CAF">
        <w:rPr>
          <w:rFonts w:ascii="Arial" w:hAnsi="Arial" w:cs="Arial"/>
        </w:rPr>
        <w:t xml:space="preserve"> button – Jump to the </w:t>
      </w:r>
      <w:r w:rsidRPr="007A4CAF">
        <w:rPr>
          <w:rFonts w:ascii="Arial" w:hAnsi="Arial" w:cs="Arial"/>
          <w:b/>
          <w:bCs/>
        </w:rPr>
        <w:t>View Revenue by Population Report</w:t>
      </w:r>
      <w:r w:rsidRPr="007A4CAF">
        <w:rPr>
          <w:rFonts w:ascii="Arial" w:hAnsi="Arial" w:cs="Arial"/>
        </w:rPr>
        <w:t xml:space="preserve"> task.</w:t>
      </w:r>
    </w:p>
    <w:p w14:paraId="1CBB558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Childcare Sales Volume Report</w:t>
      </w:r>
      <w:r w:rsidRPr="007A4CAF">
        <w:rPr>
          <w:rFonts w:ascii="Arial" w:hAnsi="Arial" w:cs="Arial"/>
        </w:rPr>
        <w:t xml:space="preserve"> button – Jump to the </w:t>
      </w:r>
      <w:r w:rsidRPr="007A4CAF">
        <w:rPr>
          <w:rFonts w:ascii="Arial" w:hAnsi="Arial" w:cs="Arial"/>
          <w:b/>
          <w:bCs/>
        </w:rPr>
        <w:t>View Childcare Sales Volume</w:t>
      </w:r>
      <w:r w:rsidRPr="007A4CAF">
        <w:rPr>
          <w:rFonts w:ascii="Arial" w:hAnsi="Arial" w:cs="Arial"/>
        </w:rPr>
        <w:t xml:space="preserve"> </w:t>
      </w:r>
      <w:r w:rsidRPr="007A4CAF">
        <w:rPr>
          <w:rFonts w:ascii="Arial" w:hAnsi="Arial" w:cs="Arial"/>
          <w:b/>
          <w:bCs/>
        </w:rPr>
        <w:t>Report</w:t>
      </w:r>
      <w:r w:rsidRPr="007A4CAF">
        <w:rPr>
          <w:rFonts w:ascii="Arial" w:hAnsi="Arial" w:cs="Arial"/>
        </w:rPr>
        <w:t xml:space="preserve"> task.</w:t>
      </w:r>
    </w:p>
    <w:p w14:paraId="59CCD9B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Restaurant Impact on Category Sales Report</w:t>
      </w:r>
      <w:r w:rsidRPr="007A4CAF">
        <w:rPr>
          <w:rFonts w:ascii="Arial" w:hAnsi="Arial" w:cs="Arial"/>
        </w:rPr>
        <w:t xml:space="preserve"> button – Jump to the </w:t>
      </w:r>
      <w:r w:rsidRPr="007A4CAF">
        <w:rPr>
          <w:rFonts w:ascii="Arial" w:hAnsi="Arial" w:cs="Arial"/>
          <w:b/>
          <w:bCs/>
        </w:rPr>
        <w:t>View Restaurant Impact on Category Sales Report</w:t>
      </w:r>
      <w:r w:rsidRPr="007A4CAF">
        <w:rPr>
          <w:rFonts w:ascii="Arial" w:hAnsi="Arial" w:cs="Arial"/>
        </w:rPr>
        <w:t xml:space="preserve"> task.</w:t>
      </w:r>
    </w:p>
    <w:p w14:paraId="22C8E16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Advertising Campaign Analysis Report</w:t>
      </w:r>
      <w:r w:rsidRPr="007A4CAF">
        <w:rPr>
          <w:rFonts w:ascii="Arial" w:hAnsi="Arial" w:cs="Arial"/>
        </w:rPr>
        <w:t xml:space="preserve"> button – Jump to the </w:t>
      </w:r>
      <w:r w:rsidRPr="007A4CAF">
        <w:rPr>
          <w:rFonts w:ascii="Arial" w:hAnsi="Arial" w:cs="Arial"/>
          <w:b/>
          <w:bCs/>
        </w:rPr>
        <w:t>View Advertising Campaign Analysis Report</w:t>
      </w:r>
      <w:r w:rsidRPr="007A4CAF">
        <w:rPr>
          <w:rFonts w:ascii="Arial" w:hAnsi="Arial" w:cs="Arial"/>
        </w:rPr>
        <w:t xml:space="preserve"> task.</w:t>
      </w:r>
    </w:p>
    <w:p w14:paraId="0F7BEE6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Population Maintenance</w:t>
      </w:r>
      <w:r w:rsidRPr="007A4CAF">
        <w:rPr>
          <w:rFonts w:ascii="Arial" w:hAnsi="Arial" w:cs="Arial"/>
        </w:rPr>
        <w:t xml:space="preserve"> button – Jump to the </w:t>
      </w:r>
      <w:r w:rsidRPr="007A4CAF">
        <w:rPr>
          <w:rFonts w:ascii="Arial" w:hAnsi="Arial" w:cs="Arial"/>
          <w:b/>
          <w:bCs/>
          <w:u w:val="single"/>
        </w:rPr>
        <w:t>Population Maintenance</w:t>
      </w:r>
      <w:r w:rsidRPr="007A4CAF">
        <w:rPr>
          <w:rFonts w:ascii="Arial" w:hAnsi="Arial" w:cs="Arial"/>
        </w:rPr>
        <w:t xml:space="preserve"> form.</w:t>
      </w:r>
    </w:p>
    <w:p w14:paraId="2076CCC7" w14:textId="77777777" w:rsidR="003166B0" w:rsidRPr="007A4CAF" w:rsidRDefault="003166B0" w:rsidP="00A5471C">
      <w:pPr>
        <w:pStyle w:val="ListParagraph"/>
        <w:spacing w:line="300" w:lineRule="auto"/>
        <w:ind w:left="1440"/>
        <w:rPr>
          <w:rFonts w:ascii="Arial" w:hAnsi="Arial" w:cs="Arial"/>
        </w:rPr>
      </w:pPr>
    </w:p>
    <w:p w14:paraId="089AA778"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Display statistics for “the count of stores”, “count of stores offering food (have a restaurant, a snack bar, or both)”, “count of stores offering childcare”, “count of products”, and “count of distinct advertising campaigns” on the </w:t>
      </w:r>
      <w:r w:rsidRPr="007A4CAF">
        <w:rPr>
          <w:rFonts w:ascii="Arial" w:hAnsi="Arial" w:cs="Arial"/>
          <w:b/>
          <w:bCs/>
          <w:u w:val="single"/>
        </w:rPr>
        <w:t>Dashboard</w:t>
      </w:r>
      <w:r w:rsidRPr="007A4CAF">
        <w:rPr>
          <w:rFonts w:ascii="Arial" w:hAnsi="Arial" w:cs="Arial"/>
        </w:rPr>
        <w:t xml:space="preserve"> form.</w:t>
      </w:r>
    </w:p>
    <w:p w14:paraId="30174A69"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“the count of stores”.</w:t>
      </w:r>
    </w:p>
    <w:p w14:paraId="088E713E"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w:t>
      </w:r>
    </w:p>
    <w:p w14:paraId="5B9B1BD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68889392"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food”.</w:t>
      </w:r>
    </w:p>
    <w:p w14:paraId="5A92414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that has either or both </w:t>
      </w:r>
      <w:proofErr w:type="spellStart"/>
      <w:r w:rsidRPr="007A4CAF">
        <w:rPr>
          <w:rFonts w:ascii="Arial" w:hAnsi="Arial" w:cs="Arial"/>
        </w:rPr>
        <w:t>Has_Restaurant</w:t>
      </w:r>
      <w:proofErr w:type="spellEnd"/>
      <w:r w:rsidRPr="007A4CAF">
        <w:rPr>
          <w:rFonts w:ascii="Arial" w:hAnsi="Arial" w:cs="Arial"/>
        </w:rPr>
        <w:t xml:space="preserve"> and </w:t>
      </w:r>
      <w:proofErr w:type="spellStart"/>
      <w:r w:rsidRPr="007A4CAF">
        <w:rPr>
          <w:rFonts w:ascii="Arial" w:hAnsi="Arial" w:cs="Arial"/>
        </w:rPr>
        <w:t>Has_Snack_Bar</w:t>
      </w:r>
      <w:proofErr w:type="spellEnd"/>
      <w:r w:rsidRPr="007A4CAF">
        <w:rPr>
          <w:rFonts w:ascii="Arial" w:hAnsi="Arial" w:cs="Arial"/>
        </w:rPr>
        <w:t xml:space="preserve"> value as true.</w:t>
      </w:r>
    </w:p>
    <w:p w14:paraId="37DEF039"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EB293B8"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childcare”.</w:t>
      </w:r>
    </w:p>
    <w:p w14:paraId="23D9F1F5"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w:t>
      </w:r>
      <w:proofErr w:type="spellStart"/>
      <w:r w:rsidRPr="007A4CAF">
        <w:rPr>
          <w:rFonts w:ascii="Arial" w:hAnsi="Arial" w:cs="Arial"/>
        </w:rPr>
        <w:t>Store_Number</w:t>
      </w:r>
      <w:proofErr w:type="spellEnd"/>
      <w:r w:rsidRPr="007A4CAF">
        <w:rPr>
          <w:rFonts w:ascii="Arial" w:hAnsi="Arial" w:cs="Arial"/>
        </w:rPr>
        <w:t xml:space="preserve"> in the </w:t>
      </w:r>
      <w:r w:rsidRPr="007A4CAF">
        <w:rPr>
          <w:rFonts w:ascii="Arial" w:hAnsi="Arial" w:cs="Arial"/>
          <w:color w:val="4472C4" w:themeColor="accent1"/>
        </w:rPr>
        <w:t>STORE</w:t>
      </w:r>
      <w:r w:rsidRPr="007A4CAF">
        <w:rPr>
          <w:rFonts w:ascii="Arial" w:hAnsi="Arial" w:cs="Arial"/>
        </w:rPr>
        <w:t xml:space="preserve"> table that has a Childcare center association in the </w:t>
      </w:r>
      <w:r w:rsidRPr="007A4CAF">
        <w:rPr>
          <w:rFonts w:ascii="Arial" w:hAnsi="Arial" w:cs="Arial"/>
          <w:color w:val="4472C4" w:themeColor="accent1"/>
        </w:rPr>
        <w:t>CHILDCARE</w:t>
      </w:r>
      <w:r w:rsidRPr="007A4CAF">
        <w:rPr>
          <w:rFonts w:ascii="Arial" w:hAnsi="Arial" w:cs="Arial"/>
        </w:rPr>
        <w:t xml:space="preserve"> table.</w:t>
      </w:r>
    </w:p>
    <w:p w14:paraId="7B23FE12"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Display the total count. </w:t>
      </w:r>
    </w:p>
    <w:p w14:paraId="2ED6EFF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lastRenderedPageBreak/>
        <w:t>Show “count of products”.</w:t>
      </w:r>
    </w:p>
    <w:p w14:paraId="06C111F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PID in the </w:t>
      </w:r>
      <w:r w:rsidRPr="007A4CAF">
        <w:rPr>
          <w:rFonts w:ascii="Arial" w:hAnsi="Arial" w:cs="Arial"/>
          <w:color w:val="4472C4" w:themeColor="accent1"/>
        </w:rPr>
        <w:t>PRODUCT</w:t>
      </w:r>
      <w:r w:rsidRPr="007A4CAF">
        <w:rPr>
          <w:rFonts w:ascii="Arial" w:hAnsi="Arial" w:cs="Arial"/>
        </w:rPr>
        <w:t xml:space="preserve"> table. </w:t>
      </w:r>
    </w:p>
    <w:p w14:paraId="37DB7A97"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9FAB35E"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distinct advertising campaigns”.</w:t>
      </w:r>
    </w:p>
    <w:p w14:paraId="21C0060D"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Description in </w:t>
      </w:r>
      <w:r w:rsidRPr="007A4CAF">
        <w:rPr>
          <w:rFonts w:ascii="Arial" w:hAnsi="Arial" w:cs="Arial"/>
          <w:color w:val="4472C4" w:themeColor="accent1"/>
        </w:rPr>
        <w:t>ADVERTISING_CAMPAIGNS</w:t>
      </w:r>
      <w:r w:rsidRPr="007A4CAF">
        <w:rPr>
          <w:rFonts w:ascii="Arial" w:hAnsi="Arial" w:cs="Arial"/>
        </w:rPr>
        <w:t xml:space="preserve"> table. </w:t>
      </w:r>
    </w:p>
    <w:p w14:paraId="5EB4DF9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5BF2668A" w14:textId="6DC8BF8C" w:rsidR="003166B0" w:rsidRPr="007A4CAF" w:rsidRDefault="003166B0" w:rsidP="00A5471C">
      <w:pPr>
        <w:spacing w:line="300" w:lineRule="auto"/>
        <w:rPr>
          <w:rFonts w:ascii="Arial" w:hAnsi="Arial" w:cs="Arial"/>
          <w:sz w:val="32"/>
          <w:szCs w:val="32"/>
          <w:u w:val="single"/>
        </w:rPr>
      </w:pPr>
    </w:p>
    <w:p w14:paraId="175E2610" w14:textId="77777777" w:rsidR="00DF46E4" w:rsidRPr="007A4CAF" w:rsidRDefault="00DF46E4" w:rsidP="00A5471C">
      <w:pPr>
        <w:spacing w:line="300" w:lineRule="auto"/>
        <w:rPr>
          <w:rFonts w:ascii="Arial" w:hAnsi="Arial" w:cs="Arial"/>
          <w:sz w:val="32"/>
          <w:szCs w:val="32"/>
          <w:u w:val="single"/>
        </w:rPr>
      </w:pPr>
      <w:bookmarkStart w:id="4" w:name="Get_Holiday_List"/>
      <w:r w:rsidRPr="007A4CAF">
        <w:rPr>
          <w:rFonts w:ascii="Arial" w:hAnsi="Arial" w:cs="Arial"/>
          <w:sz w:val="32"/>
          <w:szCs w:val="32"/>
          <w:u w:val="single"/>
        </w:rPr>
        <w:t xml:space="preserve">Get Holiday List </w:t>
      </w:r>
    </w:p>
    <w:bookmarkEnd w:id="4"/>
    <w:p w14:paraId="11E6F53A"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645A7B80" w14:textId="77777777" w:rsidR="00DF46E4" w:rsidRPr="007A4CAF" w:rsidRDefault="00DF46E4"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70D560EC" wp14:editId="44F4323F">
            <wp:extent cx="2674620" cy="1257300"/>
            <wp:effectExtent l="0" t="0" r="0" b="0"/>
            <wp:docPr id="25" name="Picture 25" descr="https://documents.lucid.app/documents/da0f52e3-97e4-4858-9cb1-43dcf2aa9ac8/pages/0_0?a=522&amp;x=43&amp;y=72&amp;w=374&amp;h=176&amp;store=1&amp;accept=image%2F*&amp;auth=LCA%2091783ec71204b4e2c35913effb6a6d9565ffbc23-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app/documents/da0f52e3-97e4-4858-9cb1-43dcf2aa9ac8/pages/0_0?a=522&amp;x=43&amp;y=72&amp;w=374&amp;h=176&amp;store=1&amp;accept=image%2F*&amp;auth=LCA%2091783ec71204b4e2c35913effb6a6d9565ffbc23-ts%3D161402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7E40B7A3" w14:textId="77777777"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Read-only on </w:t>
      </w:r>
      <w:r w:rsidRPr="007A4CAF">
        <w:rPr>
          <w:rFonts w:ascii="Arial" w:hAnsi="Arial" w:cs="Arial"/>
          <w:color w:val="4472C4" w:themeColor="accent1"/>
        </w:rPr>
        <w:t>HOLIDAY</w:t>
      </w:r>
      <w:r w:rsidRPr="007A4CAF">
        <w:rPr>
          <w:rFonts w:ascii="Arial" w:hAnsi="Arial" w:cs="Arial"/>
        </w:rPr>
        <w:t xml:space="preserve"> table</w:t>
      </w:r>
    </w:p>
    <w:p w14:paraId="13D1D5C3"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Single</w:t>
      </w:r>
    </w:p>
    <w:p w14:paraId="740262E4"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Holiday Maintenance</w:t>
      </w:r>
      <w:r w:rsidRPr="007A4CAF">
        <w:rPr>
          <w:rFonts w:ascii="Arial" w:hAnsi="Arial" w:cs="Arial"/>
        </w:rPr>
        <w:t xml:space="preserve"> button is clicked.</w:t>
      </w:r>
    </w:p>
    <w:p w14:paraId="1A98C8DB"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725E2F21"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22430053"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7F702306" w14:textId="77777777" w:rsidR="00DF46E4" w:rsidRPr="007A4CAF" w:rsidRDefault="00DF46E4" w:rsidP="00A5471C">
      <w:pPr>
        <w:spacing w:line="300" w:lineRule="auto"/>
        <w:rPr>
          <w:rFonts w:ascii="Arial" w:hAnsi="Arial" w:cs="Arial"/>
          <w:sz w:val="28"/>
          <w:szCs w:val="28"/>
        </w:rPr>
      </w:pPr>
    </w:p>
    <w:p w14:paraId="0BFCAA33"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71A144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Holiday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E89F3DD"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Holiday List</w:t>
      </w:r>
      <w:r w:rsidRPr="007A4CAF">
        <w:rPr>
          <w:rFonts w:ascii="Arial" w:hAnsi="Arial" w:cs="Arial"/>
          <w:sz w:val="20"/>
          <w:szCs w:val="20"/>
        </w:rPr>
        <w:t xml:space="preserve"> </w:t>
      </w:r>
      <w:r w:rsidRPr="007A4CAF">
        <w:rPr>
          <w:rFonts w:ascii="Arial" w:hAnsi="Arial" w:cs="Arial"/>
        </w:rPr>
        <w:t xml:space="preserve">task:  query for information about the available Name field from the </w:t>
      </w:r>
      <w:r w:rsidRPr="007A4CAF">
        <w:rPr>
          <w:rFonts w:ascii="Arial" w:hAnsi="Arial" w:cs="Arial"/>
          <w:color w:val="4472C4" w:themeColor="accent1"/>
        </w:rPr>
        <w:t>HOLIDAY</w:t>
      </w:r>
      <w:r w:rsidRPr="007A4CAF">
        <w:rPr>
          <w:rFonts w:ascii="Arial" w:hAnsi="Arial" w:cs="Arial"/>
        </w:rPr>
        <w:t xml:space="preserve"> table.</w:t>
      </w:r>
    </w:p>
    <w:p w14:paraId="4D5D451E"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Display the holiday name list. </w:t>
      </w:r>
    </w:p>
    <w:p w14:paraId="0E3175F4"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Upon:</w:t>
      </w:r>
    </w:p>
    <w:p w14:paraId="1A86D441" w14:textId="43E5C52E"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User enters Holiday Name (‘$</w:t>
      </w:r>
      <w:proofErr w:type="spellStart"/>
      <w:r w:rsidRPr="007A4CAF">
        <w:rPr>
          <w:rFonts w:ascii="Arial" w:hAnsi="Arial" w:cs="Arial"/>
        </w:rPr>
        <w:t>HolidayName</w:t>
      </w:r>
      <w:proofErr w:type="spellEnd"/>
      <w:r w:rsidRPr="007A4CAF">
        <w:rPr>
          <w:rFonts w:ascii="Arial" w:hAnsi="Arial" w:cs="Arial"/>
        </w:rPr>
        <w:t>’) in input textbox and select</w:t>
      </w:r>
      <w:r w:rsidR="005202E6">
        <w:rPr>
          <w:rFonts w:ascii="Arial" w:hAnsi="Arial" w:cs="Arial"/>
        </w:rPr>
        <w:t xml:space="preserve"> </w:t>
      </w:r>
      <w:r w:rsidRPr="007A4CAF">
        <w:rPr>
          <w:rFonts w:ascii="Arial" w:hAnsi="Arial" w:cs="Arial"/>
        </w:rPr>
        <w:t>Date (‘$</w:t>
      </w:r>
      <w:proofErr w:type="spellStart"/>
      <w:r w:rsidRPr="007A4CAF">
        <w:rPr>
          <w:rFonts w:ascii="Arial" w:hAnsi="Arial" w:cs="Arial"/>
        </w:rPr>
        <w:t>HolidayDate</w:t>
      </w:r>
      <w:proofErr w:type="spellEnd"/>
      <w:r w:rsidRPr="007A4CAF">
        <w:rPr>
          <w:rFonts w:ascii="Arial" w:hAnsi="Arial" w:cs="Arial"/>
        </w:rPr>
        <w:t>’) in Calendar Dropdown</w:t>
      </w:r>
    </w:p>
    <w:p w14:paraId="41898772"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 xml:space="preserve">Add Holiday </w:t>
      </w:r>
      <w:r w:rsidRPr="007A4CAF">
        <w:rPr>
          <w:rFonts w:ascii="Arial" w:hAnsi="Arial" w:cs="Arial"/>
        </w:rPr>
        <w:t xml:space="preserve">button – </w:t>
      </w:r>
    </w:p>
    <w:p w14:paraId="541E0557"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Add Holiday</w:t>
      </w:r>
      <w:r w:rsidRPr="007A4CAF">
        <w:rPr>
          <w:rFonts w:ascii="Arial" w:hAnsi="Arial" w:cs="Arial"/>
        </w:rPr>
        <w:t xml:space="preserve"> task</w:t>
      </w:r>
    </w:p>
    <w:p w14:paraId="1DF744E2" w14:textId="0A0F7399"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8C4F748" w14:textId="77777777" w:rsidR="00DF46E4" w:rsidRPr="007A4CAF" w:rsidRDefault="00DF46E4" w:rsidP="00A5471C">
      <w:pPr>
        <w:pStyle w:val="ListParagraph"/>
        <w:spacing w:line="300" w:lineRule="auto"/>
        <w:rPr>
          <w:rFonts w:ascii="Arial" w:hAnsi="Arial" w:cs="Arial"/>
        </w:rPr>
      </w:pPr>
    </w:p>
    <w:p w14:paraId="074F2E98" w14:textId="77777777" w:rsidR="00DF46E4" w:rsidRPr="007A4CAF" w:rsidRDefault="00DF46E4" w:rsidP="00A5471C">
      <w:pPr>
        <w:spacing w:line="300" w:lineRule="auto"/>
        <w:rPr>
          <w:rFonts w:ascii="Arial" w:hAnsi="Arial" w:cs="Arial"/>
          <w:sz w:val="32"/>
          <w:szCs w:val="32"/>
          <w:u w:val="single"/>
        </w:rPr>
      </w:pPr>
      <w:bookmarkStart w:id="5" w:name="Add_Holiday"/>
      <w:r w:rsidRPr="007A4CAF">
        <w:rPr>
          <w:rFonts w:ascii="Arial" w:hAnsi="Arial" w:cs="Arial"/>
          <w:sz w:val="32"/>
          <w:szCs w:val="32"/>
          <w:u w:val="single"/>
        </w:rPr>
        <w:lastRenderedPageBreak/>
        <w:t>Add Holiday</w:t>
      </w:r>
    </w:p>
    <w:bookmarkEnd w:id="5"/>
    <w:p w14:paraId="03BB41DB"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41DA30B8" w14:textId="77777777" w:rsidR="00DF46E4" w:rsidRPr="007A4CAF" w:rsidRDefault="00DF46E4"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6738861B" wp14:editId="7E7DB73C">
            <wp:extent cx="2674620" cy="1257300"/>
            <wp:effectExtent l="0" t="0" r="0" b="0"/>
            <wp:docPr id="26" name="Picture 26" descr="https://documents.lucid.app/documents/da0f52e3-97e4-4858-9cb1-43dcf2aa9ac8/pages/0_0?a=525&amp;x=43&amp;y=72&amp;w=374&amp;h=176&amp;store=1&amp;accept=image%2F*&amp;auth=LCA%20d1371711dbbc3e1415104c0cc8e4f70380526b7e-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app/documents/da0f52e3-97e4-4858-9cb1-43dcf2aa9ac8/pages/0_0?a=525&amp;x=43&amp;y=72&amp;w=374&amp;h=176&amp;store=1&amp;accept=image%2F*&amp;auth=LCA%20d1371711dbbc3e1415104c0cc8e4f70380526b7e-ts%3D16140220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6A8BEB97" w14:textId="77777777"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2 write exclusive-locked on </w:t>
      </w:r>
      <w:r w:rsidRPr="007A4CAF">
        <w:rPr>
          <w:rFonts w:ascii="Arial" w:hAnsi="Arial" w:cs="Arial"/>
          <w:color w:val="4472C4" w:themeColor="accent1"/>
        </w:rPr>
        <w:t>HOLIDAY</w:t>
      </w:r>
      <w:r w:rsidRPr="007A4CAF">
        <w:rPr>
          <w:rFonts w:ascii="Arial" w:hAnsi="Arial" w:cs="Arial"/>
        </w:rPr>
        <w:t xml:space="preserve"> and </w:t>
      </w:r>
      <w:r w:rsidRPr="007A4CAF">
        <w:rPr>
          <w:rFonts w:ascii="Arial" w:hAnsi="Arial" w:cs="Arial"/>
          <w:color w:val="4472C4" w:themeColor="accent1"/>
        </w:rPr>
        <w:t xml:space="preserve">DAY </w:t>
      </w:r>
      <w:r w:rsidRPr="007A4CAF">
        <w:rPr>
          <w:rFonts w:ascii="Arial" w:hAnsi="Arial" w:cs="Arial"/>
        </w:rPr>
        <w:t>tables</w:t>
      </w:r>
    </w:p>
    <w:p w14:paraId="14D9FD83"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09DF5586"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Add Holiday </w:t>
      </w:r>
      <w:r w:rsidRPr="007A4CAF">
        <w:rPr>
          <w:rFonts w:ascii="Arial" w:hAnsi="Arial" w:cs="Arial"/>
        </w:rPr>
        <w:t xml:space="preserve">button is clicked on </w:t>
      </w:r>
      <w:r w:rsidRPr="007A4CAF">
        <w:rPr>
          <w:rFonts w:ascii="Arial" w:hAnsi="Arial" w:cs="Arial"/>
          <w:b/>
          <w:bCs/>
          <w:u w:val="single"/>
        </w:rPr>
        <w:t>Holiday Maintenance</w:t>
      </w:r>
      <w:r w:rsidRPr="007A4CAF">
        <w:rPr>
          <w:rFonts w:ascii="Arial" w:hAnsi="Arial" w:cs="Arial"/>
        </w:rPr>
        <w:t xml:space="preserve"> form</w:t>
      </w:r>
    </w:p>
    <w:p w14:paraId="57E09B5E"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5EB54CFF"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6C57C965"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75D6875F" w14:textId="77777777" w:rsidR="00B102A4" w:rsidRPr="007A4CAF" w:rsidRDefault="00B102A4" w:rsidP="00A5471C">
      <w:pPr>
        <w:spacing w:line="300" w:lineRule="auto"/>
        <w:rPr>
          <w:rFonts w:ascii="Arial" w:hAnsi="Arial" w:cs="Arial"/>
          <w:sz w:val="28"/>
          <w:szCs w:val="28"/>
        </w:rPr>
      </w:pPr>
    </w:p>
    <w:p w14:paraId="7ED62412" w14:textId="06473C0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832B475" w14:textId="2E6F3567" w:rsidR="00DF46E4" w:rsidRPr="007A4CAF" w:rsidRDefault="00DF46E4" w:rsidP="00A5471C">
      <w:pPr>
        <w:pStyle w:val="Default"/>
        <w:numPr>
          <w:ilvl w:val="0"/>
          <w:numId w:val="11"/>
        </w:numPr>
        <w:spacing w:line="300" w:lineRule="auto"/>
        <w:rPr>
          <w:color w:val="auto"/>
        </w:rPr>
      </w:pPr>
      <w:r w:rsidRPr="007A4CAF">
        <w:rPr>
          <w:color w:val="auto"/>
        </w:rPr>
        <w:t>User enters Holiday Name (‘$</w:t>
      </w:r>
      <w:proofErr w:type="spellStart"/>
      <w:r w:rsidRPr="007A4CAF">
        <w:rPr>
          <w:color w:val="auto"/>
        </w:rPr>
        <w:t>HolidayName</w:t>
      </w:r>
      <w:proofErr w:type="spellEnd"/>
      <w:r w:rsidRPr="007A4CAF">
        <w:rPr>
          <w:color w:val="auto"/>
        </w:rPr>
        <w:t>’) in input textbox and select Date (‘$</w:t>
      </w:r>
      <w:proofErr w:type="spellStart"/>
      <w:r w:rsidRPr="007A4CAF">
        <w:rPr>
          <w:color w:val="auto"/>
        </w:rPr>
        <w:t>HolidayDate</w:t>
      </w:r>
      <w:proofErr w:type="spellEnd"/>
      <w:r w:rsidRPr="007A4CAF">
        <w:rPr>
          <w:color w:val="auto"/>
        </w:rPr>
        <w:t>’) in Calendar Dropdown</w:t>
      </w:r>
    </w:p>
    <w:p w14:paraId="4C41D853" w14:textId="77777777" w:rsidR="00DF46E4" w:rsidRPr="007A4CAF" w:rsidRDefault="00DF46E4" w:rsidP="00A5471C">
      <w:pPr>
        <w:pStyle w:val="Default"/>
        <w:numPr>
          <w:ilvl w:val="0"/>
          <w:numId w:val="11"/>
        </w:numPr>
        <w:spacing w:line="300" w:lineRule="auto"/>
        <w:rPr>
          <w:color w:val="auto"/>
        </w:rPr>
      </w:pPr>
      <w:r w:rsidRPr="007A4CAF">
        <w:rPr>
          <w:color w:val="auto"/>
        </w:rPr>
        <w:t xml:space="preserve">Click </w:t>
      </w:r>
      <w:r w:rsidRPr="007A4CAF">
        <w:rPr>
          <w:b/>
          <w:bCs/>
          <w:i/>
          <w:iCs/>
          <w:color w:val="auto"/>
        </w:rPr>
        <w:t>Add Holiday</w:t>
      </w:r>
      <w:r w:rsidRPr="007A4CAF">
        <w:rPr>
          <w:color w:val="auto"/>
        </w:rPr>
        <w:t xml:space="preserve"> button</w:t>
      </w:r>
    </w:p>
    <w:p w14:paraId="1514D0A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Add Holiday</w:t>
      </w:r>
      <w:r w:rsidRPr="007A4CAF">
        <w:rPr>
          <w:rFonts w:ascii="Arial" w:hAnsi="Arial" w:cs="Arial"/>
          <w:sz w:val="20"/>
          <w:szCs w:val="20"/>
        </w:rPr>
        <w:t xml:space="preserve"> </w:t>
      </w:r>
      <w:r w:rsidRPr="007A4CAF">
        <w:rPr>
          <w:rFonts w:ascii="Arial" w:hAnsi="Arial" w:cs="Arial"/>
        </w:rPr>
        <w:t>task:</w:t>
      </w:r>
    </w:p>
    <w:p w14:paraId="5A966599"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If data validation passed for both holiday name and date in Client Side, then:</w:t>
      </w:r>
    </w:p>
    <w:p w14:paraId="56C475DF"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same holiday name and same holiday date exist: </w:t>
      </w:r>
    </w:p>
    <w:p w14:paraId="49EADD4E" w14:textId="77777777" w:rsidR="00DF46E4" w:rsidRPr="007A4CAF" w:rsidRDefault="00DF46E4" w:rsidP="00A5471C">
      <w:pPr>
        <w:pStyle w:val="ListParagraph"/>
        <w:numPr>
          <w:ilvl w:val="0"/>
          <w:numId w:val="16"/>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the failure message this holiday with this date existed </w:t>
      </w:r>
    </w:p>
    <w:p w14:paraId="5238C563"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If Holiday Name is not existed but date exists</w:t>
      </w:r>
    </w:p>
    <w:p w14:paraId="66F94ED0" w14:textId="77777777"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Store the Holiday Name in </w:t>
      </w:r>
      <w:r w:rsidRPr="007A4CAF">
        <w:rPr>
          <w:rFonts w:ascii="Arial" w:hAnsi="Arial" w:cs="Arial"/>
          <w:color w:val="4472C4" w:themeColor="accent1"/>
        </w:rPr>
        <w:t>HOLIDAY</w:t>
      </w:r>
      <w:r w:rsidRPr="007A4CAF">
        <w:rPr>
          <w:rFonts w:ascii="Arial" w:hAnsi="Arial" w:cs="Arial"/>
        </w:rPr>
        <w:t xml:space="preserve"> table and link its date with </w:t>
      </w:r>
      <w:r w:rsidRPr="007A4CAF">
        <w:rPr>
          <w:rFonts w:ascii="Arial" w:hAnsi="Arial" w:cs="Arial"/>
          <w:color w:val="4472C4" w:themeColor="accent1"/>
        </w:rPr>
        <w:t xml:space="preserve">DAY </w:t>
      </w:r>
      <w:r w:rsidRPr="007A4CAF">
        <w:rPr>
          <w:rFonts w:ascii="Arial" w:hAnsi="Arial" w:cs="Arial"/>
        </w:rPr>
        <w:t>table</w:t>
      </w:r>
    </w:p>
    <w:p w14:paraId="05517854" w14:textId="77777777"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p>
    <w:p w14:paraId="2181DE2C"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If both Holiday Name and date do not exist:</w:t>
      </w:r>
    </w:p>
    <w:p w14:paraId="0E35058B" w14:textId="77777777"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Store the </w:t>
      </w:r>
      <w:r w:rsidRPr="007A4CAF">
        <w:rPr>
          <w:rFonts w:ascii="Arial" w:hAnsi="Arial" w:cs="Arial"/>
          <w:i/>
        </w:rPr>
        <w:t>Holiday Name</w:t>
      </w:r>
      <w:r w:rsidRPr="007A4CAF">
        <w:rPr>
          <w:rFonts w:ascii="Arial" w:hAnsi="Arial" w:cs="Arial"/>
        </w:rPr>
        <w:t xml:space="preserve"> and </w:t>
      </w:r>
      <w:r w:rsidRPr="007A4CAF">
        <w:rPr>
          <w:rFonts w:ascii="Arial" w:hAnsi="Arial" w:cs="Arial"/>
          <w:i/>
        </w:rPr>
        <w:t>date</w:t>
      </w:r>
      <w:r w:rsidRPr="007A4CAF">
        <w:rPr>
          <w:rFonts w:ascii="Arial" w:hAnsi="Arial" w:cs="Arial"/>
        </w:rPr>
        <w:t xml:space="preserve"> in both </w:t>
      </w:r>
      <w:r w:rsidRPr="007A4CAF">
        <w:rPr>
          <w:rFonts w:ascii="Arial" w:hAnsi="Arial" w:cs="Arial"/>
          <w:color w:val="4472C4" w:themeColor="accent1"/>
        </w:rPr>
        <w:t>HOLIDAY</w:t>
      </w:r>
      <w:r w:rsidRPr="007A4CAF">
        <w:rPr>
          <w:rFonts w:ascii="Arial" w:hAnsi="Arial" w:cs="Arial"/>
        </w:rPr>
        <w:t xml:space="preserve"> and </w:t>
      </w:r>
      <w:r w:rsidRPr="007A4CAF">
        <w:rPr>
          <w:rFonts w:ascii="Arial" w:hAnsi="Arial" w:cs="Arial"/>
          <w:color w:val="4472C4" w:themeColor="accent1"/>
        </w:rPr>
        <w:t xml:space="preserve">DAY </w:t>
      </w:r>
      <w:r w:rsidRPr="007A4CAF">
        <w:rPr>
          <w:rFonts w:ascii="Arial" w:hAnsi="Arial" w:cs="Arial"/>
        </w:rPr>
        <w:t>tables</w:t>
      </w:r>
    </w:p>
    <w:p w14:paraId="23226AE2" w14:textId="77777777"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p>
    <w:p w14:paraId="7A6B1B37" w14:textId="1FE914CC"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Else: display the invalid error message in </w:t>
      </w:r>
      <w:r w:rsidRPr="007A4CAF">
        <w:rPr>
          <w:rFonts w:ascii="Arial" w:hAnsi="Arial" w:cs="Arial"/>
          <w:b/>
          <w:bCs/>
          <w:u w:val="single"/>
        </w:rPr>
        <w:t>Holiday Maintenance</w:t>
      </w:r>
      <w:r w:rsidRPr="007A4CAF">
        <w:rPr>
          <w:rFonts w:ascii="Arial" w:hAnsi="Arial" w:cs="Arial"/>
        </w:rPr>
        <w:t xml:space="preserve"> form</w:t>
      </w:r>
    </w:p>
    <w:p w14:paraId="496959A4" w14:textId="08A9A896" w:rsidR="006E3D58"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84803DB" w14:textId="77777777" w:rsidR="006E3D58" w:rsidRPr="007A4CAF" w:rsidRDefault="006E3D58" w:rsidP="00A5471C">
      <w:pPr>
        <w:spacing w:line="300" w:lineRule="auto"/>
        <w:rPr>
          <w:rFonts w:ascii="Arial" w:hAnsi="Arial" w:cs="Arial"/>
          <w:sz w:val="32"/>
          <w:szCs w:val="32"/>
          <w:u w:val="single"/>
        </w:rPr>
      </w:pPr>
    </w:p>
    <w:p w14:paraId="5FAD802F" w14:textId="77777777" w:rsidR="00126F8D" w:rsidRPr="007A4CAF" w:rsidRDefault="00126F8D" w:rsidP="00A5471C">
      <w:pPr>
        <w:spacing w:line="300" w:lineRule="auto"/>
        <w:rPr>
          <w:rFonts w:ascii="Arial" w:hAnsi="Arial" w:cs="Arial"/>
          <w:sz w:val="32"/>
          <w:szCs w:val="32"/>
          <w:u w:val="single"/>
        </w:rPr>
      </w:pPr>
      <w:bookmarkStart w:id="6" w:name="Maintain_Population"/>
      <w:r w:rsidRPr="007A4CAF">
        <w:rPr>
          <w:rFonts w:ascii="Arial" w:hAnsi="Arial" w:cs="Arial"/>
          <w:sz w:val="32"/>
          <w:szCs w:val="32"/>
          <w:u w:val="single"/>
        </w:rPr>
        <w:t xml:space="preserve">Maintain Population </w:t>
      </w:r>
    </w:p>
    <w:bookmarkEnd w:id="6"/>
    <w:p w14:paraId="1E1B7EEA" w14:textId="77777777" w:rsidR="00126F8D" w:rsidRPr="007A4CAF" w:rsidRDefault="00126F8D" w:rsidP="00A5471C">
      <w:pPr>
        <w:spacing w:line="300" w:lineRule="auto"/>
        <w:rPr>
          <w:rFonts w:ascii="Arial" w:hAnsi="Arial" w:cs="Arial"/>
          <w:sz w:val="28"/>
          <w:szCs w:val="28"/>
        </w:rPr>
      </w:pPr>
      <w:r w:rsidRPr="007A4CAF">
        <w:rPr>
          <w:rFonts w:ascii="Arial" w:hAnsi="Arial" w:cs="Arial"/>
          <w:noProof/>
          <w:color w:val="4472C4" w:themeColor="accent1"/>
          <w:sz w:val="32"/>
          <w:szCs w:val="32"/>
          <w:u w:val="single"/>
        </w:rPr>
        <mc:AlternateContent>
          <mc:Choice Requires="wpg">
            <w:drawing>
              <wp:anchor distT="0" distB="0" distL="114300" distR="114300" simplePos="0" relativeHeight="251663360" behindDoc="0" locked="0" layoutInCell="1" allowOverlap="1" wp14:anchorId="7786F61D" wp14:editId="144B5BE1">
                <wp:simplePos x="0" y="0"/>
                <wp:positionH relativeFrom="column">
                  <wp:posOffset>1331595</wp:posOffset>
                </wp:positionH>
                <wp:positionV relativeFrom="paragraph">
                  <wp:posOffset>391160</wp:posOffset>
                </wp:positionV>
                <wp:extent cx="3887470" cy="1669415"/>
                <wp:effectExtent l="0" t="0" r="17780" b="26035"/>
                <wp:wrapTopAndBottom/>
                <wp:docPr id="14" name="Group 14"/>
                <wp:cNvGraphicFramePr/>
                <a:graphic xmlns:a="http://schemas.openxmlformats.org/drawingml/2006/main">
                  <a:graphicData uri="http://schemas.microsoft.com/office/word/2010/wordprocessingGroup">
                    <wpg:wgp>
                      <wpg:cNvGrpSpPr/>
                      <wpg:grpSpPr>
                        <a:xfrm>
                          <a:off x="0" y="0"/>
                          <a:ext cx="3887470" cy="1669415"/>
                          <a:chOff x="-48878" y="-161831"/>
                          <a:chExt cx="4337010" cy="1691797"/>
                        </a:xfrm>
                      </wpg:grpSpPr>
                      <wpg:grpSp>
                        <wpg:cNvPr id="15" name="Group 15"/>
                        <wpg:cNvGrpSpPr/>
                        <wpg:grpSpPr>
                          <a:xfrm>
                            <a:off x="985910" y="-161831"/>
                            <a:ext cx="3302222" cy="1691797"/>
                            <a:chOff x="-114031" y="-188507"/>
                            <a:chExt cx="4254396" cy="1970665"/>
                          </a:xfrm>
                        </wpg:grpSpPr>
                        <wps:wsp>
                          <wps:cNvPr id="16" name="Oval 16"/>
                          <wps:cNvSpPr/>
                          <wps:spPr>
                            <a:xfrm>
                              <a:off x="-114031" y="-188507"/>
                              <a:ext cx="2737481" cy="584748"/>
                            </a:xfrm>
                            <a:prstGeom prst="ellipse">
                              <a:avLst/>
                            </a:prstGeom>
                            <a:ln>
                              <a:solidFill>
                                <a:schemeClr val="accent5"/>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225418" y="-62675"/>
                              <a:ext cx="2124286" cy="305082"/>
                            </a:xfrm>
                            <a:prstGeom prst="rect">
                              <a:avLst/>
                            </a:prstGeom>
                            <a:solidFill>
                              <a:srgbClr val="FFFFFF"/>
                            </a:solidFill>
                            <a:ln w="9525">
                              <a:noFill/>
                              <a:miter lim="800000"/>
                              <a:headEnd/>
                              <a:tailEnd/>
                            </a:ln>
                          </wps:spPr>
                          <wps:txbx>
                            <w:txbxContent>
                              <w:p w14:paraId="622B615C" w14:textId="77777777" w:rsidR="00126F8D" w:rsidRPr="00CE6965" w:rsidRDefault="00126F8D" w:rsidP="00126F8D">
                                <w:pPr>
                                  <w:rPr>
                                    <w:rFonts w:ascii="Times New Roman" w:hAnsi="Times New Roman" w:cs="Times New Roman"/>
                                  </w:rPr>
                                </w:pPr>
                                <w:r>
                                  <w:rPr>
                                    <w:rFonts w:ascii="Times New Roman" w:hAnsi="Times New Roman" w:cs="Times New Roman"/>
                                  </w:rPr>
                                  <w:t>Maintain</w:t>
                                </w:r>
                                <w:r w:rsidRPr="00CE6965">
                                  <w:rPr>
                                    <w:rFonts w:ascii="Times New Roman" w:hAnsi="Times New Roman" w:cs="Times New Roman"/>
                                  </w:rPr>
                                  <w:t xml:space="preserve"> Population</w:t>
                                </w:r>
                              </w:p>
                            </w:txbxContent>
                          </wps:txbx>
                          <wps:bodyPr rot="0" vert="horz" wrap="square" lIns="91440" tIns="45720" rIns="91440" bIns="45720" anchor="t" anchorCtr="0">
                            <a:noAutofit/>
                          </wps:bodyPr>
                        </wps:wsp>
                        <wps:wsp>
                          <wps:cNvPr id="18" name="Oval 18"/>
                          <wps:cNvSpPr/>
                          <wps:spPr>
                            <a:xfrm>
                              <a:off x="1641303" y="1134010"/>
                              <a:ext cx="2499062" cy="648148"/>
                            </a:xfrm>
                            <a:prstGeom prst="ellipse">
                              <a:avLst/>
                            </a:prstGeom>
                            <a:ln>
                              <a:solidFill>
                                <a:schemeClr val="accent5"/>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876191" y="1278925"/>
                              <a:ext cx="1981938" cy="363331"/>
                            </a:xfrm>
                            <a:prstGeom prst="rect">
                              <a:avLst/>
                            </a:prstGeom>
                            <a:solidFill>
                              <a:srgbClr val="FFFFFF"/>
                            </a:solidFill>
                            <a:ln w="9525">
                              <a:noFill/>
                              <a:miter lim="800000"/>
                              <a:headEnd/>
                              <a:tailEnd/>
                            </a:ln>
                          </wps:spPr>
                          <wps:txbx>
                            <w:txbxContent>
                              <w:p w14:paraId="664E0636" w14:textId="77777777" w:rsidR="00126F8D" w:rsidRPr="00CE6965" w:rsidRDefault="00126F8D">
                                <w:pPr>
                                  <w:jc w:val="center"/>
                                  <w:rPr>
                                    <w:rFonts w:ascii="Times New Roman" w:hAnsi="Times New Roman" w:cs="Times New Roman"/>
                                  </w:rPr>
                                  <w:pPrChange w:id="7" w:author="Teng Xue" w:date="2021-02-26T01:00:00Z">
                                    <w:pPr/>
                                  </w:pPrChange>
                                </w:pPr>
                                <w:r w:rsidRPr="00CE6965">
                                  <w:rPr>
                                    <w:rFonts w:ascii="Times New Roman" w:hAnsi="Times New Roman" w:cs="Times New Roman"/>
                                  </w:rPr>
                                  <w:t>Update Population</w:t>
                                </w:r>
                              </w:p>
                            </w:txbxContent>
                          </wps:txbx>
                          <wps:bodyPr rot="0" vert="horz" wrap="square" lIns="91440" tIns="45720" rIns="91440" bIns="45720" anchor="t" anchorCtr="0">
                            <a:noAutofit/>
                          </wps:bodyPr>
                        </wps:wsp>
                        <wps:wsp>
                          <wps:cNvPr id="20" name="Straight Connector 20"/>
                          <wps:cNvCnPr/>
                          <wps:spPr>
                            <a:xfrm>
                              <a:off x="2222555" y="310606"/>
                              <a:ext cx="668278" cy="823405"/>
                            </a:xfrm>
                            <a:prstGeom prst="line">
                              <a:avLst/>
                            </a:prstGeom>
                            <a:ln>
                              <a:solidFill>
                                <a:schemeClr val="accent5"/>
                              </a:solidFill>
                            </a:ln>
                          </wps:spPr>
                          <wps:style>
                            <a:lnRef idx="2">
                              <a:schemeClr val="accent1"/>
                            </a:lnRef>
                            <a:fillRef idx="0">
                              <a:schemeClr val="accent1"/>
                            </a:fillRef>
                            <a:effectRef idx="1">
                              <a:schemeClr val="accent1"/>
                            </a:effectRef>
                            <a:fontRef idx="minor">
                              <a:schemeClr val="tx1"/>
                            </a:fontRef>
                          </wps:style>
                          <wps:bodyPr/>
                        </wps:wsp>
                      </wpg:grpSp>
                      <wps:wsp>
                        <wps:cNvPr id="21" name="Oval 21"/>
                        <wps:cNvSpPr/>
                        <wps:spPr>
                          <a:xfrm>
                            <a:off x="-48878" y="973539"/>
                            <a:ext cx="1931523" cy="556427"/>
                          </a:xfrm>
                          <a:prstGeom prst="ellipse">
                            <a:avLst/>
                          </a:prstGeom>
                          <a:ln>
                            <a:solidFill>
                              <a:schemeClr val="accent5"/>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210103" y="1097945"/>
                            <a:ext cx="1334380" cy="295916"/>
                          </a:xfrm>
                          <a:prstGeom prst="rect">
                            <a:avLst/>
                          </a:prstGeom>
                          <a:solidFill>
                            <a:srgbClr val="FFFFFF"/>
                          </a:solidFill>
                          <a:ln w="9525">
                            <a:noFill/>
                            <a:miter lim="800000"/>
                            <a:headEnd/>
                            <a:tailEnd/>
                          </a:ln>
                        </wps:spPr>
                        <wps:txbx>
                          <w:txbxContent>
                            <w:p w14:paraId="76EB4942" w14:textId="77777777" w:rsidR="00126F8D" w:rsidRPr="00CE6965" w:rsidRDefault="00126F8D">
                              <w:pPr>
                                <w:jc w:val="center"/>
                                <w:rPr>
                                  <w:rFonts w:ascii="Times New Roman" w:hAnsi="Times New Roman" w:cs="Times New Roman"/>
                                </w:rPr>
                                <w:pPrChange w:id="8" w:author="Teng Xue" w:date="2021-02-26T01:00:00Z">
                                  <w:pPr/>
                                </w:pPrChange>
                              </w:pPr>
                              <w:r>
                                <w:rPr>
                                  <w:rFonts w:ascii="Times New Roman" w:hAnsi="Times New Roman" w:cs="Times New Roman"/>
                                </w:rPr>
                                <w:t>Get</w:t>
                              </w:r>
                              <w:r w:rsidRPr="00CE6965">
                                <w:rPr>
                                  <w:rFonts w:ascii="Times New Roman" w:hAnsi="Times New Roman" w:cs="Times New Roman"/>
                                </w:rPr>
                                <w:t xml:space="preserve"> City</w:t>
                              </w:r>
                              <w:r>
                                <w:rPr>
                                  <w:rFonts w:ascii="Times New Roman" w:hAnsi="Times New Roman" w:cs="Times New Roman"/>
                                </w:rPr>
                                <w:t xml:space="preserve"> List</w:t>
                              </w:r>
                            </w:p>
                          </w:txbxContent>
                        </wps:txbx>
                        <wps:bodyPr rot="0" vert="horz" wrap="square" lIns="91440" tIns="45720" rIns="91440" bIns="45720" anchor="t" anchorCtr="0">
                          <a:noAutofit/>
                        </wps:bodyPr>
                      </wps:wsp>
                      <wps:wsp>
                        <wps:cNvPr id="23" name="Straight Connector 23"/>
                        <wps:cNvCnPr/>
                        <wps:spPr>
                          <a:xfrm flipH="1">
                            <a:off x="916884" y="266653"/>
                            <a:ext cx="380197" cy="706886"/>
                          </a:xfrm>
                          <a:prstGeom prst="line">
                            <a:avLst/>
                          </a:prstGeom>
                          <a:ln>
                            <a:solidFill>
                              <a:schemeClr val="accent5"/>
                            </a:solidFill>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86F61D" id="Group 14" o:spid="_x0000_s1026" style="position:absolute;margin-left:104.85pt;margin-top:30.8pt;width:306.1pt;height:131.45pt;z-index:251663360;mso-width-relative:margin;mso-height-relative:margin" coordorigin="-488,-1618" coordsize="43370,16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">
                <v:group id="Group 15" o:spid="_x0000_s1027" style="position:absolute;left:9859;top:-1618;width:33022;height:16917" coordorigin="-1140,-1885" coordsize="42543,19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28" style="position:absolute;left:-1140;top:-1885;width:27374;height:5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" fillcolor="white [3201]" strokecolor="#5b9bd5 [3208]" strokeweight="1pt">
                    <v:stroke joinstyle="miter"/>
                  </v:oval>
                  <v:shapetype id="_x0000_t202" coordsize="21600,21600" o:spt="202" path="m,l,21600r21600,l21600,xe">
                    <v:stroke joinstyle="miter"/>
                    <v:path gradientshapeok="t" o:connecttype="rect"/>
                  </v:shapetype>
                  <v:shape id="_x0000_s1029" type="#_x0000_t202" style="position:absolute;left:2254;top:-626;width:21243;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622B615C" w14:textId="77777777" w:rsidR="00126F8D" w:rsidRPr="00CE6965" w:rsidRDefault="00126F8D" w:rsidP="00126F8D">
                          <w:pPr>
                            <w:rPr>
                              <w:rFonts w:ascii="Times New Roman" w:hAnsi="Times New Roman" w:cs="Times New Roman"/>
                            </w:rPr>
                          </w:pPr>
                          <w:r>
                            <w:rPr>
                              <w:rFonts w:ascii="Times New Roman" w:hAnsi="Times New Roman" w:cs="Times New Roman"/>
                            </w:rPr>
                            <w:t>Maintain</w:t>
                          </w:r>
                          <w:r w:rsidRPr="00CE6965">
                            <w:rPr>
                              <w:rFonts w:ascii="Times New Roman" w:hAnsi="Times New Roman" w:cs="Times New Roman"/>
                            </w:rPr>
                            <w:t xml:space="preserve"> Population</w:t>
                          </w:r>
                        </w:p>
                      </w:txbxContent>
                    </v:textbox>
                  </v:shape>
                  <v:oval id="Oval 18" o:spid="_x0000_s1030" style="position:absolute;left:16413;top:11340;width:24990;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" fillcolor="white [3201]" strokecolor="#5b9bd5 [3208]" strokeweight="1pt">
                    <v:stroke joinstyle="miter"/>
                  </v:oval>
                  <v:shape id="_x0000_s1031" type="#_x0000_t202" style="position:absolute;left:18761;top:12789;width:19820;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664E0636" w14:textId="77777777" w:rsidR="00126F8D" w:rsidRPr="00CE6965" w:rsidRDefault="00126F8D">
                          <w:pPr>
                            <w:jc w:val="center"/>
                            <w:rPr>
                              <w:rFonts w:ascii="Times New Roman" w:hAnsi="Times New Roman" w:cs="Times New Roman"/>
                            </w:rPr>
                            <w:pPrChange w:id="9" w:author="Teng Xue" w:date="2021-02-26T01:00:00Z">
                              <w:pPr/>
                            </w:pPrChange>
                          </w:pPr>
                          <w:r w:rsidRPr="00CE6965">
                            <w:rPr>
                              <w:rFonts w:ascii="Times New Roman" w:hAnsi="Times New Roman" w:cs="Times New Roman"/>
                            </w:rPr>
                            <w:t>Update Population</w:t>
                          </w:r>
                        </w:p>
                      </w:txbxContent>
                    </v:textbox>
                  </v:shape>
                  <v:line id="Straight Connector 20" o:spid="_x0000_s1032" style="position:absolute;visibility:visible;mso-wrap-style:square" from="22225,3106" to="28908,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" strokecolor="#5b9bd5 [3208]" strokeweight="1pt">
                    <v:stroke joinstyle="miter"/>
                  </v:line>
                </v:group>
                <v:oval id="Oval 21" o:spid="_x0000_s1033" style="position:absolute;left:-488;top:9735;width:19314;height:5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" fillcolor="white [3201]" strokecolor="#5b9bd5 [3208]" strokeweight="1pt">
                  <v:stroke joinstyle="miter"/>
                </v:oval>
                <v:shape id="_x0000_s1034" type="#_x0000_t202" style="position:absolute;left:2101;top:10979;width:1334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76EB4942" w14:textId="77777777" w:rsidR="00126F8D" w:rsidRPr="00CE6965" w:rsidRDefault="00126F8D">
                        <w:pPr>
                          <w:jc w:val="center"/>
                          <w:rPr>
                            <w:rFonts w:ascii="Times New Roman" w:hAnsi="Times New Roman" w:cs="Times New Roman"/>
                          </w:rPr>
                          <w:pPrChange w:id="10" w:author="Teng Xue" w:date="2021-02-26T01:00:00Z">
                            <w:pPr/>
                          </w:pPrChange>
                        </w:pPr>
                        <w:r>
                          <w:rPr>
                            <w:rFonts w:ascii="Times New Roman" w:hAnsi="Times New Roman" w:cs="Times New Roman"/>
                          </w:rPr>
                          <w:t>Get</w:t>
                        </w:r>
                        <w:r w:rsidRPr="00CE6965">
                          <w:rPr>
                            <w:rFonts w:ascii="Times New Roman" w:hAnsi="Times New Roman" w:cs="Times New Roman"/>
                          </w:rPr>
                          <w:t xml:space="preserve"> City</w:t>
                        </w:r>
                        <w:r>
                          <w:rPr>
                            <w:rFonts w:ascii="Times New Roman" w:hAnsi="Times New Roman" w:cs="Times New Roman"/>
                          </w:rPr>
                          <w:t xml:space="preserve"> List</w:t>
                        </w:r>
                      </w:p>
                    </w:txbxContent>
                  </v:textbox>
                </v:shape>
                <v:line id="Straight Connector 23" o:spid="_x0000_s1035" style="position:absolute;flip:x;visibility:visible;mso-wrap-style:square" from="9168,2666" to="12970,9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" strokecolor="#5b9bd5 [3208]" strokeweight="1pt">
                  <v:stroke joinstyle="miter"/>
                </v:line>
                <w10:wrap type="topAndBottom"/>
              </v:group>
            </w:pict>
          </mc:Fallback>
        </mc:AlternateContent>
      </w:r>
      <w:r w:rsidRPr="007A4CAF">
        <w:rPr>
          <w:rFonts w:ascii="Arial" w:hAnsi="Arial" w:cs="Arial"/>
          <w:sz w:val="28"/>
          <w:szCs w:val="28"/>
        </w:rPr>
        <w:t>Task Decomp</w:t>
      </w:r>
    </w:p>
    <w:p w14:paraId="1FE0A9CE" w14:textId="77777777" w:rsidR="00126F8D" w:rsidRPr="007A4CAF" w:rsidRDefault="00126F8D" w:rsidP="00A5471C">
      <w:pPr>
        <w:spacing w:line="300" w:lineRule="auto"/>
        <w:rPr>
          <w:rFonts w:ascii="Arial" w:hAnsi="Arial" w:cs="Arial"/>
        </w:rPr>
      </w:pPr>
    </w:p>
    <w:p w14:paraId="08DF12AA" w14:textId="77777777" w:rsidR="00126F8D" w:rsidRPr="007A4CAF" w:rsidRDefault="00126F8D"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 and write on </w:t>
      </w:r>
      <w:r w:rsidRPr="007A4CAF">
        <w:rPr>
          <w:rFonts w:ascii="Arial" w:hAnsi="Arial" w:cs="Arial"/>
          <w:color w:val="4472C4" w:themeColor="accent1"/>
        </w:rPr>
        <w:t>CITY</w:t>
      </w:r>
      <w:r w:rsidRPr="007A4CAF">
        <w:rPr>
          <w:rFonts w:ascii="Arial" w:hAnsi="Arial" w:cs="Arial"/>
        </w:rPr>
        <w:t xml:space="preserve"> table.</w:t>
      </w:r>
    </w:p>
    <w:p w14:paraId="70DBBA87" w14:textId="77777777" w:rsidR="00126F8D" w:rsidRPr="007A4CAF" w:rsidRDefault="00126F8D"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xml:space="preserve">: Two different schema constructs are needed. </w:t>
      </w:r>
    </w:p>
    <w:p w14:paraId="388FC4C7" w14:textId="77777777" w:rsidR="00126F8D" w:rsidRPr="007A4CAF" w:rsidRDefault="00126F8D"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Population Maintenance</w:t>
      </w:r>
      <w:r w:rsidRPr="007A4CAF">
        <w:rPr>
          <w:rFonts w:ascii="Arial" w:hAnsi="Arial" w:cs="Arial"/>
        </w:rPr>
        <w:t xml:space="preserve"> button is clicked.</w:t>
      </w:r>
    </w:p>
    <w:p w14:paraId="7E7CEA52" w14:textId="77777777" w:rsidR="00126F8D" w:rsidRPr="007A4CAF" w:rsidRDefault="00126F8D"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 – Both two have the same frequency.</w:t>
      </w:r>
    </w:p>
    <w:p w14:paraId="19363870" w14:textId="77777777" w:rsidR="00126F8D" w:rsidRPr="007A4CAF" w:rsidRDefault="00126F8D"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xml:space="preserve">: Critical. If the city population is updated by the user, population category in Revenue by Population Report (Report 6) needs to be updated to make the database consistent. </w:t>
      </w:r>
    </w:p>
    <w:p w14:paraId="501FE2D9" w14:textId="77777777" w:rsidR="00126F8D" w:rsidRPr="007A4CAF" w:rsidRDefault="00126F8D" w:rsidP="00A5471C">
      <w:pPr>
        <w:spacing w:line="300" w:lineRule="auto"/>
        <w:rPr>
          <w:rFonts w:ascii="Arial" w:hAnsi="Arial" w:cs="Arial"/>
        </w:rPr>
      </w:pPr>
      <w:r w:rsidRPr="007A4CAF">
        <w:rPr>
          <w:rFonts w:ascii="Arial" w:hAnsi="Arial" w:cs="Arial"/>
          <w:b/>
          <w:bCs/>
        </w:rPr>
        <w:t>Subtasks</w:t>
      </w:r>
      <w:r w:rsidRPr="007A4CAF">
        <w:rPr>
          <w:rFonts w:ascii="Arial" w:hAnsi="Arial" w:cs="Arial"/>
        </w:rPr>
        <w:t xml:space="preserve">: Mother Task is required to coordinate subtasks. Order is necessary. </w:t>
      </w:r>
      <w:r w:rsidRPr="007A4CAF">
        <w:rPr>
          <w:rFonts w:ascii="Arial" w:hAnsi="Arial" w:cs="Arial"/>
          <w:b/>
          <w:bCs/>
        </w:rPr>
        <w:t>Get City List</w:t>
      </w:r>
      <w:r w:rsidRPr="007A4CAF">
        <w:rPr>
          <w:rFonts w:ascii="Arial" w:hAnsi="Arial" w:cs="Arial"/>
        </w:rPr>
        <w:t xml:space="preserve"> first followed by </w:t>
      </w:r>
      <w:r w:rsidRPr="007A4CAF">
        <w:rPr>
          <w:rFonts w:ascii="Arial" w:hAnsi="Arial" w:cs="Arial"/>
          <w:b/>
          <w:bCs/>
        </w:rPr>
        <w:t>Update Population</w:t>
      </w:r>
      <w:r w:rsidRPr="007A4CAF">
        <w:rPr>
          <w:rFonts w:ascii="Arial" w:hAnsi="Arial" w:cs="Arial"/>
        </w:rPr>
        <w:t xml:space="preserve">.  </w:t>
      </w:r>
    </w:p>
    <w:p w14:paraId="724E8794" w14:textId="77777777" w:rsidR="00126F8D" w:rsidRPr="007A4CAF" w:rsidRDefault="00126F8D" w:rsidP="00A5471C">
      <w:pPr>
        <w:spacing w:line="300" w:lineRule="auto"/>
        <w:rPr>
          <w:rFonts w:ascii="Arial" w:hAnsi="Arial" w:cs="Arial"/>
        </w:rPr>
      </w:pPr>
    </w:p>
    <w:p w14:paraId="49B4366C" w14:textId="77777777" w:rsidR="00126F8D" w:rsidRPr="007A4CAF" w:rsidRDefault="00126F8D" w:rsidP="00A5471C">
      <w:pPr>
        <w:spacing w:line="300" w:lineRule="auto"/>
        <w:rPr>
          <w:rFonts w:ascii="Arial" w:hAnsi="Arial" w:cs="Arial"/>
          <w:sz w:val="28"/>
          <w:szCs w:val="28"/>
        </w:rPr>
      </w:pPr>
      <w:r w:rsidRPr="007A4CAF">
        <w:rPr>
          <w:rFonts w:ascii="Arial" w:hAnsi="Arial" w:cs="Arial"/>
          <w:sz w:val="28"/>
          <w:szCs w:val="28"/>
        </w:rPr>
        <w:t>Abstract Code</w:t>
      </w:r>
    </w:p>
    <w:p w14:paraId="2198983D" w14:textId="77777777"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Population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76152F2D" w14:textId="77777777"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City List</w:t>
      </w:r>
      <w:r w:rsidRPr="007A4CAF">
        <w:rPr>
          <w:rFonts w:ascii="Arial" w:hAnsi="Arial" w:cs="Arial"/>
        </w:rPr>
        <w:t xml:space="preserve"> task: query for information about the available </w:t>
      </w:r>
      <w:proofErr w:type="spellStart"/>
      <w:r w:rsidRPr="007A4CAF">
        <w:rPr>
          <w:rFonts w:ascii="Arial" w:hAnsi="Arial" w:cs="Arial"/>
          <w:i/>
          <w:iCs/>
        </w:rPr>
        <w:t>State_Location</w:t>
      </w:r>
      <w:proofErr w:type="spellEnd"/>
      <w:r w:rsidRPr="007A4CAF">
        <w:rPr>
          <w:rFonts w:ascii="Arial" w:hAnsi="Arial" w:cs="Arial"/>
        </w:rPr>
        <w:t xml:space="preserve"> and </w:t>
      </w:r>
      <w:proofErr w:type="spellStart"/>
      <w:r w:rsidRPr="007A4CAF">
        <w:rPr>
          <w:rFonts w:ascii="Arial" w:hAnsi="Arial" w:cs="Arial"/>
          <w:i/>
          <w:iCs/>
        </w:rPr>
        <w:t>City_Name</w:t>
      </w:r>
      <w:proofErr w:type="spellEnd"/>
      <w:r w:rsidRPr="007A4CAF">
        <w:rPr>
          <w:rFonts w:ascii="Arial" w:hAnsi="Arial" w:cs="Arial"/>
        </w:rPr>
        <w:t xml:space="preserve"> fields from the </w:t>
      </w:r>
      <w:r w:rsidRPr="007A4CAF">
        <w:rPr>
          <w:rFonts w:ascii="Arial" w:hAnsi="Arial" w:cs="Arial"/>
          <w:color w:val="4472C4" w:themeColor="accent1"/>
        </w:rPr>
        <w:t>CITY</w:t>
      </w:r>
      <w:r w:rsidRPr="007A4CAF">
        <w:rPr>
          <w:rFonts w:ascii="Arial" w:hAnsi="Arial" w:cs="Arial"/>
        </w:rPr>
        <w:t xml:space="preserve"> table. </w:t>
      </w:r>
    </w:p>
    <w:p w14:paraId="25BFDB71"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Display </w:t>
      </w:r>
      <w:proofErr w:type="spellStart"/>
      <w:r w:rsidRPr="007A4CAF">
        <w:rPr>
          <w:rFonts w:ascii="Arial" w:hAnsi="Arial" w:cs="Arial"/>
          <w:i/>
          <w:iCs/>
        </w:rPr>
        <w:t>State_Location</w:t>
      </w:r>
      <w:proofErr w:type="spellEnd"/>
      <w:r w:rsidRPr="007A4CAF">
        <w:rPr>
          <w:rFonts w:ascii="Arial" w:hAnsi="Arial" w:cs="Arial"/>
        </w:rPr>
        <w:t xml:space="preserve"> list in ascending order in the drop-down list.</w:t>
      </w:r>
    </w:p>
    <w:p w14:paraId="4C524EE6" w14:textId="77777777" w:rsidR="00126F8D" w:rsidRPr="007A4CAF" w:rsidRDefault="00126F8D" w:rsidP="00A5471C">
      <w:pPr>
        <w:pStyle w:val="ListParagraph"/>
        <w:numPr>
          <w:ilvl w:val="1"/>
          <w:numId w:val="13"/>
        </w:numPr>
        <w:spacing w:line="300" w:lineRule="auto"/>
        <w:rPr>
          <w:ins w:id="11" w:author="Li Liang" w:date="2021-02-24T23:21:00Z"/>
          <w:rFonts w:ascii="Arial" w:hAnsi="Arial" w:cs="Arial"/>
        </w:rPr>
      </w:pPr>
      <w:commentRangeStart w:id="12"/>
      <w:commentRangeStart w:id="13"/>
      <w:r w:rsidRPr="007A4CAF">
        <w:rPr>
          <w:rFonts w:ascii="Arial" w:hAnsi="Arial" w:cs="Arial"/>
        </w:rPr>
        <w:t xml:space="preserve">Select state and then display the available </w:t>
      </w:r>
      <w:proofErr w:type="spellStart"/>
      <w:r w:rsidRPr="007A4CAF">
        <w:rPr>
          <w:rFonts w:ascii="Arial" w:hAnsi="Arial" w:cs="Arial"/>
          <w:i/>
          <w:iCs/>
        </w:rPr>
        <w:t>City_Name</w:t>
      </w:r>
      <w:proofErr w:type="spellEnd"/>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ins w:id="14" w:author="Li Liang" w:date="2021-02-24T23:25:00Z">
        <w:r w:rsidRPr="007A4CAF">
          <w:rPr>
            <w:rFonts w:ascii="Arial" w:hAnsi="Arial" w:cs="Arial"/>
          </w:rPr>
          <w:t xml:space="preserve"> list</w:t>
        </w:r>
      </w:ins>
      <w:r w:rsidRPr="007A4CAF">
        <w:rPr>
          <w:rFonts w:ascii="Arial" w:hAnsi="Arial" w:cs="Arial"/>
        </w:rPr>
        <w:t xml:space="preserve"> in the drop-down list.</w:t>
      </w:r>
      <w:commentRangeEnd w:id="12"/>
      <w:r w:rsidRPr="007A4CAF">
        <w:rPr>
          <w:rStyle w:val="CommentReference"/>
          <w:rFonts w:ascii="Arial" w:hAnsi="Arial" w:cs="Arial"/>
        </w:rPr>
        <w:commentReference w:id="12"/>
      </w:r>
      <w:commentRangeEnd w:id="13"/>
      <w:r w:rsidRPr="007A4CAF">
        <w:rPr>
          <w:rStyle w:val="CommentReference"/>
          <w:rFonts w:ascii="Arial" w:hAnsi="Arial" w:cs="Arial"/>
        </w:rPr>
        <w:commentReference w:id="13"/>
      </w:r>
      <w:r w:rsidRPr="007A4CAF">
        <w:rPr>
          <w:rFonts w:ascii="Arial" w:hAnsi="Arial" w:cs="Arial"/>
        </w:rPr>
        <w:t xml:space="preserve"> </w:t>
      </w:r>
    </w:p>
    <w:p w14:paraId="0CA9A706" w14:textId="77777777" w:rsidR="00126F8D" w:rsidRPr="007A4CAF" w:rsidRDefault="00126F8D" w:rsidP="00A5471C">
      <w:pPr>
        <w:pStyle w:val="ListParagraph"/>
        <w:numPr>
          <w:ilvl w:val="1"/>
          <w:numId w:val="13"/>
        </w:numPr>
        <w:spacing w:line="300" w:lineRule="auto"/>
        <w:rPr>
          <w:rFonts w:ascii="Arial" w:hAnsi="Arial" w:cs="Arial"/>
        </w:rPr>
      </w:pPr>
      <w:ins w:id="15" w:author="Li Liang" w:date="2021-02-24T23:21:00Z">
        <w:r w:rsidRPr="007A4CAF">
          <w:rPr>
            <w:rFonts w:ascii="Arial" w:hAnsi="Arial" w:cs="Arial"/>
          </w:rPr>
          <w:t>Select target</w:t>
        </w:r>
      </w:ins>
      <w:ins w:id="16" w:author="Li Liang" w:date="2021-02-24T23:22:00Z">
        <w:r w:rsidRPr="007A4CAF">
          <w:rPr>
            <w:rFonts w:ascii="Arial" w:hAnsi="Arial" w:cs="Arial"/>
          </w:rPr>
          <w:t xml:space="preserve"> </w:t>
        </w:r>
        <w:proofErr w:type="spellStart"/>
        <w:r w:rsidRPr="007A4CAF">
          <w:rPr>
            <w:rFonts w:ascii="Arial" w:hAnsi="Arial" w:cs="Arial"/>
            <w:i/>
            <w:iCs/>
          </w:rPr>
          <w:t>City_Name</w:t>
        </w:r>
        <w:proofErr w:type="spellEnd"/>
        <w:r w:rsidRPr="007A4CAF">
          <w:rPr>
            <w:rFonts w:ascii="Arial" w:hAnsi="Arial" w:cs="Arial"/>
          </w:rPr>
          <w:t>,</w:t>
        </w:r>
      </w:ins>
      <w:ins w:id="17" w:author="Li Liang" w:date="2021-02-24T23:24:00Z">
        <w:r w:rsidRPr="007A4CAF">
          <w:rPr>
            <w:rFonts w:ascii="Arial" w:hAnsi="Arial" w:cs="Arial"/>
          </w:rPr>
          <w:t xml:space="preserve"> </w:t>
        </w:r>
      </w:ins>
      <w:ins w:id="18" w:author="Li Liang" w:date="2021-02-24T23:40:00Z">
        <w:r w:rsidRPr="007A4CAF">
          <w:rPr>
            <w:rFonts w:ascii="Arial" w:hAnsi="Arial" w:cs="Arial"/>
          </w:rPr>
          <w:t xml:space="preserve">query for information about the </w:t>
        </w:r>
      </w:ins>
      <w:ins w:id="19" w:author="Li Liang" w:date="2021-02-24T23:41:00Z">
        <w:r w:rsidRPr="007A4CAF">
          <w:rPr>
            <w:rFonts w:ascii="Arial" w:hAnsi="Arial" w:cs="Arial"/>
          </w:rPr>
          <w:t>P</w:t>
        </w:r>
      </w:ins>
      <w:ins w:id="20" w:author="Li Liang" w:date="2021-02-24T23:40:00Z">
        <w:r w:rsidRPr="007A4CAF">
          <w:rPr>
            <w:rFonts w:ascii="Arial" w:hAnsi="Arial" w:cs="Arial"/>
          </w:rPr>
          <w:t xml:space="preserve">opulation (from the </w:t>
        </w:r>
        <w:r w:rsidRPr="007A4CAF">
          <w:rPr>
            <w:rFonts w:ascii="Arial" w:hAnsi="Arial" w:cs="Arial"/>
            <w:color w:val="4472C4" w:themeColor="accent1"/>
          </w:rPr>
          <w:t>CITY</w:t>
        </w:r>
        <w:r w:rsidRPr="007A4CAF">
          <w:rPr>
            <w:rFonts w:ascii="Arial" w:hAnsi="Arial" w:cs="Arial"/>
          </w:rPr>
          <w:t xml:space="preserve"> table) and </w:t>
        </w:r>
      </w:ins>
      <w:ins w:id="21" w:author="Li Liang" w:date="2021-02-24T23:25:00Z">
        <w:r w:rsidRPr="007A4CAF">
          <w:rPr>
            <w:rFonts w:ascii="Arial" w:hAnsi="Arial" w:cs="Arial"/>
          </w:rPr>
          <w:t>display population</w:t>
        </w:r>
      </w:ins>
      <w:ins w:id="22" w:author="Li Liang" w:date="2021-02-24T23:39:00Z">
        <w:r w:rsidRPr="007A4CAF">
          <w:rPr>
            <w:rFonts w:ascii="Arial" w:hAnsi="Arial" w:cs="Arial"/>
          </w:rPr>
          <w:t xml:space="preserve"> in view population textbox</w:t>
        </w:r>
      </w:ins>
      <w:ins w:id="23" w:author="Li Liang" w:date="2021-02-24T23:27:00Z">
        <w:r w:rsidRPr="007A4CAF">
          <w:rPr>
            <w:rFonts w:ascii="Arial" w:hAnsi="Arial" w:cs="Arial"/>
          </w:rPr>
          <w:t xml:space="preserve">. </w:t>
        </w:r>
      </w:ins>
    </w:p>
    <w:p w14:paraId="63794002"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On the drop-down list, show </w:t>
      </w:r>
      <w:r w:rsidRPr="007A4CAF">
        <w:rPr>
          <w:rFonts w:ascii="Arial" w:hAnsi="Arial" w:cs="Arial"/>
          <w:b/>
          <w:bCs/>
          <w:i/>
          <w:iCs/>
          <w:sz w:val="24"/>
          <w:szCs w:val="24"/>
        </w:rPr>
        <w:t>Run Report</w:t>
      </w:r>
      <w:r w:rsidRPr="007A4CAF">
        <w:rPr>
          <w:rFonts w:ascii="Arial" w:hAnsi="Arial" w:cs="Arial"/>
          <w:sz w:val="24"/>
          <w:szCs w:val="24"/>
        </w:rPr>
        <w:t xml:space="preserve"> button.</w:t>
      </w:r>
    </w:p>
    <w:p w14:paraId="3D997AB9"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Upon:</w:t>
      </w:r>
    </w:p>
    <w:p w14:paraId="4405D78F"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lastRenderedPageBreak/>
        <w:t>User selects State (‘$</w:t>
      </w:r>
      <w:proofErr w:type="spellStart"/>
      <w:r w:rsidRPr="007A4CAF">
        <w:rPr>
          <w:rFonts w:ascii="Arial" w:hAnsi="Arial" w:cs="Arial"/>
        </w:rPr>
        <w:t>StateName</w:t>
      </w:r>
      <w:proofErr w:type="spellEnd"/>
      <w:r w:rsidRPr="007A4CAF">
        <w:rPr>
          <w:rFonts w:ascii="Arial" w:hAnsi="Arial" w:cs="Arial"/>
        </w:rPr>
        <w:t>’) and then City (‘$</w:t>
      </w:r>
      <w:proofErr w:type="spellStart"/>
      <w:r w:rsidRPr="007A4CAF">
        <w:rPr>
          <w:rFonts w:ascii="Arial" w:hAnsi="Arial" w:cs="Arial"/>
        </w:rPr>
        <w:t>CityName</w:t>
      </w:r>
      <w:proofErr w:type="spellEnd"/>
      <w:r w:rsidRPr="007A4CAF">
        <w:rPr>
          <w:rFonts w:ascii="Arial" w:hAnsi="Arial" w:cs="Arial"/>
        </w:rPr>
        <w:t xml:space="preserve">’) in the drop-down list. </w:t>
      </w:r>
    </w:p>
    <w:p w14:paraId="2F2B6650"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2F00CAFA" w14:textId="77777777"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 xml:space="preserve">If city is selected – Jump to the </w:t>
      </w:r>
      <w:r w:rsidRPr="007A4CAF">
        <w:rPr>
          <w:rFonts w:ascii="Arial" w:hAnsi="Arial" w:cs="Arial"/>
          <w:b/>
          <w:bCs/>
        </w:rPr>
        <w:t>Update Population</w:t>
      </w:r>
      <w:r w:rsidRPr="007A4CAF">
        <w:rPr>
          <w:rFonts w:ascii="Arial" w:hAnsi="Arial" w:cs="Arial"/>
        </w:rPr>
        <w:t xml:space="preserve"> task.</w:t>
      </w:r>
    </w:p>
    <w:p w14:paraId="4C77B056" w14:textId="77777777"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If city is not selected – display a message asking for user input.</w:t>
      </w:r>
    </w:p>
    <w:p w14:paraId="26B4B314"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Run the </w:t>
      </w:r>
      <w:r w:rsidRPr="007A4CAF">
        <w:rPr>
          <w:rFonts w:ascii="Arial" w:hAnsi="Arial" w:cs="Arial"/>
          <w:b/>
          <w:bCs/>
          <w:sz w:val="24"/>
          <w:szCs w:val="24"/>
        </w:rPr>
        <w:t>Update Population</w:t>
      </w:r>
      <w:r w:rsidRPr="007A4CAF">
        <w:rPr>
          <w:rFonts w:ascii="Arial" w:hAnsi="Arial" w:cs="Arial"/>
          <w:sz w:val="24"/>
          <w:szCs w:val="24"/>
        </w:rPr>
        <w:t xml:space="preserve"> task. </w:t>
      </w:r>
    </w:p>
    <w:p w14:paraId="7D46C5F4"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If data validation is successful for city name in Client Side, then proceed. </w:t>
      </w:r>
    </w:p>
    <w:p w14:paraId="1F250A9E"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User enters updated population in </w:t>
      </w:r>
      <w:commentRangeStart w:id="24"/>
      <w:commentRangeStart w:id="25"/>
      <w:r w:rsidRPr="007A4CAF">
        <w:rPr>
          <w:rFonts w:ascii="Arial" w:hAnsi="Arial" w:cs="Arial"/>
        </w:rPr>
        <w:t>input textbox</w:t>
      </w:r>
      <w:commentRangeEnd w:id="24"/>
      <w:r w:rsidRPr="007A4CAF">
        <w:rPr>
          <w:rStyle w:val="CommentReference"/>
          <w:rFonts w:ascii="Arial" w:hAnsi="Arial" w:cs="Arial"/>
        </w:rPr>
        <w:commentReference w:id="24"/>
      </w:r>
      <w:commentRangeEnd w:id="25"/>
      <w:r w:rsidRPr="007A4CAF">
        <w:rPr>
          <w:rStyle w:val="CommentReference"/>
          <w:rFonts w:ascii="Arial" w:hAnsi="Arial" w:cs="Arial"/>
        </w:rPr>
        <w:commentReference w:id="25"/>
      </w:r>
      <w:r w:rsidRPr="007A4CAF">
        <w:rPr>
          <w:rFonts w:ascii="Arial" w:hAnsi="Arial" w:cs="Arial"/>
        </w:rPr>
        <w:t xml:space="preserve">. </w:t>
      </w:r>
    </w:p>
    <w:p w14:paraId="6B15154E"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Click on the </w:t>
      </w:r>
      <w:r w:rsidRPr="007A4CAF">
        <w:rPr>
          <w:rFonts w:ascii="Arial" w:hAnsi="Arial" w:cs="Arial"/>
          <w:b/>
          <w:bCs/>
          <w:i/>
          <w:iCs/>
        </w:rPr>
        <w:t>Save</w:t>
      </w:r>
      <w:r w:rsidRPr="007A4CAF">
        <w:rPr>
          <w:rFonts w:ascii="Arial" w:hAnsi="Arial" w:cs="Arial"/>
        </w:rPr>
        <w:t xml:space="preserve"> button -</w:t>
      </w:r>
    </w:p>
    <w:p w14:paraId="22DF3D3C" w14:textId="77777777" w:rsidR="00126F8D" w:rsidRPr="007A4CAF" w:rsidRDefault="00126F8D" w:rsidP="00A5471C">
      <w:pPr>
        <w:pStyle w:val="ListParagraph"/>
        <w:numPr>
          <w:ilvl w:val="2"/>
          <w:numId w:val="13"/>
        </w:numPr>
        <w:spacing w:line="300" w:lineRule="auto"/>
        <w:rPr>
          <w:ins w:id="26" w:author="Li Liang" w:date="2021-02-24T23:16:00Z"/>
          <w:rFonts w:ascii="Arial" w:hAnsi="Arial" w:cs="Arial"/>
        </w:rPr>
      </w:pPr>
      <w:ins w:id="27" w:author="Li Liang" w:date="2021-02-24T23:16:00Z">
        <w:r w:rsidRPr="007A4CAF">
          <w:rPr>
            <w:rFonts w:ascii="Arial" w:hAnsi="Arial" w:cs="Arial"/>
          </w:rPr>
          <w:t xml:space="preserve">If </w:t>
        </w:r>
      </w:ins>
      <w:ins w:id="28" w:author="Li Liang" w:date="2021-02-24T23:19:00Z">
        <w:r w:rsidRPr="007A4CAF">
          <w:rPr>
            <w:rFonts w:ascii="Arial" w:hAnsi="Arial" w:cs="Arial"/>
          </w:rPr>
          <w:t xml:space="preserve">the </w:t>
        </w:r>
      </w:ins>
      <w:ins w:id="29" w:author="Li Liang" w:date="2021-02-24T23:16:00Z">
        <w:r w:rsidRPr="007A4CAF">
          <w:rPr>
            <w:rFonts w:ascii="Arial" w:hAnsi="Arial" w:cs="Arial"/>
          </w:rPr>
          <w:t xml:space="preserve">updated population </w:t>
        </w:r>
      </w:ins>
      <w:ins w:id="30" w:author="Li Liang" w:date="2021-02-24T23:17:00Z">
        <w:r w:rsidRPr="007A4CAF">
          <w:rPr>
            <w:rFonts w:ascii="Arial" w:hAnsi="Arial" w:cs="Arial"/>
          </w:rPr>
          <w:t xml:space="preserve">entered is the same as the original population, do nothing. </w:t>
        </w:r>
      </w:ins>
    </w:p>
    <w:p w14:paraId="693CEFDA" w14:textId="58B9D605"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 xml:space="preserve">If </w:t>
      </w:r>
      <w:ins w:id="31" w:author="Li Liang" w:date="2021-02-24T23:19:00Z">
        <w:r w:rsidRPr="007A4CAF">
          <w:rPr>
            <w:rFonts w:ascii="Arial" w:hAnsi="Arial" w:cs="Arial"/>
          </w:rPr>
          <w:t xml:space="preserve">the </w:t>
        </w:r>
      </w:ins>
      <w:r w:rsidRPr="007A4CAF">
        <w:rPr>
          <w:rFonts w:ascii="Arial" w:hAnsi="Arial" w:cs="Arial"/>
        </w:rPr>
        <w:t xml:space="preserve">updated population </w:t>
      </w:r>
      <w:ins w:id="32" w:author="Li Liang" w:date="2021-02-24T23:18:00Z">
        <w:r w:rsidRPr="007A4CAF">
          <w:rPr>
            <w:rFonts w:ascii="Arial" w:hAnsi="Arial" w:cs="Arial"/>
          </w:rPr>
          <w:t xml:space="preserve">entered </w:t>
        </w:r>
      </w:ins>
      <w:r w:rsidRPr="007A4CAF">
        <w:rPr>
          <w:rFonts w:ascii="Arial" w:hAnsi="Arial" w:cs="Arial"/>
        </w:rPr>
        <w:t xml:space="preserve">is </w:t>
      </w:r>
      <w:ins w:id="33" w:author="Li Liang" w:date="2021-02-24T23:19:00Z">
        <w:r w:rsidRPr="007A4CAF">
          <w:rPr>
            <w:rFonts w:ascii="Arial" w:hAnsi="Arial" w:cs="Arial"/>
          </w:rPr>
          <w:t>different from the original population</w:t>
        </w:r>
      </w:ins>
      <w:del w:id="34" w:author="Li Liang" w:date="2021-02-24T23:19:00Z">
        <w:r w:rsidRPr="007A4CAF" w:rsidDel="00B031DB">
          <w:rPr>
            <w:rFonts w:ascii="Arial" w:hAnsi="Arial" w:cs="Arial"/>
          </w:rPr>
          <w:delText>entered</w:delText>
        </w:r>
      </w:del>
      <w:r w:rsidRPr="007A4CAF">
        <w:rPr>
          <w:rFonts w:ascii="Arial" w:hAnsi="Arial" w:cs="Arial"/>
        </w:rPr>
        <w:t xml:space="preserve">, update the </w:t>
      </w:r>
      <w:del w:id="35" w:author="Li Liang" w:date="2021-02-24T23:14:00Z">
        <w:r w:rsidRPr="007A4CAF" w:rsidDel="00451A2C">
          <w:rPr>
            <w:rFonts w:ascii="Arial" w:hAnsi="Arial" w:cs="Arial"/>
            <w:i/>
            <w:iCs/>
          </w:rPr>
          <w:delText>population</w:delText>
        </w:r>
        <w:r w:rsidRPr="007A4CAF" w:rsidDel="00451A2C">
          <w:rPr>
            <w:rFonts w:ascii="Arial" w:hAnsi="Arial" w:cs="Arial"/>
            <w:b/>
            <w:bCs/>
          </w:rPr>
          <w:delText xml:space="preserve"> </w:delText>
        </w:r>
      </w:del>
      <w:ins w:id="36" w:author="Li Liang" w:date="2021-02-24T23:14:00Z">
        <w:r w:rsidRPr="007A4CAF">
          <w:rPr>
            <w:rFonts w:ascii="Arial" w:hAnsi="Arial" w:cs="Arial"/>
            <w:i/>
            <w:iCs/>
          </w:rPr>
          <w:t>Population</w:t>
        </w:r>
        <w:r w:rsidRPr="007A4CAF">
          <w:rPr>
            <w:rFonts w:ascii="Arial" w:hAnsi="Arial" w:cs="Arial"/>
            <w:b/>
            <w:bCs/>
          </w:rPr>
          <w:t xml:space="preserve"> </w:t>
        </w:r>
        <w:r w:rsidRPr="007A4CAF">
          <w:rPr>
            <w:rFonts w:ascii="Arial" w:hAnsi="Arial" w:cs="Arial"/>
          </w:rPr>
          <w:t xml:space="preserve">and </w:t>
        </w:r>
        <w:proofErr w:type="spellStart"/>
        <w:r w:rsidRPr="007A4CAF">
          <w:rPr>
            <w:rFonts w:ascii="Arial" w:hAnsi="Arial" w:cs="Arial"/>
            <w:i/>
            <w:iCs/>
          </w:rPr>
          <w:t>Populatio</w:t>
        </w:r>
      </w:ins>
      <w:ins w:id="37" w:author="Li Liang" w:date="2021-02-24T23:15:00Z">
        <w:r w:rsidRPr="007A4CAF">
          <w:rPr>
            <w:rFonts w:ascii="Arial" w:hAnsi="Arial" w:cs="Arial"/>
            <w:i/>
            <w:iCs/>
          </w:rPr>
          <w:t>n_Size_Category</w:t>
        </w:r>
        <w:proofErr w:type="spellEnd"/>
        <w:r w:rsidRPr="007A4CAF">
          <w:rPr>
            <w:rFonts w:ascii="Arial" w:hAnsi="Arial" w:cs="Arial"/>
          </w:rPr>
          <w:t xml:space="preserve"> </w:t>
        </w:r>
      </w:ins>
      <w:r w:rsidRPr="007A4CAF">
        <w:rPr>
          <w:rFonts w:ascii="Arial" w:hAnsi="Arial" w:cs="Arial"/>
        </w:rPr>
        <w:t xml:space="preserve">in the </w:t>
      </w:r>
      <w:r w:rsidRPr="007A4CAF">
        <w:rPr>
          <w:rFonts w:ascii="Arial" w:hAnsi="Arial" w:cs="Arial"/>
          <w:color w:val="0070C0"/>
        </w:rPr>
        <w:t>CITY</w:t>
      </w:r>
      <w:r w:rsidRPr="007A4CAF">
        <w:rPr>
          <w:rFonts w:ascii="Arial" w:hAnsi="Arial" w:cs="Arial"/>
        </w:rPr>
        <w:t xml:space="preserve"> table.  </w:t>
      </w:r>
    </w:p>
    <w:p w14:paraId="61CA5BDB" w14:textId="77777777"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 xml:space="preserve">If updated population is not entered, populate a message asking for user input. </w:t>
      </w:r>
    </w:p>
    <w:p w14:paraId="2B32BC59"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When the </w:t>
      </w:r>
      <w:r w:rsidRPr="007A4CAF">
        <w:rPr>
          <w:rFonts w:ascii="Arial" w:hAnsi="Arial" w:cs="Arial"/>
          <w:b/>
          <w:bCs/>
          <w:i/>
          <w:iCs/>
          <w:sz w:val="24"/>
          <w:szCs w:val="24"/>
        </w:rPr>
        <w:t>Cancel</w:t>
      </w:r>
      <w:r w:rsidRPr="007A4CAF">
        <w:rPr>
          <w:rFonts w:ascii="Arial" w:hAnsi="Arial" w:cs="Arial"/>
          <w:b/>
          <w:bCs/>
          <w:sz w:val="24"/>
          <w:szCs w:val="24"/>
        </w:rPr>
        <w:t xml:space="preserve"> </w:t>
      </w:r>
      <w:r w:rsidRPr="007A4CAF">
        <w:rPr>
          <w:rFonts w:ascii="Arial" w:hAnsi="Arial" w:cs="Arial"/>
          <w:sz w:val="24"/>
          <w:szCs w:val="24"/>
        </w:rPr>
        <w:t xml:space="preserve">button is pushed, return to the </w:t>
      </w:r>
      <w:r w:rsidRPr="007A4CAF">
        <w:rPr>
          <w:rFonts w:ascii="Arial" w:hAnsi="Arial" w:cs="Arial"/>
          <w:b/>
          <w:bCs/>
          <w:sz w:val="24"/>
          <w:szCs w:val="24"/>
          <w:u w:val="single"/>
        </w:rPr>
        <w:t>Population Maintenance</w:t>
      </w:r>
      <w:r w:rsidRPr="007A4CAF">
        <w:rPr>
          <w:rFonts w:ascii="Arial" w:hAnsi="Arial" w:cs="Arial"/>
          <w:sz w:val="24"/>
          <w:szCs w:val="24"/>
        </w:rPr>
        <w:t xml:space="preserve"> form. </w:t>
      </w:r>
    </w:p>
    <w:p w14:paraId="5470695D"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When ready, user can click on the </w:t>
      </w:r>
      <w:r w:rsidRPr="007A4CAF">
        <w:rPr>
          <w:rFonts w:ascii="Arial" w:hAnsi="Arial" w:cs="Arial"/>
          <w:b/>
          <w:bCs/>
          <w:i/>
          <w:iCs/>
          <w:sz w:val="24"/>
          <w:szCs w:val="24"/>
        </w:rPr>
        <w:t>Return</w:t>
      </w:r>
      <w:r w:rsidRPr="007A4CAF">
        <w:rPr>
          <w:rFonts w:ascii="Arial" w:hAnsi="Arial" w:cs="Arial"/>
          <w:sz w:val="24"/>
          <w:szCs w:val="24"/>
        </w:rPr>
        <w:t xml:space="preserve"> button to return to the </w:t>
      </w:r>
      <w:r w:rsidRPr="007A4CAF">
        <w:rPr>
          <w:rFonts w:ascii="Arial" w:hAnsi="Arial" w:cs="Arial"/>
          <w:b/>
          <w:bCs/>
          <w:sz w:val="24"/>
          <w:szCs w:val="24"/>
          <w:u w:val="single"/>
        </w:rPr>
        <w:t>Dashboard</w:t>
      </w:r>
      <w:r w:rsidRPr="007A4CAF">
        <w:rPr>
          <w:rFonts w:ascii="Arial" w:hAnsi="Arial" w:cs="Arial"/>
          <w:sz w:val="24"/>
          <w:szCs w:val="24"/>
        </w:rPr>
        <w:t xml:space="preserve"> form.</w:t>
      </w:r>
    </w:p>
    <w:p w14:paraId="6FD975E8" w14:textId="022ECEA2" w:rsidR="00FB1B43" w:rsidRPr="007A4CAF" w:rsidRDefault="00FB1B43" w:rsidP="00A5471C">
      <w:pPr>
        <w:autoSpaceDE w:val="0"/>
        <w:autoSpaceDN w:val="0"/>
        <w:adjustRightInd w:val="0"/>
        <w:spacing w:line="300" w:lineRule="auto"/>
        <w:rPr>
          <w:rFonts w:ascii="Arial" w:eastAsia="SimSun" w:hAnsi="Arial" w:cs="Arial"/>
          <w:sz w:val="32"/>
          <w:szCs w:val="32"/>
          <w:shd w:val="pct15" w:color="auto" w:fill="FFFFFF"/>
        </w:rPr>
      </w:pPr>
    </w:p>
    <w:p w14:paraId="048D2C9C" w14:textId="77777777" w:rsidR="00FB1B43" w:rsidRPr="007A4CAF" w:rsidRDefault="00FB1B43" w:rsidP="00A5471C">
      <w:pPr>
        <w:spacing w:line="300" w:lineRule="auto"/>
        <w:rPr>
          <w:rFonts w:ascii="Arial" w:eastAsia="SimSun" w:hAnsi="Arial" w:cs="Arial"/>
          <w:sz w:val="32"/>
          <w:szCs w:val="32"/>
          <w:u w:val="single"/>
        </w:rPr>
      </w:pPr>
      <w:bookmarkStart w:id="38" w:name="View_Product_by_Category_Report"/>
      <w:r w:rsidRPr="007A4CAF">
        <w:rPr>
          <w:rFonts w:ascii="Arial" w:eastAsia="SimSun" w:hAnsi="Arial" w:cs="Arial"/>
          <w:sz w:val="32"/>
          <w:szCs w:val="32"/>
          <w:u w:val="single"/>
        </w:rPr>
        <w:t xml:space="preserve">View </w:t>
      </w:r>
      <w:r w:rsidRPr="007A4CAF">
        <w:rPr>
          <w:rFonts w:ascii="Arial" w:hAnsi="Arial" w:cs="Arial"/>
          <w:sz w:val="32"/>
          <w:szCs w:val="32"/>
          <w:u w:val="single"/>
        </w:rPr>
        <w:t>Product by Category Report</w:t>
      </w:r>
      <w:r w:rsidRPr="007A4CAF">
        <w:rPr>
          <w:rFonts w:ascii="Arial" w:eastAsia="SimSun" w:hAnsi="Arial" w:cs="Arial"/>
          <w:sz w:val="32"/>
          <w:szCs w:val="32"/>
          <w:u w:val="single"/>
        </w:rPr>
        <w:t xml:space="preserve"> </w:t>
      </w:r>
    </w:p>
    <w:bookmarkEnd w:id="38"/>
    <w:p w14:paraId="36F522BB" w14:textId="77777777" w:rsidR="00FB1B43" w:rsidRPr="007A4CAF" w:rsidRDefault="00FB1B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75423367" w14:textId="77777777" w:rsidR="00FB1B43" w:rsidRPr="0011194D" w:rsidRDefault="00FB1B43" w:rsidP="00A5471C">
      <w:pPr>
        <w:spacing w:line="300" w:lineRule="auto"/>
        <w:jc w:val="center"/>
        <w:rPr>
          <w:rFonts w:ascii="Arial" w:eastAsia="SimSun" w:hAnsi="Arial" w:cs="Arial"/>
          <w:lang w:val="en-CA"/>
        </w:rPr>
      </w:pPr>
      <w:r w:rsidRPr="0011194D">
        <w:rPr>
          <w:rFonts w:ascii="Arial" w:hAnsi="Arial" w:cs="Arial"/>
          <w:noProof/>
        </w:rPr>
        <w:drawing>
          <wp:inline distT="0" distB="0" distL="0" distR="0" wp14:anchorId="607FC7FD" wp14:editId="1A040C40">
            <wp:extent cx="2218689" cy="1066800"/>
            <wp:effectExtent l="0" t="0" r="444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4976" b="15148"/>
                    <a:stretch/>
                  </pic:blipFill>
                  <pic:spPr bwMode="auto">
                    <a:xfrm>
                      <a:off x="0" y="0"/>
                      <a:ext cx="2219931" cy="1067397"/>
                    </a:xfrm>
                    <a:prstGeom prst="rect">
                      <a:avLst/>
                    </a:prstGeom>
                    <a:noFill/>
                    <a:ln>
                      <a:noFill/>
                    </a:ln>
                    <a:extLst>
                      <a:ext uri="{53640926-AAD7-44D8-BBD7-CCE9431645EC}">
                        <a14:shadowObscured xmlns:a14="http://schemas.microsoft.com/office/drawing/2010/main"/>
                      </a:ext>
                    </a:extLst>
                  </pic:spPr>
                </pic:pic>
              </a:graphicData>
            </a:graphic>
          </wp:inline>
        </w:drawing>
      </w:r>
    </w:p>
    <w:p w14:paraId="07BADD99" w14:textId="77777777" w:rsidR="00FB1B43" w:rsidRPr="0011194D" w:rsidRDefault="00FB1B43" w:rsidP="00A5471C">
      <w:pPr>
        <w:autoSpaceDE w:val="0"/>
        <w:autoSpaceDN w:val="0"/>
        <w:adjustRightInd w:val="0"/>
        <w:spacing w:line="300" w:lineRule="auto"/>
        <w:rPr>
          <w:rFonts w:ascii="Arial" w:eastAsia="SimSun" w:hAnsi="Arial" w:cs="Arial"/>
          <w:color w:val="000000"/>
        </w:rPr>
      </w:pPr>
    </w:p>
    <w:p w14:paraId="26D3EEB5" w14:textId="77777777" w:rsidR="00FB1B43" w:rsidRPr="007A4CAF" w:rsidRDefault="00FB1B43" w:rsidP="00A5471C">
      <w:pPr>
        <w:spacing w:line="300" w:lineRule="auto"/>
        <w:rPr>
          <w:rFonts w:ascii="Arial" w:hAnsi="Arial" w:cs="Arial"/>
        </w:rPr>
      </w:pPr>
      <w:r w:rsidRPr="0011194D">
        <w:rPr>
          <w:rFonts w:ascii="Arial" w:hAnsi="Arial" w:cs="Arial"/>
          <w:b/>
          <w:bCs/>
        </w:rPr>
        <w:t>Lock Types</w:t>
      </w:r>
      <w:r w:rsidRPr="0011194D">
        <w:rPr>
          <w:rFonts w:ascii="Arial" w:hAnsi="Arial" w:cs="Arial"/>
        </w:rPr>
        <w:t xml:space="preserve">: 2 Read-only on </w:t>
      </w:r>
      <w:r w:rsidRPr="0011194D">
        <w:rPr>
          <w:rFonts w:ascii="Arial" w:hAnsi="Arial" w:cs="Arial"/>
          <w:color w:val="4472C4" w:themeColor="accent1"/>
        </w:rPr>
        <w:t>CATEGORY</w:t>
      </w:r>
      <w:r w:rsidRPr="0011194D">
        <w:rPr>
          <w:rFonts w:ascii="Arial" w:hAnsi="Arial" w:cs="Arial"/>
        </w:rPr>
        <w:t xml:space="preserve"> and</w:t>
      </w:r>
      <w:r w:rsidRPr="0011194D">
        <w:rPr>
          <w:rFonts w:ascii="Arial" w:hAnsi="Arial" w:cs="Arial"/>
          <w:color w:val="4472C4" w:themeColor="accent1"/>
        </w:rPr>
        <w:t xml:space="preserve"> PRODUCT</w:t>
      </w:r>
      <w:r w:rsidRPr="0011194D">
        <w:rPr>
          <w:rFonts w:ascii="Arial" w:hAnsi="Arial" w:cs="Arial"/>
        </w:rPr>
        <w:t xml:space="preserve"> tables</w:t>
      </w:r>
    </w:p>
    <w:p w14:paraId="2B794B1B" w14:textId="77777777" w:rsidR="00FB1B43" w:rsidRPr="007A4CAF" w:rsidRDefault="00FB1B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67430ADF" w14:textId="77777777" w:rsidR="00FB1B43" w:rsidRPr="007A4CAF" w:rsidRDefault="00FB1B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Product by Category Report</w:t>
      </w:r>
      <w:r w:rsidRPr="007A4CAF">
        <w:rPr>
          <w:rFonts w:ascii="Arial" w:hAnsi="Arial" w:cs="Arial"/>
        </w:rPr>
        <w:t xml:space="preserve"> button is clicked.</w:t>
      </w:r>
    </w:p>
    <w:p w14:paraId="1204F278" w14:textId="77777777" w:rsidR="00FB1B43" w:rsidRPr="007A4CAF" w:rsidRDefault="00FB1B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62D696D2" w14:textId="77777777" w:rsidR="00FB1B43" w:rsidRPr="007A4CAF" w:rsidRDefault="00FB1B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5D64DD17" w14:textId="77777777" w:rsidR="00FB1B43" w:rsidRPr="007A4CAF" w:rsidRDefault="00FB1B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01829D4A" w14:textId="77777777" w:rsidR="00FB1B43" w:rsidRPr="007A4CAF" w:rsidRDefault="00FB1B43" w:rsidP="00A5471C">
      <w:pPr>
        <w:autoSpaceDE w:val="0"/>
        <w:autoSpaceDN w:val="0"/>
        <w:adjustRightInd w:val="0"/>
        <w:spacing w:line="300" w:lineRule="auto"/>
        <w:rPr>
          <w:rFonts w:ascii="Arial" w:eastAsia="SimSun" w:hAnsi="Arial" w:cs="Arial"/>
          <w:color w:val="FFC000"/>
        </w:rPr>
      </w:pPr>
    </w:p>
    <w:p w14:paraId="0AD8E2DF"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lastRenderedPageBreak/>
        <w:t xml:space="preserve">Abstract Code </w:t>
      </w:r>
    </w:p>
    <w:p w14:paraId="3D844753"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Product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6B116FB" w14:textId="77777777" w:rsidR="00FB1B43" w:rsidRPr="007A4CAF" w:rsidRDefault="00FB1B43" w:rsidP="00A5471C">
      <w:pPr>
        <w:pStyle w:val="ListParagraph"/>
        <w:numPr>
          <w:ilvl w:val="0"/>
          <w:numId w:val="12"/>
        </w:numPr>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Product by Category Report</w:t>
      </w:r>
      <w:r w:rsidRPr="007A4CAF">
        <w:rPr>
          <w:rFonts w:ascii="Arial" w:hAnsi="Arial" w:cs="Arial"/>
        </w:rPr>
        <w:t xml:space="preserve"> </w:t>
      </w:r>
      <w:r w:rsidRPr="007A4CAF">
        <w:rPr>
          <w:rFonts w:ascii="Arial" w:eastAsia="SimSun" w:hAnsi="Arial" w:cs="Arial"/>
        </w:rPr>
        <w:t xml:space="preserve">task: query for each category from </w:t>
      </w:r>
      <w:r w:rsidRPr="007A4CAF">
        <w:rPr>
          <w:rFonts w:ascii="Arial" w:hAnsi="Arial" w:cs="Arial"/>
          <w:color w:val="4472C4" w:themeColor="accent1"/>
        </w:rPr>
        <w:t>CATEGORY</w:t>
      </w:r>
      <w:r w:rsidRPr="007A4CAF">
        <w:rPr>
          <w:rFonts w:ascii="Arial" w:hAnsi="Arial" w:cs="Arial"/>
        </w:rPr>
        <w:t xml:space="preserve"> and</w:t>
      </w:r>
      <w:r w:rsidRPr="007A4CAF">
        <w:rPr>
          <w:rFonts w:ascii="Arial" w:hAnsi="Arial" w:cs="Arial"/>
          <w:color w:val="4472C4" w:themeColor="accent1"/>
        </w:rPr>
        <w:t xml:space="preserve"> PRODUCT</w:t>
      </w:r>
      <w:r w:rsidRPr="007A4CAF">
        <w:rPr>
          <w:rFonts w:ascii="Arial" w:eastAsia="SimSun" w:hAnsi="Arial" w:cs="Arial"/>
        </w:rPr>
        <w:t xml:space="preserve"> tables, including those without products.</w:t>
      </w:r>
    </w:p>
    <w:p w14:paraId="22CB527C" w14:textId="77777777" w:rsidR="00FB1B43" w:rsidRPr="007A4CAF" w:rsidRDefault="00FB1B43" w:rsidP="00A5471C">
      <w:pPr>
        <w:pStyle w:val="ListParagraph"/>
        <w:numPr>
          <w:ilvl w:val="1"/>
          <w:numId w:val="11"/>
        </w:numPr>
        <w:spacing w:line="300" w:lineRule="auto"/>
        <w:rPr>
          <w:rFonts w:ascii="Arial" w:hAnsi="Arial" w:cs="Arial"/>
        </w:rPr>
      </w:pPr>
      <w:r w:rsidRPr="007A4CAF">
        <w:rPr>
          <w:rFonts w:ascii="Arial" w:hAnsi="Arial" w:cs="Arial"/>
        </w:rPr>
        <w:t xml:space="preserve">Get all </w:t>
      </w:r>
      <w:proofErr w:type="spellStart"/>
      <w:r w:rsidRPr="007A4CAF">
        <w:rPr>
          <w:rFonts w:ascii="Arial" w:hAnsi="Arial" w:cs="Arial"/>
        </w:rPr>
        <w:t>Category_Name</w:t>
      </w:r>
      <w:proofErr w:type="spellEnd"/>
      <w:r w:rsidRPr="007A4CAF">
        <w:rPr>
          <w:rFonts w:ascii="Arial" w:hAnsi="Arial" w:cs="Arial"/>
        </w:rPr>
        <w:t xml:space="preserve"> data (from the </w:t>
      </w:r>
      <w:r w:rsidRPr="007A4CAF">
        <w:rPr>
          <w:rFonts w:ascii="Arial" w:hAnsi="Arial" w:cs="Arial"/>
          <w:color w:val="4472C4" w:themeColor="accent1"/>
        </w:rPr>
        <w:t>CATEGORY</w:t>
      </w:r>
      <w:r w:rsidRPr="007A4CAF">
        <w:rPr>
          <w:rFonts w:ascii="Arial" w:hAnsi="Arial" w:cs="Arial"/>
        </w:rPr>
        <w:t xml:space="preserve"> table).</w:t>
      </w:r>
    </w:p>
    <w:p w14:paraId="6D281478" w14:textId="77777777" w:rsidR="00FB1B43" w:rsidRPr="007A4CAF" w:rsidRDefault="00FB1B43" w:rsidP="00A5471C">
      <w:pPr>
        <w:pStyle w:val="ListParagraph"/>
        <w:numPr>
          <w:ilvl w:val="1"/>
          <w:numId w:val="19"/>
        </w:numPr>
        <w:spacing w:line="300" w:lineRule="auto"/>
        <w:rPr>
          <w:rFonts w:ascii="Arial" w:hAnsi="Arial" w:cs="Arial"/>
        </w:rPr>
      </w:pPr>
      <w:r w:rsidRPr="007A4CAF">
        <w:rPr>
          <w:rFonts w:ascii="Arial" w:eastAsia="SimSun" w:hAnsi="Arial" w:cs="Arial"/>
        </w:rPr>
        <w:t>For each category including those without products:</w:t>
      </w:r>
    </w:p>
    <w:p w14:paraId="35A62CFD" w14:textId="77777777" w:rsidR="00FB1B43" w:rsidRPr="007A4CAF" w:rsidRDefault="00FB1B43" w:rsidP="00A5471C">
      <w:pPr>
        <w:pStyle w:val="ListParagraph"/>
        <w:numPr>
          <w:ilvl w:val="2"/>
          <w:numId w:val="12"/>
        </w:numPr>
        <w:spacing w:line="300" w:lineRule="auto"/>
        <w:rPr>
          <w:rFonts w:ascii="Arial" w:hAnsi="Arial" w:cs="Arial"/>
        </w:rPr>
      </w:pPr>
      <w:r w:rsidRPr="007A4CAF">
        <w:rPr>
          <w:rFonts w:ascii="Arial" w:eastAsia="SimSun" w:hAnsi="Arial" w:cs="Arial"/>
          <w:color w:val="000000"/>
        </w:rPr>
        <w:t xml:space="preserve">Find </w:t>
      </w:r>
      <w:r w:rsidRPr="007A4CAF">
        <w:rPr>
          <w:rFonts w:ascii="Arial" w:eastAsia="SimSun" w:hAnsi="Arial" w:cs="Arial"/>
        </w:rPr>
        <w:t xml:space="preserve">minimum, average, and maximum </w:t>
      </w:r>
      <w:proofErr w:type="spellStart"/>
      <w:r w:rsidRPr="007A4CAF">
        <w:rPr>
          <w:rFonts w:ascii="Arial" w:eastAsia="SimSun" w:hAnsi="Arial" w:cs="Arial"/>
          <w:color w:val="000000"/>
        </w:rPr>
        <w:t>Retail_Price</w:t>
      </w:r>
      <w:proofErr w:type="spellEnd"/>
      <w:r w:rsidRPr="007A4CAF">
        <w:rPr>
          <w:rFonts w:ascii="Arial" w:eastAsia="SimSun" w:hAnsi="Arial" w:cs="Arial"/>
          <w:color w:val="000000"/>
        </w:rPr>
        <w:t xml:space="preserve"> data for all products (from the </w:t>
      </w:r>
      <w:r w:rsidRPr="007A4CAF">
        <w:rPr>
          <w:rFonts w:ascii="Arial" w:hAnsi="Arial" w:cs="Arial"/>
          <w:color w:val="4472C4" w:themeColor="accent1"/>
        </w:rPr>
        <w:t>PRODUCT</w:t>
      </w:r>
      <w:r w:rsidRPr="007A4CAF">
        <w:rPr>
          <w:rFonts w:ascii="Arial" w:eastAsia="SimSun" w:hAnsi="Arial" w:cs="Arial"/>
          <w:color w:val="0070C0"/>
        </w:rPr>
        <w:t xml:space="preserve"> </w:t>
      </w:r>
      <w:r w:rsidRPr="007A4CAF">
        <w:rPr>
          <w:rFonts w:ascii="Arial" w:eastAsia="SimSun" w:hAnsi="Arial" w:cs="Arial"/>
          <w:color w:val="000000"/>
        </w:rPr>
        <w:t xml:space="preserve">table). </w:t>
      </w:r>
    </w:p>
    <w:p w14:paraId="4318C73E" w14:textId="77777777" w:rsidR="00FB1B43" w:rsidRPr="007A4CAF" w:rsidRDefault="00FB1B43" w:rsidP="00A5471C">
      <w:pPr>
        <w:pStyle w:val="ListParagraph"/>
        <w:numPr>
          <w:ilvl w:val="2"/>
          <w:numId w:val="12"/>
        </w:numPr>
        <w:spacing w:line="300" w:lineRule="auto"/>
        <w:rPr>
          <w:rFonts w:ascii="Arial" w:hAnsi="Arial" w:cs="Arial"/>
        </w:rPr>
      </w:pPr>
      <w:r w:rsidRPr="007A4CAF">
        <w:rPr>
          <w:rFonts w:ascii="Arial" w:eastAsia="SimSun" w:hAnsi="Arial" w:cs="Arial"/>
          <w:color w:val="000000"/>
        </w:rPr>
        <w:t xml:space="preserve">Find total number of products by counting </w:t>
      </w:r>
      <w:commentRangeStart w:id="39"/>
      <w:commentRangeStart w:id="40"/>
      <w:r w:rsidRPr="007A4CAF">
        <w:rPr>
          <w:rFonts w:ascii="Arial" w:eastAsia="SimSun" w:hAnsi="Arial" w:cs="Arial"/>
          <w:color w:val="000000"/>
        </w:rPr>
        <w:t xml:space="preserve">their PID data </w:t>
      </w:r>
      <w:commentRangeEnd w:id="39"/>
      <w:r w:rsidRPr="007A4CAF">
        <w:rPr>
          <w:rStyle w:val="CommentReference"/>
          <w:rFonts w:ascii="Arial" w:hAnsi="Arial" w:cs="Arial"/>
        </w:rPr>
        <w:commentReference w:id="39"/>
      </w:r>
      <w:commentRangeEnd w:id="40"/>
      <w:r w:rsidRPr="007A4CAF">
        <w:rPr>
          <w:rStyle w:val="CommentReference"/>
          <w:rFonts w:ascii="Arial" w:hAnsi="Arial" w:cs="Arial"/>
        </w:rPr>
        <w:commentReference w:id="40"/>
      </w:r>
      <w:r w:rsidRPr="007A4CAF">
        <w:rPr>
          <w:rFonts w:ascii="Arial" w:eastAsia="SimSun" w:hAnsi="Arial" w:cs="Arial"/>
          <w:color w:val="000000"/>
        </w:rPr>
        <w:t xml:space="preserve">(from the </w:t>
      </w:r>
      <w:r w:rsidRPr="007A4CAF">
        <w:rPr>
          <w:rFonts w:ascii="Arial" w:hAnsi="Arial" w:cs="Arial"/>
          <w:color w:val="4472C4" w:themeColor="accent1"/>
        </w:rPr>
        <w:t>PRODUCT</w:t>
      </w:r>
      <w:r w:rsidRPr="007A4CAF">
        <w:rPr>
          <w:rFonts w:ascii="Arial" w:eastAsia="SimSun" w:hAnsi="Arial" w:cs="Arial"/>
          <w:color w:val="0070C0"/>
        </w:rPr>
        <w:t xml:space="preserve"> </w:t>
      </w:r>
      <w:r w:rsidRPr="007A4CAF">
        <w:rPr>
          <w:rFonts w:ascii="Arial" w:eastAsia="SimSun" w:hAnsi="Arial" w:cs="Arial"/>
          <w:color w:val="000000"/>
        </w:rPr>
        <w:t>table).</w:t>
      </w:r>
      <w:r w:rsidRPr="007A4CAF">
        <w:rPr>
          <w:rFonts w:ascii="Arial" w:eastAsia="SimSun" w:hAnsi="Arial" w:cs="Arial"/>
        </w:rPr>
        <w:t xml:space="preserve"> </w:t>
      </w:r>
    </w:p>
    <w:p w14:paraId="28A06D7E" w14:textId="77777777" w:rsidR="00FB1B43" w:rsidRPr="007A4CAF" w:rsidRDefault="00FB1B43" w:rsidP="00A5471C">
      <w:pPr>
        <w:pStyle w:val="ListParagraph"/>
        <w:numPr>
          <w:ilvl w:val="1"/>
          <w:numId w:val="20"/>
        </w:numPr>
        <w:spacing w:line="300" w:lineRule="auto"/>
        <w:rPr>
          <w:rFonts w:ascii="Arial" w:hAnsi="Arial" w:cs="Arial"/>
        </w:rPr>
      </w:pPr>
      <w:r w:rsidRPr="007A4CAF">
        <w:rPr>
          <w:rFonts w:ascii="Arial" w:hAnsi="Arial" w:cs="Arial"/>
        </w:rPr>
        <w:t>Sort by category name in ascending order.</w:t>
      </w:r>
    </w:p>
    <w:p w14:paraId="2D9537B1" w14:textId="77777777"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0864EA0" w14:textId="77777777" w:rsidR="00FB1B43" w:rsidRPr="007A4CAF" w:rsidRDefault="00FB1B43" w:rsidP="00A5471C">
      <w:pPr>
        <w:autoSpaceDE w:val="0"/>
        <w:autoSpaceDN w:val="0"/>
        <w:adjustRightInd w:val="0"/>
        <w:spacing w:line="300" w:lineRule="auto"/>
        <w:rPr>
          <w:rFonts w:ascii="Arial" w:eastAsia="SimSun" w:hAnsi="Arial" w:cs="Arial"/>
        </w:rPr>
      </w:pPr>
    </w:p>
    <w:p w14:paraId="2B565A0A" w14:textId="77777777" w:rsidR="00FB1B43" w:rsidRPr="007A4CAF" w:rsidRDefault="00FB1B43" w:rsidP="00A5471C">
      <w:pPr>
        <w:autoSpaceDE w:val="0"/>
        <w:autoSpaceDN w:val="0"/>
        <w:adjustRightInd w:val="0"/>
        <w:spacing w:line="300" w:lineRule="auto"/>
        <w:rPr>
          <w:rFonts w:ascii="Arial" w:eastAsia="SimSun" w:hAnsi="Arial" w:cs="Arial"/>
          <w:sz w:val="32"/>
          <w:szCs w:val="32"/>
          <w:u w:val="single"/>
        </w:rPr>
      </w:pPr>
      <w:bookmarkStart w:id="41" w:name="View_Actual_vs_Predicted_Revenue"/>
      <w:r w:rsidRPr="007A4CAF">
        <w:rPr>
          <w:rFonts w:ascii="Arial" w:eastAsia="SimSun" w:hAnsi="Arial" w:cs="Arial"/>
          <w:sz w:val="32"/>
          <w:szCs w:val="32"/>
          <w:u w:val="single"/>
        </w:rPr>
        <w:t xml:space="preserve">View </w:t>
      </w:r>
      <w:bookmarkStart w:id="42" w:name="_Hlk64757913"/>
      <w:r w:rsidRPr="007A4CAF">
        <w:rPr>
          <w:rFonts w:ascii="Arial" w:eastAsia="SimSun" w:hAnsi="Arial" w:cs="Arial"/>
          <w:sz w:val="32"/>
          <w:szCs w:val="32"/>
          <w:u w:val="single"/>
        </w:rPr>
        <w:t xml:space="preserve">Actual vs. Predicted Revenue for Couches and Sofas Report </w:t>
      </w:r>
      <w:bookmarkEnd w:id="42"/>
    </w:p>
    <w:bookmarkEnd w:id="41"/>
    <w:p w14:paraId="2AC90A0D"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Task Decomp</w:t>
      </w:r>
    </w:p>
    <w:p w14:paraId="7D935515" w14:textId="77777777" w:rsidR="00FB1B43" w:rsidRPr="007A4CAF" w:rsidRDefault="00FB1B43" w:rsidP="00A5471C">
      <w:pPr>
        <w:spacing w:line="300" w:lineRule="auto"/>
        <w:jc w:val="center"/>
        <w:rPr>
          <w:rFonts w:ascii="Arial" w:hAnsi="Arial" w:cs="Arial"/>
        </w:rPr>
      </w:pPr>
      <w:r w:rsidRPr="007A4CAF">
        <w:rPr>
          <w:rFonts w:ascii="Arial" w:hAnsi="Arial" w:cs="Arial"/>
          <w:noProof/>
        </w:rPr>
        <w:drawing>
          <wp:inline distT="0" distB="0" distL="0" distR="0" wp14:anchorId="1E0BF0E6" wp14:editId="4B257674">
            <wp:extent cx="2161790" cy="968892"/>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430" cy="985314"/>
                    </a:xfrm>
                    <a:prstGeom prst="rect">
                      <a:avLst/>
                    </a:prstGeom>
                    <a:noFill/>
                    <a:ln>
                      <a:noFill/>
                    </a:ln>
                  </pic:spPr>
                </pic:pic>
              </a:graphicData>
            </a:graphic>
          </wp:inline>
        </w:drawing>
      </w:r>
    </w:p>
    <w:p w14:paraId="183407F5" w14:textId="77777777" w:rsidR="00FB1B43" w:rsidRPr="007A4CAF" w:rsidRDefault="00FB1B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5 Read-only on </w:t>
      </w:r>
      <w:r w:rsidRPr="007A4CAF">
        <w:rPr>
          <w:rFonts w:ascii="Arial" w:hAnsi="Arial" w:cs="Arial"/>
          <w:color w:val="4472C4" w:themeColor="accent1"/>
        </w:rPr>
        <w:t>CATEGORY</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DISCOUNT</w:t>
      </w:r>
      <w:r w:rsidRPr="007A4CAF">
        <w:rPr>
          <w:rFonts w:ascii="Arial" w:hAnsi="Arial" w:cs="Arial"/>
        </w:rPr>
        <w:t xml:space="preserve"> tables</w:t>
      </w:r>
    </w:p>
    <w:p w14:paraId="1F220943" w14:textId="77777777" w:rsidR="00FB1B43" w:rsidRPr="007A4CAF" w:rsidRDefault="00FB1B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77CA1F36" w14:textId="77777777" w:rsidR="00FB1B43" w:rsidRPr="007A4CAF" w:rsidRDefault="00FB1B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Actual vs. Predicted Revenue for Couches and Sofas Report </w:t>
      </w:r>
      <w:r w:rsidRPr="007A4CAF">
        <w:rPr>
          <w:rFonts w:ascii="Arial" w:hAnsi="Arial" w:cs="Arial"/>
        </w:rPr>
        <w:t>button is clicked.</w:t>
      </w:r>
    </w:p>
    <w:p w14:paraId="201C4C96" w14:textId="77777777" w:rsidR="00FB1B43" w:rsidRPr="007A4CAF" w:rsidRDefault="00FB1B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78B2D49B" w14:textId="77777777" w:rsidR="00FB1B43" w:rsidRPr="007A4CAF" w:rsidRDefault="00FB1B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7F932E66" w14:textId="77777777" w:rsidR="00FB1B43" w:rsidRPr="007A4CAF" w:rsidRDefault="00FB1B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4C67F511" w14:textId="77777777" w:rsidR="00FB1B43" w:rsidRPr="007A4CAF" w:rsidRDefault="00FB1B43" w:rsidP="00A5471C">
      <w:pPr>
        <w:pStyle w:val="Default"/>
        <w:spacing w:line="300" w:lineRule="auto"/>
        <w:rPr>
          <w:color w:val="FFC000"/>
          <w:sz w:val="22"/>
          <w:szCs w:val="22"/>
        </w:rPr>
      </w:pPr>
    </w:p>
    <w:p w14:paraId="4B316A50" w14:textId="77777777" w:rsidR="00FB1B43" w:rsidRPr="007A4CAF" w:rsidRDefault="00FB1B43" w:rsidP="00A5471C">
      <w:pPr>
        <w:pStyle w:val="Default"/>
        <w:spacing w:line="300" w:lineRule="auto"/>
        <w:rPr>
          <w:color w:val="auto"/>
          <w:sz w:val="28"/>
          <w:szCs w:val="28"/>
        </w:rPr>
      </w:pPr>
      <w:r w:rsidRPr="007A4CAF">
        <w:rPr>
          <w:color w:val="auto"/>
          <w:sz w:val="28"/>
          <w:szCs w:val="28"/>
        </w:rPr>
        <w:t xml:space="preserve">Abstract Code </w:t>
      </w:r>
    </w:p>
    <w:p w14:paraId="41C8506F"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Actual vs. Predicted Revenue for Couches and Sofas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CC29634"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lastRenderedPageBreak/>
        <w:t xml:space="preserve">Run the </w:t>
      </w:r>
      <w:r w:rsidRPr="007A4CAF">
        <w:rPr>
          <w:rFonts w:ascii="Arial" w:hAnsi="Arial" w:cs="Arial"/>
          <w:b/>
          <w:bCs/>
        </w:rPr>
        <w:t>View Actual vs. Predicted Revenue for Couches and Sofas Report</w:t>
      </w:r>
      <w:r w:rsidRPr="007A4CAF">
        <w:rPr>
          <w:rFonts w:ascii="Arial" w:hAnsi="Arial" w:cs="Arial"/>
          <w:b/>
          <w:bCs/>
          <w:i/>
          <w:iCs/>
        </w:rPr>
        <w:t xml:space="preserve"> </w:t>
      </w:r>
      <w:r w:rsidRPr="007A4CAF">
        <w:rPr>
          <w:rFonts w:ascii="Arial" w:eastAsia="SimSun" w:hAnsi="Arial" w:cs="Arial"/>
        </w:rPr>
        <w:t xml:space="preserve">task: </w:t>
      </w:r>
    </w:p>
    <w:p w14:paraId="1009279A" w14:textId="77777777" w:rsidR="00FB1B43" w:rsidRPr="007A4CAF" w:rsidRDefault="00FB1B43" w:rsidP="00A5471C">
      <w:pPr>
        <w:numPr>
          <w:ilvl w:val="1"/>
          <w:numId w:val="21"/>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category of couches and sofas (from the </w:t>
      </w:r>
      <w:r w:rsidRPr="007A4CAF">
        <w:rPr>
          <w:rFonts w:ascii="Arial" w:hAnsi="Arial" w:cs="Arial"/>
          <w:color w:val="4472C4" w:themeColor="accent1"/>
        </w:rPr>
        <w:t xml:space="preserve">CATEGORY </w:t>
      </w:r>
      <w:r w:rsidRPr="007A4CAF">
        <w:rPr>
          <w:rFonts w:ascii="Arial" w:hAnsi="Arial" w:cs="Arial"/>
        </w:rPr>
        <w:t>table).</w:t>
      </w:r>
    </w:p>
    <w:p w14:paraId="4A410933" w14:textId="77777777" w:rsidR="00FB1B43" w:rsidRPr="007A4CAF" w:rsidRDefault="00FB1B43" w:rsidP="00A5471C">
      <w:pPr>
        <w:numPr>
          <w:ilvl w:val="1"/>
          <w:numId w:val="21"/>
        </w:numPr>
        <w:autoSpaceDE w:val="0"/>
        <w:autoSpaceDN w:val="0"/>
        <w:adjustRightInd w:val="0"/>
        <w:spacing w:line="300" w:lineRule="auto"/>
        <w:rPr>
          <w:rFonts w:ascii="Arial" w:eastAsia="SimSun" w:hAnsi="Arial" w:cs="Arial"/>
        </w:rPr>
      </w:pPr>
      <w:r w:rsidRPr="007A4CAF">
        <w:rPr>
          <w:rFonts w:ascii="Arial" w:hAnsi="Arial" w:cs="Arial"/>
          <w:bCs/>
        </w:rPr>
        <w:t xml:space="preserve">Get PID, </w:t>
      </w:r>
      <w:proofErr w:type="spellStart"/>
      <w:r w:rsidRPr="007A4CAF">
        <w:rPr>
          <w:rFonts w:ascii="Arial" w:hAnsi="Arial" w:cs="Arial"/>
          <w:bCs/>
        </w:rPr>
        <w:t>Product_Name</w:t>
      </w:r>
      <w:proofErr w:type="spellEnd"/>
      <w:r w:rsidRPr="007A4CAF">
        <w:rPr>
          <w:rFonts w:ascii="Arial" w:hAnsi="Arial" w:cs="Arial"/>
          <w:bCs/>
        </w:rPr>
        <w:t xml:space="preserve">, and </w:t>
      </w:r>
      <w:proofErr w:type="spellStart"/>
      <w:r w:rsidRPr="007A4CAF">
        <w:rPr>
          <w:rFonts w:ascii="Arial" w:hAnsi="Arial" w:cs="Arial"/>
          <w:bCs/>
        </w:rPr>
        <w:t>Retail_Price</w:t>
      </w:r>
      <w:proofErr w:type="spellEnd"/>
      <w:r w:rsidRPr="007A4CAF">
        <w:rPr>
          <w:rFonts w:ascii="Arial" w:hAnsi="Arial" w:cs="Arial"/>
          <w:bCs/>
        </w:rPr>
        <w:t xml:space="preserve"> data for each product of </w:t>
      </w:r>
      <w:r w:rsidRPr="007A4CAF">
        <w:rPr>
          <w:rFonts w:ascii="Arial" w:eastAsia="SimSun" w:hAnsi="Arial" w:cs="Arial"/>
        </w:rPr>
        <w:t>Couches and Sofas category</w:t>
      </w:r>
      <w:r w:rsidRPr="007A4CAF">
        <w:rPr>
          <w:rFonts w:ascii="Arial" w:hAnsi="Arial" w:cs="Arial"/>
          <w:bCs/>
        </w:rPr>
        <w:t xml:space="preserve"> (from the </w:t>
      </w:r>
      <w:r w:rsidRPr="007A4CAF">
        <w:rPr>
          <w:rFonts w:ascii="Arial" w:hAnsi="Arial" w:cs="Arial"/>
          <w:color w:val="4472C4" w:themeColor="accent1"/>
        </w:rPr>
        <w:t xml:space="preserve">PRODUCT </w:t>
      </w:r>
      <w:r w:rsidRPr="007A4CAF">
        <w:rPr>
          <w:rFonts w:ascii="Arial" w:hAnsi="Arial" w:cs="Arial"/>
          <w:bCs/>
        </w:rPr>
        <w:t>table).</w:t>
      </w:r>
    </w:p>
    <w:p w14:paraId="3C0AC397" w14:textId="77777777" w:rsidR="00FB1B43" w:rsidRPr="007A4CAF" w:rsidRDefault="00FB1B43" w:rsidP="00A5471C">
      <w:pPr>
        <w:pStyle w:val="ListParagraph"/>
        <w:numPr>
          <w:ilvl w:val="1"/>
          <w:numId w:val="21"/>
        </w:numPr>
        <w:spacing w:line="300" w:lineRule="auto"/>
        <w:rPr>
          <w:rFonts w:ascii="Arial" w:hAnsi="Arial" w:cs="Arial"/>
          <w:bCs/>
        </w:rPr>
      </w:pPr>
      <w:r w:rsidRPr="007A4CAF">
        <w:rPr>
          <w:rFonts w:ascii="Arial" w:hAnsi="Arial" w:cs="Arial"/>
          <w:bCs/>
        </w:rPr>
        <w:t xml:space="preserve">Get Quantity data for number of products sold (from the </w:t>
      </w:r>
      <w:r w:rsidRPr="007A4CAF">
        <w:rPr>
          <w:rFonts w:ascii="Arial" w:hAnsi="Arial" w:cs="Arial"/>
          <w:color w:val="4472C4" w:themeColor="accent1"/>
        </w:rPr>
        <w:t xml:space="preserve">SALE </w:t>
      </w:r>
      <w:r w:rsidRPr="007A4CAF">
        <w:rPr>
          <w:rFonts w:ascii="Arial" w:hAnsi="Arial" w:cs="Arial"/>
          <w:bCs/>
        </w:rPr>
        <w:t xml:space="preserve">table) at the specific Date (from the </w:t>
      </w:r>
      <w:r w:rsidRPr="007A4CAF">
        <w:rPr>
          <w:rFonts w:ascii="Arial" w:hAnsi="Arial" w:cs="Arial"/>
          <w:color w:val="4472C4" w:themeColor="accent1"/>
        </w:rPr>
        <w:t xml:space="preserve">DAY </w:t>
      </w:r>
      <w:r w:rsidRPr="007A4CAF">
        <w:rPr>
          <w:rFonts w:ascii="Arial" w:hAnsi="Arial" w:cs="Arial"/>
          <w:bCs/>
        </w:rPr>
        <w:t xml:space="preserve">table); Find total number of products ever sold by aggregating Quantity in all sale days.  </w:t>
      </w:r>
    </w:p>
    <w:p w14:paraId="03FE5E70" w14:textId="77777777" w:rsidR="00FB1B43" w:rsidRPr="007A4CAF" w:rsidRDefault="00FB1B43" w:rsidP="00A5471C">
      <w:pPr>
        <w:pStyle w:val="ListParagraph"/>
        <w:numPr>
          <w:ilvl w:val="1"/>
          <w:numId w:val="21"/>
        </w:numPr>
        <w:spacing w:line="300" w:lineRule="auto"/>
        <w:rPr>
          <w:rFonts w:ascii="Arial" w:hAnsi="Arial" w:cs="Arial"/>
          <w:bCs/>
        </w:rPr>
      </w:pPr>
      <w:r w:rsidRPr="007A4CAF">
        <w:rPr>
          <w:rFonts w:ascii="Arial" w:hAnsi="Arial" w:cs="Arial"/>
          <w:bCs/>
        </w:rPr>
        <w:t xml:space="preserve">Get Quantity data for number of products sold (from the </w:t>
      </w:r>
      <w:r w:rsidRPr="007A4CAF">
        <w:rPr>
          <w:rFonts w:ascii="Arial" w:hAnsi="Arial" w:cs="Arial"/>
          <w:color w:val="4472C4" w:themeColor="accent1"/>
        </w:rPr>
        <w:t xml:space="preserve">SALE </w:t>
      </w:r>
      <w:r w:rsidRPr="007A4CAF">
        <w:rPr>
          <w:rFonts w:ascii="Arial" w:hAnsi="Arial" w:cs="Arial"/>
          <w:bCs/>
        </w:rPr>
        <w:t xml:space="preserve">table) at the Date has a </w:t>
      </w:r>
      <w:proofErr w:type="spellStart"/>
      <w:r w:rsidRPr="007A4CAF">
        <w:rPr>
          <w:rFonts w:ascii="Arial" w:hAnsi="Arial" w:cs="Arial"/>
          <w:bCs/>
        </w:rPr>
        <w:t>Discount_Price</w:t>
      </w:r>
      <w:proofErr w:type="spellEnd"/>
      <w:r w:rsidRPr="007A4CAF">
        <w:rPr>
          <w:rFonts w:ascii="Arial" w:hAnsi="Arial" w:cs="Arial"/>
          <w:bCs/>
        </w:rPr>
        <w:t xml:space="preserve"> (from </w:t>
      </w:r>
      <w:r w:rsidRPr="007A4CAF">
        <w:rPr>
          <w:rFonts w:ascii="Arial" w:hAnsi="Arial" w:cs="Arial"/>
          <w:color w:val="4472C4" w:themeColor="accent1"/>
        </w:rPr>
        <w:t xml:space="preserve">DAY </w:t>
      </w:r>
      <w:r w:rsidRPr="007A4CAF">
        <w:rPr>
          <w:rFonts w:ascii="Arial" w:hAnsi="Arial" w:cs="Arial"/>
        </w:rPr>
        <w:t>and</w:t>
      </w:r>
      <w:r w:rsidRPr="007A4CAF">
        <w:rPr>
          <w:rFonts w:ascii="Arial" w:hAnsi="Arial" w:cs="Arial"/>
          <w:color w:val="4472C4" w:themeColor="accent1"/>
        </w:rPr>
        <w:t xml:space="preserve"> DISCOUNT </w:t>
      </w:r>
      <w:r w:rsidRPr="007A4CAF">
        <w:rPr>
          <w:rFonts w:ascii="Arial" w:hAnsi="Arial" w:cs="Arial"/>
          <w:bCs/>
        </w:rPr>
        <w:t xml:space="preserve">tables); Find total number of products sold at a discount by aggregating Quantity in all discount dates.  </w:t>
      </w:r>
    </w:p>
    <w:p w14:paraId="5079955A" w14:textId="77777777" w:rsidR="00FB1B43" w:rsidRPr="007A4CAF" w:rsidRDefault="00FB1B43" w:rsidP="00A5471C">
      <w:pPr>
        <w:pStyle w:val="ListParagraph"/>
        <w:numPr>
          <w:ilvl w:val="1"/>
          <w:numId w:val="21"/>
        </w:numPr>
        <w:spacing w:line="300" w:lineRule="auto"/>
        <w:rPr>
          <w:rFonts w:ascii="Arial" w:hAnsi="Arial" w:cs="Arial"/>
          <w:bCs/>
        </w:rPr>
      </w:pPr>
      <w:r w:rsidRPr="007A4CAF">
        <w:rPr>
          <w:rFonts w:ascii="Arial" w:hAnsi="Arial" w:cs="Arial"/>
          <w:bCs/>
        </w:rPr>
        <w:t>Find total number of products sold at retail price by subtracting total number of products sold at a discount from total number of products ever sold.</w:t>
      </w:r>
    </w:p>
    <w:p w14:paraId="63636D0B" w14:textId="77777777" w:rsidR="00FB1B43" w:rsidRPr="007A4CAF" w:rsidRDefault="00FB1B43" w:rsidP="00A5471C">
      <w:pPr>
        <w:pStyle w:val="Default"/>
        <w:numPr>
          <w:ilvl w:val="1"/>
          <w:numId w:val="21"/>
        </w:numPr>
        <w:spacing w:line="300" w:lineRule="auto"/>
        <w:rPr>
          <w:color w:val="auto"/>
        </w:rPr>
      </w:pPr>
      <w:r w:rsidRPr="007A4CAF">
        <w:rPr>
          <w:bCs/>
        </w:rPr>
        <w:t>Find</w:t>
      </w:r>
      <w:r w:rsidRPr="007A4CAF">
        <w:t xml:space="preserve"> actual revenue in one day by multiplying </w:t>
      </w:r>
      <w:r w:rsidRPr="007A4CAF">
        <w:rPr>
          <w:bCs/>
        </w:rPr>
        <w:t xml:space="preserve">Quantity and </w:t>
      </w:r>
      <w:proofErr w:type="spellStart"/>
      <w:r w:rsidRPr="007A4CAF">
        <w:rPr>
          <w:bCs/>
        </w:rPr>
        <w:t>Discount_Price</w:t>
      </w:r>
      <w:proofErr w:type="spellEnd"/>
      <w:r w:rsidRPr="007A4CAF">
        <w:rPr>
          <w:bCs/>
        </w:rPr>
        <w:t xml:space="preserve"> (from </w:t>
      </w:r>
      <w:r w:rsidRPr="007A4CAF">
        <w:rPr>
          <w:color w:val="4472C4" w:themeColor="accent1"/>
        </w:rPr>
        <w:t>SALE</w:t>
      </w:r>
      <w:r w:rsidRPr="007A4CAF">
        <w:rPr>
          <w:bCs/>
        </w:rPr>
        <w:t xml:space="preserve"> and </w:t>
      </w:r>
      <w:r w:rsidRPr="007A4CAF">
        <w:rPr>
          <w:color w:val="4472C4" w:themeColor="accent1"/>
        </w:rPr>
        <w:t>DISCOUNT</w:t>
      </w:r>
      <w:r w:rsidRPr="007A4CAF">
        <w:rPr>
          <w:bCs/>
        </w:rPr>
        <w:t xml:space="preserve"> tables) at the specific Date (from the </w:t>
      </w:r>
      <w:r w:rsidRPr="007A4CAF">
        <w:rPr>
          <w:color w:val="4472C4" w:themeColor="accent1"/>
        </w:rPr>
        <w:t xml:space="preserve">DAY </w:t>
      </w:r>
      <w:r w:rsidRPr="007A4CAF">
        <w:rPr>
          <w:bCs/>
        </w:rPr>
        <w:t>table); Find total actual revenue by aggregating actual revenue in all sale dates.</w:t>
      </w:r>
    </w:p>
    <w:p w14:paraId="785B268B" w14:textId="77777777" w:rsidR="00FB1B43" w:rsidRPr="007A4CAF" w:rsidRDefault="00FB1B43" w:rsidP="00A5471C">
      <w:pPr>
        <w:pStyle w:val="Default"/>
        <w:numPr>
          <w:ilvl w:val="1"/>
          <w:numId w:val="21"/>
        </w:numPr>
        <w:spacing w:line="300" w:lineRule="auto"/>
        <w:rPr>
          <w:color w:val="auto"/>
        </w:rPr>
      </w:pPr>
      <w:r w:rsidRPr="007A4CAF">
        <w:rPr>
          <w:color w:val="auto"/>
        </w:rPr>
        <w:t xml:space="preserve">Find predicted revenue </w:t>
      </w:r>
      <w:r w:rsidRPr="007A4CAF">
        <w:t xml:space="preserve">in one day </w:t>
      </w:r>
      <w:r w:rsidRPr="007A4CAF">
        <w:rPr>
          <w:color w:val="auto"/>
        </w:rPr>
        <w:t xml:space="preserve">by multiplying 75% Quantity and </w:t>
      </w:r>
      <w:proofErr w:type="spellStart"/>
      <w:r w:rsidRPr="007A4CAF">
        <w:rPr>
          <w:color w:val="auto"/>
        </w:rPr>
        <w:t>Retail_Price</w:t>
      </w:r>
      <w:proofErr w:type="spellEnd"/>
      <w:r w:rsidRPr="007A4CAF">
        <w:rPr>
          <w:color w:val="auto"/>
        </w:rPr>
        <w:t xml:space="preserve"> </w:t>
      </w:r>
      <w:r w:rsidRPr="007A4CAF">
        <w:rPr>
          <w:bCs/>
          <w:color w:val="auto"/>
        </w:rPr>
        <w:t xml:space="preserve">(from </w:t>
      </w:r>
      <w:r w:rsidRPr="007A4CAF">
        <w:rPr>
          <w:color w:val="4472C4" w:themeColor="accent1"/>
        </w:rPr>
        <w:t>SALE</w:t>
      </w:r>
      <w:r w:rsidRPr="007A4CAF">
        <w:rPr>
          <w:bCs/>
        </w:rPr>
        <w:t xml:space="preserve"> and </w:t>
      </w:r>
      <w:r w:rsidRPr="007A4CAF">
        <w:rPr>
          <w:color w:val="4472C4" w:themeColor="accent1"/>
        </w:rPr>
        <w:t>PRODUCT</w:t>
      </w:r>
      <w:r w:rsidRPr="007A4CAF">
        <w:rPr>
          <w:bCs/>
        </w:rPr>
        <w:t xml:space="preserve"> tables) at the specific Date (from the </w:t>
      </w:r>
      <w:r w:rsidRPr="007A4CAF">
        <w:rPr>
          <w:color w:val="4472C4" w:themeColor="accent1"/>
        </w:rPr>
        <w:t xml:space="preserve">DAY </w:t>
      </w:r>
      <w:r w:rsidRPr="007A4CAF">
        <w:rPr>
          <w:bCs/>
        </w:rPr>
        <w:t>table); Find total predicted revenue by aggregating actual revenue in all sale dates.</w:t>
      </w:r>
    </w:p>
    <w:p w14:paraId="5BE2A3BF" w14:textId="77777777" w:rsidR="00FB1B43" w:rsidRPr="007A4CAF" w:rsidRDefault="00FB1B43" w:rsidP="00A5471C">
      <w:pPr>
        <w:pStyle w:val="Default"/>
        <w:numPr>
          <w:ilvl w:val="1"/>
          <w:numId w:val="21"/>
        </w:numPr>
        <w:spacing w:line="300" w:lineRule="auto"/>
        <w:rPr>
          <w:color w:val="0070C0"/>
        </w:rPr>
      </w:pPr>
      <w:r w:rsidRPr="007A4CAF">
        <w:rPr>
          <w:color w:val="auto"/>
        </w:rPr>
        <w:t xml:space="preserve">Find </w:t>
      </w:r>
      <w:r w:rsidRPr="007A4CAF">
        <w:rPr>
          <w:bCs/>
          <w:color w:val="auto"/>
        </w:rPr>
        <w:t>revenue difference</w:t>
      </w:r>
      <w:r w:rsidRPr="007A4CAF">
        <w:rPr>
          <w:color w:val="auto"/>
        </w:rPr>
        <w:t xml:space="preserve"> by subtracting predicted revenue from </w:t>
      </w:r>
      <w:r w:rsidRPr="007A4CAF">
        <w:t>a</w:t>
      </w:r>
      <w:r w:rsidRPr="007A4CAF">
        <w:rPr>
          <w:color w:val="auto"/>
        </w:rPr>
        <w:t xml:space="preserve">ctual </w:t>
      </w:r>
      <w:r w:rsidRPr="007A4CAF">
        <w:t>r</w:t>
      </w:r>
      <w:r w:rsidRPr="007A4CAF">
        <w:rPr>
          <w:color w:val="auto"/>
        </w:rPr>
        <w:t>evenue.</w:t>
      </w:r>
    </w:p>
    <w:p w14:paraId="20B0BCF7" w14:textId="77777777" w:rsidR="00FB1B43" w:rsidRPr="007A4CAF" w:rsidRDefault="00FB1B43" w:rsidP="00A5471C">
      <w:pPr>
        <w:pStyle w:val="Default"/>
        <w:numPr>
          <w:ilvl w:val="1"/>
          <w:numId w:val="21"/>
        </w:numPr>
        <w:spacing w:line="300" w:lineRule="auto"/>
        <w:rPr>
          <w:color w:val="0070C0"/>
        </w:rPr>
      </w:pPr>
      <w:r w:rsidRPr="007A4CAF">
        <w:rPr>
          <w:color w:val="auto"/>
        </w:rPr>
        <w:t>If revenue difference is greater than $5000 (positive or negative):</w:t>
      </w:r>
      <w:r w:rsidRPr="007A4CAF">
        <w:rPr>
          <w:color w:val="0070C0"/>
        </w:rPr>
        <w:t xml:space="preserve"> </w:t>
      </w:r>
      <w:r w:rsidRPr="007A4CAF">
        <w:rPr>
          <w:color w:val="auto"/>
        </w:rPr>
        <w:t>Display and sort revenue difference in descending order.</w:t>
      </w:r>
    </w:p>
    <w:p w14:paraId="374E1CC2" w14:textId="021BEE32"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48DAE17" w14:textId="219C0FB1" w:rsidR="0065000C" w:rsidRPr="007A4CAF" w:rsidRDefault="0065000C" w:rsidP="00A5471C">
      <w:pPr>
        <w:spacing w:line="300" w:lineRule="auto"/>
        <w:rPr>
          <w:rFonts w:ascii="Arial" w:hAnsi="Arial" w:cs="Arial"/>
        </w:rPr>
      </w:pPr>
    </w:p>
    <w:p w14:paraId="525958A9" w14:textId="77777777" w:rsidR="0065000C" w:rsidRPr="007A4CAF" w:rsidRDefault="0065000C" w:rsidP="00A5471C">
      <w:pPr>
        <w:spacing w:line="300" w:lineRule="auto"/>
        <w:rPr>
          <w:rFonts w:ascii="Arial" w:hAnsi="Arial" w:cs="Arial"/>
          <w:sz w:val="32"/>
          <w:szCs w:val="32"/>
          <w:u w:val="single"/>
        </w:rPr>
      </w:pPr>
      <w:bookmarkStart w:id="43" w:name="Get_Available_State_List"/>
      <w:r w:rsidRPr="007A4CAF">
        <w:rPr>
          <w:rFonts w:ascii="Arial" w:hAnsi="Arial" w:cs="Arial"/>
          <w:sz w:val="32"/>
          <w:szCs w:val="32"/>
          <w:u w:val="single"/>
        </w:rPr>
        <w:t>Get Available State List</w:t>
      </w:r>
    </w:p>
    <w:bookmarkEnd w:id="43"/>
    <w:p w14:paraId="48AB3F75" w14:textId="77777777" w:rsidR="0065000C" w:rsidRPr="007A4CAF" w:rsidRDefault="0065000C" w:rsidP="00A5471C">
      <w:pPr>
        <w:spacing w:line="300" w:lineRule="auto"/>
        <w:rPr>
          <w:rFonts w:ascii="Arial" w:hAnsi="Arial" w:cs="Arial"/>
          <w:sz w:val="28"/>
          <w:szCs w:val="28"/>
        </w:rPr>
      </w:pPr>
      <w:r w:rsidRPr="007A4CAF">
        <w:rPr>
          <w:rFonts w:ascii="Arial" w:hAnsi="Arial" w:cs="Arial"/>
          <w:noProof/>
          <w:sz w:val="28"/>
          <w:szCs w:val="28"/>
        </w:rPr>
        <mc:AlternateContent>
          <mc:Choice Requires="wps">
            <w:drawing>
              <wp:anchor distT="0" distB="0" distL="114300" distR="114300" simplePos="0" relativeHeight="251660288" behindDoc="0" locked="0" layoutInCell="1" allowOverlap="1" wp14:anchorId="29361290" wp14:editId="1A72DE02">
                <wp:simplePos x="0" y="0"/>
                <wp:positionH relativeFrom="column">
                  <wp:posOffset>2293620</wp:posOffset>
                </wp:positionH>
                <wp:positionV relativeFrom="paragraph">
                  <wp:posOffset>606425</wp:posOffset>
                </wp:positionV>
                <wp:extent cx="1668780" cy="350520"/>
                <wp:effectExtent l="0" t="0" r="762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350520"/>
                        </a:xfrm>
                        <a:prstGeom prst="rect">
                          <a:avLst/>
                        </a:prstGeom>
                        <a:solidFill>
                          <a:srgbClr val="FFFFFF"/>
                        </a:solidFill>
                        <a:ln w="9525">
                          <a:noFill/>
                          <a:miter lim="800000"/>
                          <a:headEnd/>
                          <a:tailEnd/>
                        </a:ln>
                      </wps:spPr>
                      <wps:txbx>
                        <w:txbxContent>
                          <w:p w14:paraId="130E33C5" w14:textId="77777777" w:rsidR="00126F8D" w:rsidRPr="00F80957" w:rsidRDefault="00126F8D" w:rsidP="0065000C">
                            <w:pPr>
                              <w:rPr>
                                <w:rFonts w:ascii="Times New Roman" w:hAnsi="Times New Roman" w:cs="Times New Roman"/>
                              </w:rPr>
                            </w:pPr>
                            <w:r w:rsidRPr="00F80957">
                              <w:rPr>
                                <w:rFonts w:ascii="Times New Roman" w:hAnsi="Times New Roman" w:cs="Times New Roman"/>
                              </w:rPr>
                              <w:t>Get Available State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61290" id="Text Box 2" o:spid="_x0000_s1036" type="#_x0000_t202" style="position:absolute;margin-left:180.6pt;margin-top:47.75pt;width:131.4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" stroked="f">
                <v:textbox>
                  <w:txbxContent>
                    <w:p w14:paraId="130E33C5" w14:textId="77777777" w:rsidR="00126F8D" w:rsidRPr="00F80957" w:rsidRDefault="00126F8D" w:rsidP="0065000C">
                      <w:pPr>
                        <w:rPr>
                          <w:rFonts w:ascii="Times New Roman" w:hAnsi="Times New Roman" w:cs="Times New Roman"/>
                        </w:rPr>
                      </w:pPr>
                      <w:r w:rsidRPr="00F80957">
                        <w:rPr>
                          <w:rFonts w:ascii="Times New Roman" w:hAnsi="Times New Roman" w:cs="Times New Roman"/>
                        </w:rPr>
                        <w:t>Get Available State List</w:t>
                      </w:r>
                    </w:p>
                  </w:txbxContent>
                </v:textbox>
              </v:shape>
            </w:pict>
          </mc:Fallback>
        </mc:AlternateContent>
      </w:r>
      <w:r w:rsidRPr="007A4CAF">
        <w:rPr>
          <w:rFonts w:ascii="Arial" w:hAnsi="Arial" w:cs="Arial"/>
          <w:noProof/>
          <w:sz w:val="28"/>
          <w:szCs w:val="28"/>
        </w:rPr>
        <mc:AlternateContent>
          <mc:Choice Requires="wps">
            <w:drawing>
              <wp:anchor distT="0" distB="0" distL="114300" distR="114300" simplePos="0" relativeHeight="251659264" behindDoc="0" locked="0" layoutInCell="1" allowOverlap="1" wp14:anchorId="43BBA5FA" wp14:editId="4A36FEF7">
                <wp:simplePos x="0" y="0"/>
                <wp:positionH relativeFrom="column">
                  <wp:posOffset>2141220</wp:posOffset>
                </wp:positionH>
                <wp:positionV relativeFrom="paragraph">
                  <wp:posOffset>339725</wp:posOffset>
                </wp:positionV>
                <wp:extent cx="1965960" cy="883920"/>
                <wp:effectExtent l="0" t="0" r="15240" b="11430"/>
                <wp:wrapTopAndBottom/>
                <wp:docPr id="10" name="Oval 10"/>
                <wp:cNvGraphicFramePr/>
                <a:graphic xmlns:a="http://schemas.openxmlformats.org/drawingml/2006/main">
                  <a:graphicData uri="http://schemas.microsoft.com/office/word/2010/wordprocessingShape">
                    <wps:wsp>
                      <wps:cNvSpPr/>
                      <wps:spPr>
                        <a:xfrm>
                          <a:off x="0" y="0"/>
                          <a:ext cx="1965960" cy="883920"/>
                        </a:xfrm>
                        <a:prstGeom prst="ellipse">
                          <a:avLst/>
                        </a:prstGeom>
                        <a:solidFill>
                          <a:sysClr val="window" lastClr="FFFFFF"/>
                        </a:solidFill>
                        <a:ln w="12700" cap="flat" cmpd="sng" algn="ctr">
                          <a:solidFill>
                            <a:schemeClr val="accent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12B411" id="Oval 10" o:spid="_x0000_s1026" style="position:absolute;margin-left:168.6pt;margin-top:26.75pt;width:154.8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" fillcolor="window" strokecolor="#5b9bd5 [3208]" strokeweight="1pt">
                <v:stroke joinstyle="miter"/>
                <w10:wrap type="topAndBottom"/>
              </v:oval>
            </w:pict>
          </mc:Fallback>
        </mc:AlternateContent>
      </w:r>
      <w:r w:rsidRPr="007A4CAF">
        <w:rPr>
          <w:rFonts w:ascii="Arial" w:hAnsi="Arial" w:cs="Arial"/>
          <w:sz w:val="28"/>
          <w:szCs w:val="28"/>
        </w:rPr>
        <w:t>Task Decomp</w:t>
      </w:r>
    </w:p>
    <w:p w14:paraId="6CAE5334"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lastRenderedPageBreak/>
        <w:t xml:space="preserve">    </w:t>
      </w:r>
    </w:p>
    <w:p w14:paraId="76BADAB6" w14:textId="77777777" w:rsidR="0065000C" w:rsidRPr="007A4CAF" w:rsidRDefault="0065000C"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Read-only on </w:t>
      </w:r>
      <w:r w:rsidRPr="007A4CAF">
        <w:rPr>
          <w:rFonts w:ascii="Arial" w:hAnsi="Arial" w:cs="Arial"/>
          <w:color w:val="4472C4" w:themeColor="accent1"/>
        </w:rPr>
        <w:t>CITY</w:t>
      </w:r>
      <w:r w:rsidRPr="007A4CAF">
        <w:rPr>
          <w:rFonts w:ascii="Arial" w:hAnsi="Arial" w:cs="Arial"/>
        </w:rPr>
        <w:t xml:space="preserve"> table.</w:t>
      </w:r>
    </w:p>
    <w:p w14:paraId="79657CD0" w14:textId="77777777" w:rsidR="0065000C" w:rsidRPr="007A4CAF" w:rsidRDefault="0065000C"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Single.</w:t>
      </w:r>
    </w:p>
    <w:p w14:paraId="45722BC7" w14:textId="77777777" w:rsidR="0065000C" w:rsidRPr="007A4CAF" w:rsidRDefault="0065000C"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Store Revenue by Year by State Report</w:t>
      </w:r>
      <w:r w:rsidRPr="007A4CAF">
        <w:rPr>
          <w:rFonts w:ascii="Arial" w:hAnsi="Arial" w:cs="Arial"/>
        </w:rPr>
        <w:t xml:space="preserve"> button is clicked.</w:t>
      </w:r>
    </w:p>
    <w:p w14:paraId="480640A4" w14:textId="77777777" w:rsidR="0065000C" w:rsidRPr="007A4CAF" w:rsidRDefault="0065000C"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32EABB21" w14:textId="77777777" w:rsidR="0065000C" w:rsidRPr="007A4CAF" w:rsidRDefault="0065000C"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7219BBE0" w14:textId="77777777" w:rsidR="0065000C" w:rsidRPr="007A4CAF" w:rsidRDefault="0065000C"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604966E0" w14:textId="77777777" w:rsidR="0065000C" w:rsidRPr="007A4CAF" w:rsidRDefault="0065000C" w:rsidP="00A5471C">
      <w:pPr>
        <w:spacing w:line="300" w:lineRule="auto"/>
        <w:rPr>
          <w:rFonts w:ascii="Arial" w:hAnsi="Arial" w:cs="Arial"/>
          <w:sz w:val="28"/>
          <w:szCs w:val="28"/>
        </w:rPr>
      </w:pPr>
    </w:p>
    <w:p w14:paraId="7AFC8BCB"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458BE49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w:t>
      </w:r>
      <w:r w:rsidRPr="007A4CAF">
        <w:rPr>
          <w:rFonts w:ascii="Arial" w:hAnsi="Arial" w:cs="Arial"/>
          <w:b/>
          <w:bCs/>
          <w:i/>
          <w:iCs/>
        </w:rPr>
        <w:t>View Store Revenue by Year by State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22CCE918"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Available State List</w:t>
      </w:r>
      <w:r w:rsidRPr="007A4CAF">
        <w:rPr>
          <w:rFonts w:ascii="Arial" w:hAnsi="Arial" w:cs="Arial"/>
        </w:rPr>
        <w:t xml:space="preserve"> task: query for information about the available </w:t>
      </w:r>
      <w:proofErr w:type="spellStart"/>
      <w:r w:rsidRPr="007A4CAF">
        <w:rPr>
          <w:rFonts w:ascii="Arial" w:hAnsi="Arial" w:cs="Arial"/>
        </w:rPr>
        <w:t>State_Location</w:t>
      </w:r>
      <w:proofErr w:type="spellEnd"/>
      <w:r w:rsidRPr="007A4CAF">
        <w:rPr>
          <w:rFonts w:ascii="Arial" w:hAnsi="Arial" w:cs="Arial"/>
          <w:i/>
          <w:iCs/>
        </w:rPr>
        <w:t xml:space="preserve"> </w:t>
      </w:r>
      <w:r w:rsidRPr="007A4CAF">
        <w:rPr>
          <w:rFonts w:ascii="Arial" w:hAnsi="Arial" w:cs="Arial"/>
        </w:rPr>
        <w:t xml:space="preserve">fields from the </w:t>
      </w:r>
      <w:r w:rsidRPr="007A4CAF">
        <w:rPr>
          <w:rFonts w:ascii="Arial" w:hAnsi="Arial" w:cs="Arial"/>
          <w:color w:val="4472C4" w:themeColor="accent1"/>
        </w:rPr>
        <w:t>CITY</w:t>
      </w:r>
      <w:r w:rsidRPr="007A4CAF">
        <w:rPr>
          <w:rFonts w:ascii="Arial" w:hAnsi="Arial" w:cs="Arial"/>
        </w:rPr>
        <w:t xml:space="preserve"> table.</w:t>
      </w:r>
    </w:p>
    <w:p w14:paraId="2A1703B4"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Display </w:t>
      </w:r>
      <w:proofErr w:type="spellStart"/>
      <w:r w:rsidRPr="007A4CAF">
        <w:rPr>
          <w:rFonts w:ascii="Arial" w:hAnsi="Arial" w:cs="Arial"/>
          <w:i/>
          <w:iCs/>
        </w:rPr>
        <w:t>State_Location</w:t>
      </w:r>
      <w:proofErr w:type="spellEnd"/>
      <w:r w:rsidRPr="007A4CAF">
        <w:rPr>
          <w:rFonts w:ascii="Arial" w:hAnsi="Arial" w:cs="Arial"/>
        </w:rPr>
        <w:t xml:space="preserve"> list in ascending order on the drop-down list. </w:t>
      </w:r>
    </w:p>
    <w:p w14:paraId="4FF5DCE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26280221"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Upon:</w:t>
      </w:r>
    </w:p>
    <w:p w14:paraId="67E663A8"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0C8A22AA"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Pr="007A4CAF">
        <w:rPr>
          <w:rFonts w:ascii="Arial" w:hAnsi="Arial" w:cs="Arial"/>
          <w:i/>
          <w:iCs/>
        </w:rPr>
        <w:t>state</w:t>
      </w:r>
      <w:r w:rsidRPr="007A4CAF">
        <w:rPr>
          <w:rFonts w:ascii="Arial" w:hAnsi="Arial" w:cs="Arial"/>
        </w:rPr>
        <w:t xml:space="preserve"> is selected – Jump to the </w:t>
      </w:r>
      <w:r w:rsidRPr="007A4CAF">
        <w:rPr>
          <w:rFonts w:ascii="Arial" w:hAnsi="Arial" w:cs="Arial"/>
          <w:b/>
          <w:bCs/>
        </w:rPr>
        <w:t>View State Revenue by Year by State Report</w:t>
      </w:r>
      <w:r w:rsidRPr="007A4CAF">
        <w:rPr>
          <w:rFonts w:ascii="Arial" w:hAnsi="Arial" w:cs="Arial"/>
        </w:rPr>
        <w:t xml:space="preserve"> task.</w:t>
      </w:r>
    </w:p>
    <w:p w14:paraId="2A608630"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Pr="007A4CAF">
        <w:rPr>
          <w:rFonts w:ascii="Arial" w:hAnsi="Arial" w:cs="Arial"/>
          <w:i/>
          <w:iCs/>
        </w:rPr>
        <w:t>state</w:t>
      </w:r>
      <w:r w:rsidRPr="007A4CAF">
        <w:rPr>
          <w:rFonts w:ascii="Arial" w:hAnsi="Arial" w:cs="Arial"/>
        </w:rPr>
        <w:t xml:space="preserve"> field is empty – display a message asking for user input.</w:t>
      </w:r>
    </w:p>
    <w:p w14:paraId="54089C47"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D398EDD" w14:textId="77777777" w:rsidR="0065000C" w:rsidRPr="007A4CAF" w:rsidRDefault="0065000C" w:rsidP="00A5471C">
      <w:pPr>
        <w:spacing w:line="300" w:lineRule="auto"/>
        <w:rPr>
          <w:rFonts w:ascii="Arial" w:hAnsi="Arial" w:cs="Arial"/>
          <w:sz w:val="32"/>
          <w:szCs w:val="32"/>
          <w:u w:val="single"/>
        </w:rPr>
      </w:pPr>
    </w:p>
    <w:p w14:paraId="142A7AF2" w14:textId="77777777" w:rsidR="0065000C" w:rsidRPr="007A4CAF" w:rsidRDefault="0065000C" w:rsidP="00A5471C">
      <w:pPr>
        <w:spacing w:line="300" w:lineRule="auto"/>
        <w:rPr>
          <w:rFonts w:ascii="Arial" w:hAnsi="Arial" w:cs="Arial"/>
          <w:sz w:val="32"/>
          <w:szCs w:val="32"/>
          <w:u w:val="single"/>
        </w:rPr>
      </w:pPr>
      <w:bookmarkStart w:id="44" w:name="View_Store_Revenue_by_Year_by_State"/>
      <w:r w:rsidRPr="007A4CAF">
        <w:rPr>
          <w:rFonts w:ascii="Arial" w:hAnsi="Arial" w:cs="Arial"/>
          <w:noProof/>
          <w:sz w:val="32"/>
          <w:szCs w:val="32"/>
        </w:rPr>
        <mc:AlternateContent>
          <mc:Choice Requires="wpg">
            <w:drawing>
              <wp:anchor distT="0" distB="0" distL="114300" distR="114300" simplePos="0" relativeHeight="251661312" behindDoc="0" locked="0" layoutInCell="1" allowOverlap="1" wp14:anchorId="47D73208" wp14:editId="79169DB9">
                <wp:simplePos x="0" y="0"/>
                <wp:positionH relativeFrom="margin">
                  <wp:posOffset>1859504</wp:posOffset>
                </wp:positionH>
                <wp:positionV relativeFrom="paragraph">
                  <wp:posOffset>580779</wp:posOffset>
                </wp:positionV>
                <wp:extent cx="2330450" cy="845185"/>
                <wp:effectExtent l="0" t="0" r="12700" b="12065"/>
                <wp:wrapTopAndBottom/>
                <wp:docPr id="11" name="Group 11"/>
                <wp:cNvGraphicFramePr/>
                <a:graphic xmlns:a="http://schemas.openxmlformats.org/drawingml/2006/main">
                  <a:graphicData uri="http://schemas.microsoft.com/office/word/2010/wordprocessingGroup">
                    <wpg:wgp>
                      <wpg:cNvGrpSpPr/>
                      <wpg:grpSpPr>
                        <a:xfrm>
                          <a:off x="0" y="0"/>
                          <a:ext cx="2330450" cy="845185"/>
                          <a:chOff x="0" y="0"/>
                          <a:chExt cx="2176847" cy="723265"/>
                        </a:xfrm>
                      </wpg:grpSpPr>
                      <wps:wsp>
                        <wps:cNvPr id="12" name="Oval 12"/>
                        <wps:cNvSpPr/>
                        <wps:spPr>
                          <a:xfrm>
                            <a:off x="0" y="0"/>
                            <a:ext cx="2176847" cy="723265"/>
                          </a:xfrm>
                          <a:prstGeom prst="ellipse">
                            <a:avLst/>
                          </a:prstGeom>
                          <a:ln>
                            <a:solidFill>
                              <a:schemeClr val="accent5"/>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340491" y="125284"/>
                            <a:ext cx="1552105" cy="420982"/>
                          </a:xfrm>
                          <a:prstGeom prst="rect">
                            <a:avLst/>
                          </a:prstGeom>
                          <a:solidFill>
                            <a:srgbClr val="FFFFFF"/>
                          </a:solidFill>
                          <a:ln w="9525">
                            <a:solidFill>
                              <a:schemeClr val="bg1"/>
                            </a:solidFill>
                            <a:miter lim="800000"/>
                            <a:headEnd/>
                            <a:tailEnd/>
                          </a:ln>
                        </wps:spPr>
                        <wps:txbx>
                          <w:txbxContent>
                            <w:p w14:paraId="3C0A1EC8" w14:textId="77777777" w:rsidR="00126F8D" w:rsidRPr="00F80957" w:rsidRDefault="00126F8D">
                              <w:pPr>
                                <w:jc w:val="center"/>
                                <w:rPr>
                                  <w:rFonts w:ascii="Times New Roman" w:hAnsi="Times New Roman" w:cs="Times New Roman"/>
                                </w:rPr>
                                <w:pPrChange w:id="45" w:author="Teng Xue" w:date="2021-02-26T00:56:00Z">
                                  <w:pPr/>
                                </w:pPrChange>
                              </w:pPr>
                              <w:r w:rsidRPr="00F80957">
                                <w:rPr>
                                  <w:rFonts w:ascii="Times New Roman" w:hAnsi="Times New Roman" w:cs="Times New Roman"/>
                                </w:rPr>
                                <w:t>View Store Revenue by Year by State Report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7D73208" id="Group 11" o:spid="_x0000_s1037" style="position:absolute;margin-left:146.4pt;margin-top:45.75pt;width:183.5pt;height:66.55pt;z-index:251661312;mso-position-horizontal-relative:margin;mso-width-relative:margin;mso-height-relative:margin" coordsize="21768,7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">
                <v:oval id="Oval 12" o:spid="_x0000_s1038" style="position:absolute;width:21768;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" fillcolor="white [3201]" strokecolor="#5b9bd5 [3208]" strokeweight="1pt">
                  <v:stroke joinstyle="miter"/>
                </v:oval>
                <v:shape id="_x0000_s1039" type="#_x0000_t202" style="position:absolute;left:3404;top:1252;width:15521;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" strokecolor="white [3212]">
                  <v:textbox>
                    <w:txbxContent>
                      <w:p w14:paraId="3C0A1EC8" w14:textId="77777777" w:rsidR="00126F8D" w:rsidRPr="00F80957" w:rsidRDefault="00126F8D">
                        <w:pPr>
                          <w:jc w:val="center"/>
                          <w:rPr>
                            <w:rFonts w:ascii="Times New Roman" w:hAnsi="Times New Roman" w:cs="Times New Roman"/>
                          </w:rPr>
                          <w:pPrChange w:id="46" w:author="Teng Xue" w:date="2021-02-26T00:56:00Z">
                            <w:pPr/>
                          </w:pPrChange>
                        </w:pPr>
                        <w:r w:rsidRPr="00F80957">
                          <w:rPr>
                            <w:rFonts w:ascii="Times New Roman" w:hAnsi="Times New Roman" w:cs="Times New Roman"/>
                          </w:rPr>
                          <w:t>View Store Revenue by Year by State Report</w:t>
                        </w:r>
                      </w:p>
                    </w:txbxContent>
                  </v:textbox>
                </v:shape>
                <w10:wrap type="topAndBottom" anchorx="margin"/>
              </v:group>
            </w:pict>
          </mc:Fallback>
        </mc:AlternateContent>
      </w:r>
      <w:r w:rsidRPr="007A4CAF">
        <w:rPr>
          <w:rFonts w:ascii="Arial" w:hAnsi="Arial" w:cs="Arial"/>
          <w:sz w:val="32"/>
          <w:szCs w:val="32"/>
          <w:u w:val="single"/>
        </w:rPr>
        <w:t>View Store Revenue by Year by State Report</w:t>
      </w:r>
      <w:bookmarkEnd w:id="44"/>
    </w:p>
    <w:p w14:paraId="3CBB5468"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Task Decomp</w:t>
      </w:r>
    </w:p>
    <w:p w14:paraId="79A1DFFC" w14:textId="77777777" w:rsidR="0065000C" w:rsidRPr="007A4CAF" w:rsidRDefault="0065000C" w:rsidP="00A5471C">
      <w:pPr>
        <w:spacing w:line="300" w:lineRule="auto"/>
        <w:rPr>
          <w:rFonts w:ascii="Arial" w:hAnsi="Arial" w:cs="Arial"/>
          <w:sz w:val="28"/>
          <w:szCs w:val="28"/>
        </w:rPr>
      </w:pPr>
    </w:p>
    <w:p w14:paraId="521ACE51" w14:textId="77777777" w:rsidR="0065000C" w:rsidRPr="007A4CAF" w:rsidRDefault="0065000C" w:rsidP="00A5471C">
      <w:pPr>
        <w:spacing w:line="300" w:lineRule="auto"/>
        <w:ind w:left="2160" w:firstLine="720"/>
        <w:rPr>
          <w:rFonts w:ascii="Arial" w:hAnsi="Arial" w:cs="Arial"/>
          <w:sz w:val="28"/>
          <w:szCs w:val="28"/>
        </w:rPr>
      </w:pPr>
    </w:p>
    <w:p w14:paraId="6969D85C" w14:textId="7218B4E2" w:rsidR="0065000C" w:rsidRPr="007A4CAF" w:rsidRDefault="0065000C"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6 Read-only on </w:t>
      </w:r>
      <w:r w:rsidRPr="007A4CAF">
        <w:rPr>
          <w:rFonts w:ascii="Arial" w:hAnsi="Arial" w:cs="Arial"/>
          <w:color w:val="4472C4" w:themeColor="accent1"/>
        </w:rPr>
        <w:t>CITY</w:t>
      </w:r>
      <w:r w:rsidRPr="007A4CAF">
        <w:rPr>
          <w:rFonts w:ascii="Arial" w:hAnsi="Arial" w:cs="Arial"/>
        </w:rPr>
        <w:t>,</w:t>
      </w:r>
      <w:r w:rsidRPr="007A4CAF">
        <w:rPr>
          <w:rFonts w:ascii="Arial" w:hAnsi="Arial" w:cs="Arial"/>
          <w:color w:val="4472C4" w:themeColor="accent1"/>
        </w:rPr>
        <w:t xml:space="preserve"> STORE, SALE</w:t>
      </w:r>
      <w:r w:rsidRPr="007A4CAF">
        <w:rPr>
          <w:rFonts w:ascii="Arial" w:hAnsi="Arial" w:cs="Arial"/>
        </w:rPr>
        <w:t>,</w:t>
      </w:r>
      <w:r w:rsidRPr="007A4CAF">
        <w:rPr>
          <w:rFonts w:ascii="Arial" w:hAnsi="Arial" w:cs="Arial"/>
          <w:color w:val="4472C4" w:themeColor="accent1"/>
        </w:rPr>
        <w:t xml:space="preserve"> PRODUCT, DAY,</w:t>
      </w:r>
      <w:r w:rsidRPr="007A4CAF">
        <w:rPr>
          <w:rFonts w:ascii="Arial" w:hAnsi="Arial" w:cs="Arial"/>
        </w:rPr>
        <w:t xml:space="preserve"> and</w:t>
      </w:r>
      <w:r w:rsidRPr="007A4CAF">
        <w:rPr>
          <w:rFonts w:ascii="Arial" w:hAnsi="Arial" w:cs="Arial"/>
          <w:color w:val="4472C4" w:themeColor="accent1"/>
        </w:rPr>
        <w:t xml:space="preserve"> DISCOUNT</w:t>
      </w:r>
      <w:r w:rsidRPr="007A4CAF">
        <w:rPr>
          <w:rFonts w:ascii="Arial" w:hAnsi="Arial" w:cs="Arial"/>
        </w:rPr>
        <w:t xml:space="preserve"> </w:t>
      </w:r>
      <w:commentRangeStart w:id="47"/>
      <w:r w:rsidRPr="007A4CAF">
        <w:rPr>
          <w:rFonts w:ascii="Arial" w:hAnsi="Arial" w:cs="Arial"/>
        </w:rPr>
        <w:t>table</w:t>
      </w:r>
      <w:commentRangeEnd w:id="47"/>
      <w:r w:rsidRPr="007A4CAF">
        <w:rPr>
          <w:rStyle w:val="CommentReference"/>
          <w:rFonts w:ascii="Arial" w:hAnsi="Arial" w:cs="Arial"/>
        </w:rPr>
        <w:commentReference w:id="47"/>
      </w:r>
      <w:ins w:id="48" w:author="Li Liang" w:date="2021-02-27T15:11:00Z">
        <w:r w:rsidR="00222907">
          <w:rPr>
            <w:rFonts w:ascii="Arial" w:hAnsi="Arial" w:cs="Arial"/>
          </w:rPr>
          <w:t>s.</w:t>
        </w:r>
      </w:ins>
    </w:p>
    <w:p w14:paraId="1C9E2095" w14:textId="77777777" w:rsidR="0065000C" w:rsidRPr="007A4CAF" w:rsidRDefault="0065000C"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7954C1D4" w14:textId="77777777" w:rsidR="0065000C" w:rsidRPr="007A4CAF" w:rsidRDefault="0065000C" w:rsidP="00A5471C">
      <w:pPr>
        <w:spacing w:line="300" w:lineRule="auto"/>
        <w:rPr>
          <w:rFonts w:ascii="Arial" w:hAnsi="Arial" w:cs="Arial"/>
        </w:rPr>
      </w:pPr>
      <w:r w:rsidRPr="007A4CAF">
        <w:rPr>
          <w:rFonts w:ascii="Arial" w:hAnsi="Arial" w:cs="Arial"/>
          <w:b/>
          <w:bCs/>
        </w:rPr>
        <w:lastRenderedPageBreak/>
        <w:t>Enabling Conditions</w:t>
      </w:r>
      <w:r w:rsidRPr="007A4CAF">
        <w:rPr>
          <w:rFonts w:ascii="Arial" w:hAnsi="Arial" w:cs="Arial"/>
        </w:rPr>
        <w:t xml:space="preserve">: Triggered when </w:t>
      </w:r>
      <w:r w:rsidRPr="007A4CAF">
        <w:rPr>
          <w:rFonts w:ascii="Arial" w:hAnsi="Arial" w:cs="Arial"/>
          <w:b/>
          <w:bCs/>
          <w:i/>
          <w:iCs/>
        </w:rPr>
        <w:t>Run Report</w:t>
      </w:r>
      <w:r w:rsidRPr="007A4CAF">
        <w:rPr>
          <w:rFonts w:ascii="Arial" w:hAnsi="Arial" w:cs="Arial"/>
        </w:rPr>
        <w:t xml:space="preserve"> button from the drop-down list is clicked.</w:t>
      </w:r>
    </w:p>
    <w:p w14:paraId="439CC9B7" w14:textId="77777777" w:rsidR="0065000C" w:rsidRPr="007A4CAF" w:rsidRDefault="0065000C"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70F35A4D" w14:textId="77777777" w:rsidR="0065000C" w:rsidRPr="007A4CAF" w:rsidRDefault="0065000C"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42DC4099" w14:textId="77777777" w:rsidR="0065000C" w:rsidRPr="007A4CAF" w:rsidRDefault="0065000C"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16A6F48B" w14:textId="77777777" w:rsidR="0065000C" w:rsidRPr="007A4CAF" w:rsidRDefault="0065000C" w:rsidP="00A5471C">
      <w:pPr>
        <w:spacing w:line="300" w:lineRule="auto"/>
        <w:rPr>
          <w:rFonts w:ascii="Arial" w:hAnsi="Arial" w:cs="Arial"/>
          <w:sz w:val="28"/>
          <w:szCs w:val="28"/>
        </w:rPr>
      </w:pPr>
    </w:p>
    <w:p w14:paraId="1E002C80"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07B7E03A"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3421CD9D"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w:t>
      </w:r>
      <w:r w:rsidRPr="007A4CAF">
        <w:rPr>
          <w:rFonts w:ascii="Arial" w:hAnsi="Arial" w:cs="Arial"/>
          <w:i/>
          <w:iCs/>
        </w:rPr>
        <w:t>state</w:t>
      </w:r>
      <w:r w:rsidRPr="007A4CAF">
        <w:rPr>
          <w:rFonts w:ascii="Arial" w:hAnsi="Arial" w:cs="Arial"/>
        </w:rPr>
        <w:t xml:space="preserve"> input fields, then proceed.</w:t>
      </w:r>
    </w:p>
    <w:p w14:paraId="0FD9D0E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Revenue by Year by State Report</w:t>
      </w:r>
      <w:r w:rsidRPr="007A4CAF">
        <w:rPr>
          <w:rFonts w:ascii="Arial" w:hAnsi="Arial" w:cs="Arial"/>
        </w:rPr>
        <w:t xml:space="preserve"> task: </w:t>
      </w:r>
    </w:p>
    <w:p w14:paraId="322F4791"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Find all stores from the </w:t>
      </w:r>
      <w:r w:rsidRPr="007A4CAF">
        <w:rPr>
          <w:rFonts w:ascii="Arial" w:hAnsi="Arial" w:cs="Arial"/>
          <w:color w:val="4472C4" w:themeColor="accent1"/>
        </w:rPr>
        <w:t>STORE</w:t>
      </w:r>
      <w:r w:rsidRPr="007A4CAF">
        <w:rPr>
          <w:rFonts w:ascii="Arial" w:hAnsi="Arial" w:cs="Arial"/>
        </w:rPr>
        <w:t xml:space="preserve"> table based on the </w:t>
      </w:r>
      <w:r w:rsidRPr="007A4CAF">
        <w:rPr>
          <w:rFonts w:ascii="Arial" w:hAnsi="Arial" w:cs="Arial"/>
          <w:i/>
          <w:iCs/>
        </w:rPr>
        <w:t>state</w:t>
      </w:r>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 selected.</w:t>
      </w:r>
    </w:p>
    <w:p w14:paraId="5AD95ADE"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On every sale </w:t>
      </w:r>
      <w:r w:rsidRPr="007A4CAF">
        <w:rPr>
          <w:rFonts w:ascii="Arial" w:hAnsi="Arial" w:cs="Arial"/>
          <w:i/>
          <w:iCs/>
        </w:rPr>
        <w:t>date</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find each product’s sale revenue based on </w:t>
      </w:r>
      <w:proofErr w:type="spellStart"/>
      <w:r w:rsidRPr="007A4CAF">
        <w:rPr>
          <w:rFonts w:ascii="Arial" w:hAnsi="Arial" w:cs="Arial"/>
        </w:rPr>
        <w:t>Total_Amount</w:t>
      </w:r>
      <w:proofErr w:type="spellEnd"/>
      <w:r w:rsidRPr="007A4CAF">
        <w:rPr>
          <w:rFonts w:ascii="Arial" w:hAnsi="Arial" w:cs="Arial"/>
        </w:rPr>
        <w:t xml:space="preserve"> (from the </w:t>
      </w:r>
      <w:r w:rsidRPr="007A4CAF">
        <w:rPr>
          <w:rFonts w:ascii="Arial" w:hAnsi="Arial" w:cs="Arial"/>
          <w:color w:val="4472C4" w:themeColor="accent1"/>
        </w:rPr>
        <w:t>SALE</w:t>
      </w:r>
      <w:r w:rsidRPr="007A4CAF">
        <w:rPr>
          <w:rFonts w:ascii="Arial" w:hAnsi="Arial" w:cs="Arial"/>
        </w:rPr>
        <w:t xml:space="preserve"> table). </w:t>
      </w:r>
    </w:p>
    <w:p w14:paraId="5F7FE4A4" w14:textId="77777777" w:rsidR="0065000C" w:rsidRPr="007A4CAF" w:rsidRDefault="0065000C" w:rsidP="00A5471C">
      <w:pPr>
        <w:pStyle w:val="ListParagraph"/>
        <w:numPr>
          <w:ilvl w:val="2"/>
          <w:numId w:val="11"/>
        </w:numPr>
        <w:spacing w:line="300" w:lineRule="auto"/>
        <w:rPr>
          <w:rFonts w:ascii="Arial" w:hAnsi="Arial" w:cs="Arial"/>
        </w:rPr>
      </w:pPr>
      <w:proofErr w:type="spellStart"/>
      <w:r w:rsidRPr="007A4CAF">
        <w:rPr>
          <w:rFonts w:ascii="Arial" w:hAnsi="Arial" w:cs="Arial"/>
        </w:rPr>
        <w:t>Total_Amount</w:t>
      </w:r>
      <w:proofErr w:type="spellEnd"/>
      <w:r w:rsidRPr="007A4CAF">
        <w:rPr>
          <w:rFonts w:ascii="Arial" w:hAnsi="Arial" w:cs="Arial"/>
        </w:rPr>
        <w:t xml:space="preserve"> (from the </w:t>
      </w:r>
      <w:r w:rsidRPr="007A4CAF">
        <w:rPr>
          <w:rFonts w:ascii="Arial" w:hAnsi="Arial" w:cs="Arial"/>
          <w:color w:val="4472C4" w:themeColor="accent1"/>
        </w:rPr>
        <w:t>SALE</w:t>
      </w:r>
      <w:r w:rsidRPr="007A4CAF">
        <w:rPr>
          <w:rFonts w:ascii="Arial" w:hAnsi="Arial" w:cs="Arial"/>
        </w:rPr>
        <w:t xml:space="preserve"> table) is calculated based on the Date purchased (from the </w:t>
      </w:r>
      <w:r w:rsidRPr="007A4CAF">
        <w:rPr>
          <w:rFonts w:ascii="Arial" w:hAnsi="Arial" w:cs="Arial"/>
          <w:color w:val="4472C4" w:themeColor="accent1"/>
        </w:rPr>
        <w:t>DAY</w:t>
      </w:r>
      <w:r w:rsidRPr="007A4CAF">
        <w:rPr>
          <w:rFonts w:ascii="Arial" w:hAnsi="Arial" w:cs="Arial"/>
        </w:rPr>
        <w:t xml:space="preserve"> table), the Quantity (from the </w:t>
      </w:r>
      <w:r w:rsidRPr="007A4CAF">
        <w:rPr>
          <w:rFonts w:ascii="Arial" w:hAnsi="Arial" w:cs="Arial"/>
          <w:color w:val="4472C4" w:themeColor="accent1"/>
        </w:rPr>
        <w:t>SALE</w:t>
      </w:r>
      <w:r w:rsidRPr="007A4CAF">
        <w:rPr>
          <w:rFonts w:ascii="Arial" w:hAnsi="Arial" w:cs="Arial"/>
        </w:rPr>
        <w:t xml:space="preserve"> table), and individual item price.</w:t>
      </w:r>
    </w:p>
    <w:p w14:paraId="48735A4B"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Individual item prices can be determined by </w:t>
      </w:r>
      <w:proofErr w:type="spellStart"/>
      <w:r w:rsidRPr="007A4CAF">
        <w:rPr>
          <w:rFonts w:ascii="Arial" w:hAnsi="Arial" w:cs="Arial"/>
        </w:rPr>
        <w:t>Retail_Price</w:t>
      </w:r>
      <w:proofErr w:type="spellEnd"/>
      <w:r w:rsidRPr="007A4CAF">
        <w:rPr>
          <w:rFonts w:ascii="Arial" w:hAnsi="Arial" w:cs="Arial"/>
        </w:rPr>
        <w:t xml:space="preserve"> (from the </w:t>
      </w:r>
      <w:r w:rsidRPr="007A4CAF">
        <w:rPr>
          <w:rFonts w:ascii="Arial" w:hAnsi="Arial" w:cs="Arial"/>
          <w:color w:val="4472C4" w:themeColor="accent1"/>
        </w:rPr>
        <w:t>PRODUCT</w:t>
      </w:r>
      <w:r w:rsidRPr="007A4CAF">
        <w:rPr>
          <w:rFonts w:ascii="Arial" w:hAnsi="Arial" w:cs="Arial"/>
        </w:rPr>
        <w:t xml:space="preserve"> table) or </w:t>
      </w:r>
      <w:proofErr w:type="spellStart"/>
      <w:r w:rsidRPr="007A4CAF">
        <w:rPr>
          <w:rFonts w:ascii="Arial" w:hAnsi="Arial" w:cs="Arial"/>
        </w:rPr>
        <w:t>Discount_Price</w:t>
      </w:r>
      <w:proofErr w:type="spellEnd"/>
      <w:r w:rsidRPr="007A4CAF">
        <w:rPr>
          <w:rFonts w:ascii="Arial" w:hAnsi="Arial" w:cs="Arial"/>
        </w:rPr>
        <w:t xml:space="preserve"> (from the </w:t>
      </w:r>
      <w:r w:rsidRPr="007A4CAF">
        <w:rPr>
          <w:rFonts w:ascii="Arial" w:hAnsi="Arial" w:cs="Arial"/>
          <w:color w:val="4472C4" w:themeColor="accent1"/>
        </w:rPr>
        <w:t>DISCOUNT</w:t>
      </w:r>
      <w:r w:rsidRPr="007A4CAF">
        <w:rPr>
          <w:rFonts w:ascii="Arial" w:hAnsi="Arial" w:cs="Arial"/>
        </w:rPr>
        <w:t xml:space="preserve"> table) when the product has a discount. </w:t>
      </w:r>
    </w:p>
    <w:p w14:paraId="0C5BCC9C"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In each year, at each store in the selected state, find the total revenue by aggregating all products’ sale revenue on every sale date in that year. </w:t>
      </w:r>
    </w:p>
    <w:p w14:paraId="38C53C96"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Sort by sale year ascending, then sort by total revenue in descending order for each store in the selected state, display </w:t>
      </w:r>
      <w:proofErr w:type="spellStart"/>
      <w:r w:rsidRPr="007A4CAF">
        <w:rPr>
          <w:rFonts w:ascii="Arial" w:hAnsi="Arial" w:cs="Arial"/>
        </w:rPr>
        <w:t>Store_Number</w:t>
      </w:r>
      <w:proofErr w:type="spellEnd"/>
      <w:r w:rsidRPr="007A4CAF">
        <w:rPr>
          <w:rFonts w:ascii="Arial" w:hAnsi="Arial" w:cs="Arial"/>
        </w:rPr>
        <w:t xml:space="preserve"> (from the </w:t>
      </w:r>
      <w:r w:rsidRPr="007A4CAF">
        <w:rPr>
          <w:rFonts w:ascii="Arial" w:hAnsi="Arial" w:cs="Arial"/>
          <w:color w:val="4472C4" w:themeColor="accent1"/>
        </w:rPr>
        <w:t>STORE</w:t>
      </w:r>
      <w:r w:rsidRPr="007A4CAF">
        <w:rPr>
          <w:rFonts w:ascii="Arial" w:hAnsi="Arial" w:cs="Arial"/>
        </w:rPr>
        <w:t xml:space="preserve"> table), </w:t>
      </w:r>
      <w:proofErr w:type="spellStart"/>
      <w:r w:rsidRPr="007A4CAF">
        <w:rPr>
          <w:rFonts w:ascii="Arial" w:hAnsi="Arial" w:cs="Arial"/>
        </w:rPr>
        <w:t>Street_Address</w:t>
      </w:r>
      <w:proofErr w:type="spellEnd"/>
      <w:r w:rsidRPr="007A4CAF">
        <w:rPr>
          <w:rFonts w:ascii="Arial" w:hAnsi="Arial" w:cs="Arial"/>
        </w:rPr>
        <w:t xml:space="preserve"> (from the </w:t>
      </w:r>
      <w:r w:rsidRPr="007A4CAF">
        <w:rPr>
          <w:rFonts w:ascii="Arial" w:hAnsi="Arial" w:cs="Arial"/>
          <w:color w:val="4472C4" w:themeColor="accent1"/>
        </w:rPr>
        <w:t>STORE</w:t>
      </w:r>
      <w:r w:rsidRPr="007A4CAF">
        <w:rPr>
          <w:rFonts w:ascii="Arial" w:hAnsi="Arial" w:cs="Arial"/>
        </w:rPr>
        <w:t xml:space="preserve"> table) of the store, and </w:t>
      </w:r>
      <w:proofErr w:type="spellStart"/>
      <w:r w:rsidRPr="007A4CAF">
        <w:rPr>
          <w:rFonts w:ascii="Arial" w:hAnsi="Arial" w:cs="Arial"/>
        </w:rPr>
        <w:t>City_Name</w:t>
      </w:r>
      <w:proofErr w:type="spellEnd"/>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p>
    <w:p w14:paraId="01B21E0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B6C378E" w14:textId="77777777" w:rsidR="0065000C" w:rsidRPr="007A4CAF" w:rsidRDefault="0065000C" w:rsidP="00A5471C">
      <w:pPr>
        <w:spacing w:line="300" w:lineRule="auto"/>
        <w:rPr>
          <w:rFonts w:ascii="Arial" w:hAnsi="Arial" w:cs="Arial"/>
        </w:rPr>
      </w:pPr>
    </w:p>
    <w:p w14:paraId="2BC93F34" w14:textId="77777777" w:rsidR="00FB1B43" w:rsidRPr="007A4CAF" w:rsidRDefault="00FB1B43" w:rsidP="00A5471C">
      <w:pPr>
        <w:spacing w:line="300" w:lineRule="auto"/>
        <w:rPr>
          <w:rFonts w:ascii="Arial" w:eastAsia="SimSun" w:hAnsi="Arial" w:cs="Arial"/>
          <w:sz w:val="32"/>
          <w:szCs w:val="32"/>
          <w:u w:val="single"/>
        </w:rPr>
      </w:pPr>
      <w:bookmarkStart w:id="49" w:name="View_Groundhog_Day_Outdoor_Furniture"/>
      <w:r w:rsidRPr="007A4CAF">
        <w:rPr>
          <w:rFonts w:ascii="Arial" w:eastAsia="SimSun" w:hAnsi="Arial" w:cs="Arial"/>
          <w:sz w:val="32"/>
          <w:szCs w:val="32"/>
          <w:u w:val="single"/>
        </w:rPr>
        <w:t xml:space="preserve">View Groundhog Day Outdoor Furniture Report </w:t>
      </w:r>
    </w:p>
    <w:bookmarkEnd w:id="49"/>
    <w:p w14:paraId="628A88C7" w14:textId="77777777" w:rsidR="00FB1B43" w:rsidRPr="007A4CAF" w:rsidRDefault="00FB1B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77AE20CB" w14:textId="77777777" w:rsidR="00FB1B43" w:rsidRPr="007A4CAF" w:rsidRDefault="00FB1B43" w:rsidP="00A5471C">
      <w:pPr>
        <w:spacing w:line="300" w:lineRule="auto"/>
        <w:jc w:val="center"/>
        <w:rPr>
          <w:rFonts w:ascii="Arial" w:hAnsi="Arial" w:cs="Arial"/>
        </w:rPr>
      </w:pPr>
      <w:r w:rsidRPr="007A4CAF">
        <w:rPr>
          <w:rFonts w:ascii="Arial" w:hAnsi="Arial" w:cs="Arial"/>
          <w:noProof/>
        </w:rPr>
        <w:drawing>
          <wp:inline distT="0" distB="0" distL="0" distR="0" wp14:anchorId="773E243E" wp14:editId="26015224">
            <wp:extent cx="1855228" cy="906563"/>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3439" cy="915462"/>
                    </a:xfrm>
                    <a:prstGeom prst="rect">
                      <a:avLst/>
                    </a:prstGeom>
                    <a:noFill/>
                    <a:ln>
                      <a:noFill/>
                    </a:ln>
                  </pic:spPr>
                </pic:pic>
              </a:graphicData>
            </a:graphic>
          </wp:inline>
        </w:drawing>
      </w:r>
    </w:p>
    <w:p w14:paraId="6E2CF82A" w14:textId="77777777" w:rsidR="00FB1B43" w:rsidRPr="007A4CAF" w:rsidRDefault="00FB1B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3 Read-only on </w:t>
      </w:r>
      <w:r w:rsidRPr="007A4CAF">
        <w:rPr>
          <w:rFonts w:ascii="Arial" w:hAnsi="Arial" w:cs="Arial"/>
          <w:color w:val="4472C4" w:themeColor="accent1"/>
        </w:rPr>
        <w:t>DAY</w:t>
      </w:r>
      <w:r w:rsidRPr="007A4CAF">
        <w:rPr>
          <w:rFonts w:ascii="Arial" w:hAnsi="Arial" w:cs="Arial"/>
        </w:rPr>
        <w:t xml:space="preserve">, </w:t>
      </w:r>
      <w:r w:rsidRPr="007A4CAF">
        <w:rPr>
          <w:rFonts w:ascii="Arial" w:hAnsi="Arial" w:cs="Arial"/>
          <w:color w:val="4472C4" w:themeColor="accent1"/>
        </w:rPr>
        <w:t>CATEGORY</w:t>
      </w:r>
      <w:r w:rsidRPr="007A4CAF">
        <w:rPr>
          <w:rFonts w:ascii="Arial" w:hAnsi="Arial" w:cs="Arial"/>
        </w:rPr>
        <w:t xml:space="preserve"> and</w:t>
      </w:r>
      <w:r w:rsidRPr="007A4CAF">
        <w:rPr>
          <w:rFonts w:ascii="Arial" w:hAnsi="Arial" w:cs="Arial"/>
          <w:color w:val="4472C4" w:themeColor="accent1"/>
        </w:rPr>
        <w:t xml:space="preserve"> SALE</w:t>
      </w:r>
      <w:r w:rsidRPr="007A4CAF">
        <w:rPr>
          <w:rFonts w:ascii="Arial" w:hAnsi="Arial" w:cs="Arial"/>
        </w:rPr>
        <w:t xml:space="preserve"> tables</w:t>
      </w:r>
    </w:p>
    <w:p w14:paraId="4E395D2A" w14:textId="77777777" w:rsidR="00FB1B43" w:rsidRPr="007A4CAF" w:rsidRDefault="00FB1B43" w:rsidP="00A5471C">
      <w:pPr>
        <w:spacing w:line="300" w:lineRule="auto"/>
        <w:rPr>
          <w:rFonts w:ascii="Arial" w:hAnsi="Arial" w:cs="Arial"/>
        </w:rPr>
      </w:pPr>
      <w:r w:rsidRPr="007A4CAF">
        <w:rPr>
          <w:rFonts w:ascii="Arial" w:hAnsi="Arial" w:cs="Arial"/>
          <w:b/>
          <w:bCs/>
        </w:rPr>
        <w:lastRenderedPageBreak/>
        <w:t>Number of Locks</w:t>
      </w:r>
      <w:r w:rsidRPr="007A4CAF">
        <w:rPr>
          <w:rFonts w:ascii="Arial" w:hAnsi="Arial" w:cs="Arial"/>
        </w:rPr>
        <w:t>: Several different schema constructs are needed.</w:t>
      </w:r>
    </w:p>
    <w:p w14:paraId="09B8027B" w14:textId="77777777" w:rsidR="00FB1B43" w:rsidRPr="007A4CAF" w:rsidRDefault="00FB1B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Groundhog Day Outdoor Furniture Report </w:t>
      </w:r>
      <w:r w:rsidRPr="007A4CAF">
        <w:rPr>
          <w:rFonts w:ascii="Arial" w:hAnsi="Arial" w:cs="Arial"/>
        </w:rPr>
        <w:t>button is clicked.</w:t>
      </w:r>
    </w:p>
    <w:p w14:paraId="7343E393" w14:textId="77777777" w:rsidR="00FB1B43" w:rsidRPr="007A4CAF" w:rsidRDefault="00FB1B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0E7E75C4" w14:textId="77777777" w:rsidR="00FB1B43" w:rsidRPr="007A4CAF" w:rsidRDefault="00FB1B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2478A151" w14:textId="77777777" w:rsidR="00FB1B43" w:rsidRPr="007A4CAF" w:rsidRDefault="00FB1B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42D17458" w14:textId="77777777" w:rsidR="00FB1B43" w:rsidRPr="007A4CAF" w:rsidRDefault="00FB1B43" w:rsidP="00A5471C">
      <w:pPr>
        <w:autoSpaceDE w:val="0"/>
        <w:autoSpaceDN w:val="0"/>
        <w:adjustRightInd w:val="0"/>
        <w:spacing w:line="300" w:lineRule="auto"/>
        <w:rPr>
          <w:rFonts w:ascii="Arial" w:eastAsia="SimSun" w:hAnsi="Arial" w:cs="Arial"/>
          <w:color w:val="FFC000"/>
        </w:rPr>
      </w:pPr>
    </w:p>
    <w:p w14:paraId="78693E97"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789312E6"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Groundhog Day Outdoor Furniture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D48FF0F"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 xml:space="preserve">View Groundhog Day Outdoor Furniture Report </w:t>
      </w:r>
      <w:r w:rsidRPr="007A4CAF">
        <w:rPr>
          <w:rFonts w:ascii="Arial" w:eastAsia="SimSun" w:hAnsi="Arial" w:cs="Arial"/>
        </w:rPr>
        <w:t xml:space="preserve">task: </w:t>
      </w:r>
    </w:p>
    <w:p w14:paraId="346DC5E1"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color w:val="000000"/>
        </w:rPr>
        <w:t xml:space="preserve">Get and return the year (from the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table).</w:t>
      </w:r>
    </w:p>
    <w:p w14:paraId="724D2400"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year: </w:t>
      </w:r>
    </w:p>
    <w:p w14:paraId="146AF6FC" w14:textId="77777777" w:rsidR="00FB1B43" w:rsidRPr="007A4CAF" w:rsidRDefault="00FB1B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outdoor furniture category (from the </w:t>
      </w:r>
      <w:r w:rsidRPr="007A4CAF">
        <w:rPr>
          <w:rFonts w:ascii="Arial" w:hAnsi="Arial" w:cs="Arial"/>
          <w:color w:val="4472C4" w:themeColor="accent1"/>
        </w:rPr>
        <w:t xml:space="preserve">CATEGORY </w:t>
      </w:r>
      <w:r w:rsidRPr="007A4CAF">
        <w:rPr>
          <w:rFonts w:ascii="Arial" w:hAnsi="Arial" w:cs="Arial"/>
        </w:rPr>
        <w:t>table).</w:t>
      </w:r>
    </w:p>
    <w:p w14:paraId="6691D313" w14:textId="77777777" w:rsidR="00FB1B43" w:rsidRPr="007A4CAF" w:rsidRDefault="00FB1B43" w:rsidP="00A5471C">
      <w:pPr>
        <w:pStyle w:val="Default"/>
        <w:numPr>
          <w:ilvl w:val="2"/>
          <w:numId w:val="12"/>
        </w:numPr>
        <w:spacing w:line="300" w:lineRule="auto"/>
        <w:rPr>
          <w:color w:val="auto"/>
        </w:rPr>
      </w:pPr>
      <w:r w:rsidRPr="007A4CAF">
        <w:rPr>
          <w:bCs/>
        </w:rPr>
        <w:t xml:space="preserve">Get Quantity data for number of products sold (from the </w:t>
      </w:r>
      <w:r w:rsidRPr="007A4CAF">
        <w:rPr>
          <w:color w:val="4472C4" w:themeColor="accent1"/>
        </w:rPr>
        <w:t xml:space="preserve">SALE </w:t>
      </w:r>
      <w:r w:rsidRPr="007A4CAF">
        <w:rPr>
          <w:bCs/>
        </w:rPr>
        <w:t xml:space="preserve">table) at the specific Date that year (from the </w:t>
      </w:r>
      <w:r w:rsidRPr="007A4CAF">
        <w:rPr>
          <w:color w:val="4472C4" w:themeColor="accent1"/>
        </w:rPr>
        <w:t xml:space="preserve">DAY </w:t>
      </w:r>
      <w:r w:rsidRPr="007A4CAF">
        <w:rPr>
          <w:bCs/>
        </w:rPr>
        <w:t xml:space="preserve">table); Find total number of products sold by aggregating Quantity in all sale days that year.  </w:t>
      </w:r>
    </w:p>
    <w:p w14:paraId="035B5C38"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rPr>
        <w:t>Find average number of products sold per day by</w:t>
      </w:r>
      <w:r w:rsidRPr="007A4CAF">
        <w:rPr>
          <w:rFonts w:ascii="Arial" w:hAnsi="Arial" w:cs="Arial"/>
        </w:rPr>
        <w:t xml:space="preserve"> dividing </w:t>
      </w:r>
      <w:r w:rsidRPr="007A4CAF">
        <w:rPr>
          <w:rFonts w:ascii="Arial" w:hAnsi="Arial" w:cs="Arial"/>
          <w:bCs/>
        </w:rPr>
        <w:t>total number of products sold</w:t>
      </w:r>
      <w:r w:rsidRPr="007A4CAF">
        <w:rPr>
          <w:rFonts w:ascii="Arial" w:hAnsi="Arial" w:cs="Arial"/>
        </w:rPr>
        <w:t xml:space="preserve"> by 365.</w:t>
      </w:r>
    </w:p>
    <w:p w14:paraId="62ED7B6D"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color w:val="000000"/>
        </w:rPr>
        <w:t xml:space="preserve">Find </w:t>
      </w:r>
      <w:r w:rsidRPr="007A4CAF">
        <w:rPr>
          <w:rFonts w:ascii="Arial" w:eastAsia="SimSun" w:hAnsi="Arial" w:cs="Arial"/>
        </w:rPr>
        <w:t xml:space="preserve">total number of products sold </w:t>
      </w:r>
      <w:r w:rsidRPr="007A4CAF">
        <w:rPr>
          <w:rFonts w:ascii="Arial" w:eastAsia="SimSun" w:hAnsi="Arial" w:cs="Arial"/>
          <w:color w:val="000000"/>
        </w:rPr>
        <w:t>on Groundhog Day (Feb 2)</w:t>
      </w:r>
      <w:r w:rsidRPr="007A4CAF">
        <w:rPr>
          <w:rFonts w:ascii="Arial" w:eastAsia="SimSun" w:hAnsi="Arial" w:cs="Arial"/>
          <w:color w:val="0070C0"/>
        </w:rPr>
        <w:t xml:space="preserve"> </w:t>
      </w:r>
      <w:r w:rsidRPr="007A4CAF">
        <w:rPr>
          <w:rFonts w:ascii="Arial" w:eastAsia="SimSun" w:hAnsi="Arial" w:cs="Arial"/>
          <w:color w:val="000000"/>
        </w:rPr>
        <w:t xml:space="preserve">using Quantity and Date (from </w:t>
      </w:r>
      <w:r w:rsidRPr="007A4CAF">
        <w:rPr>
          <w:rFonts w:ascii="Arial" w:hAnsi="Arial" w:cs="Arial"/>
          <w:color w:val="4472C4" w:themeColor="accent1"/>
        </w:rPr>
        <w:t>SALE</w:t>
      </w:r>
      <w:r w:rsidRPr="007A4CAF">
        <w:rPr>
          <w:rFonts w:ascii="Arial" w:eastAsia="SimSun" w:hAnsi="Arial" w:cs="Arial"/>
          <w:color w:val="0070C0"/>
        </w:rPr>
        <w:t xml:space="preserve"> </w:t>
      </w:r>
      <w:r w:rsidRPr="007A4CAF">
        <w:rPr>
          <w:rFonts w:ascii="Arial" w:eastAsia="SimSun" w:hAnsi="Arial" w:cs="Arial"/>
        </w:rPr>
        <w:t xml:space="preserve">and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 xml:space="preserve">tables). </w:t>
      </w:r>
    </w:p>
    <w:p w14:paraId="4BA4EF72" w14:textId="77777777" w:rsidR="00FB1B43" w:rsidRPr="007A4CAF" w:rsidRDefault="00FB1B43" w:rsidP="00A5471C">
      <w:pPr>
        <w:pStyle w:val="ListParagraph"/>
        <w:numPr>
          <w:ilvl w:val="1"/>
          <w:numId w:val="23"/>
        </w:numPr>
        <w:spacing w:line="300" w:lineRule="auto"/>
        <w:rPr>
          <w:rFonts w:ascii="Arial" w:eastAsia="SimSun" w:hAnsi="Arial" w:cs="Arial"/>
          <w:color w:val="000000"/>
        </w:rPr>
      </w:pPr>
      <w:commentRangeStart w:id="50"/>
      <w:r w:rsidRPr="007A4CAF">
        <w:rPr>
          <w:rFonts w:ascii="Arial" w:eastAsia="SimSun" w:hAnsi="Arial" w:cs="Arial"/>
          <w:color w:val="000000"/>
        </w:rPr>
        <w:t>Sort by Year in ascending order.</w:t>
      </w:r>
      <w:commentRangeEnd w:id="50"/>
      <w:r w:rsidRPr="007A4CAF">
        <w:rPr>
          <w:rStyle w:val="CommentReference"/>
          <w:rFonts w:ascii="Arial" w:hAnsi="Arial" w:cs="Arial"/>
        </w:rPr>
        <w:commentReference w:id="50"/>
      </w:r>
    </w:p>
    <w:p w14:paraId="1182C301"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7517BD6" w14:textId="77777777" w:rsidR="00FB1B43" w:rsidRPr="007A4CAF" w:rsidRDefault="00FB1B43" w:rsidP="00A5471C">
      <w:pPr>
        <w:spacing w:line="300" w:lineRule="auto"/>
        <w:rPr>
          <w:rFonts w:ascii="Arial" w:hAnsi="Arial" w:cs="Arial"/>
          <w:sz w:val="32"/>
          <w:szCs w:val="32"/>
          <w:u w:val="single"/>
        </w:rPr>
      </w:pPr>
    </w:p>
    <w:p w14:paraId="7D54AF4B" w14:textId="77777777" w:rsidR="003166B0" w:rsidRPr="007A4CAF" w:rsidRDefault="003166B0" w:rsidP="00A5471C">
      <w:pPr>
        <w:spacing w:line="300" w:lineRule="auto"/>
        <w:rPr>
          <w:rFonts w:ascii="Arial" w:hAnsi="Arial" w:cs="Arial"/>
          <w:sz w:val="32"/>
          <w:szCs w:val="32"/>
          <w:u w:val="single"/>
        </w:rPr>
      </w:pPr>
      <w:bookmarkStart w:id="51" w:name="Get_Year_and_Month_List"/>
      <w:r w:rsidRPr="007A4CAF">
        <w:rPr>
          <w:rFonts w:ascii="Arial" w:hAnsi="Arial" w:cs="Arial"/>
          <w:sz w:val="32"/>
          <w:szCs w:val="32"/>
          <w:u w:val="single"/>
        </w:rPr>
        <w:t>Get Year and Month List</w:t>
      </w:r>
    </w:p>
    <w:bookmarkEnd w:id="51"/>
    <w:p w14:paraId="34D5D76B"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Task Decomp</w:t>
      </w:r>
    </w:p>
    <w:p w14:paraId="0AB5F16D" w14:textId="77777777" w:rsidR="003166B0" w:rsidRPr="007A4CAF" w:rsidRDefault="003166B0" w:rsidP="00A5471C">
      <w:pPr>
        <w:spacing w:line="300" w:lineRule="auto"/>
        <w:ind w:left="2160" w:firstLine="720"/>
        <w:rPr>
          <w:rFonts w:ascii="Arial" w:hAnsi="Arial" w:cs="Arial"/>
          <w:sz w:val="32"/>
          <w:szCs w:val="32"/>
          <w:u w:val="single"/>
        </w:rPr>
      </w:pPr>
      <w:r w:rsidRPr="007A4CAF">
        <w:rPr>
          <w:rFonts w:ascii="Arial" w:hAnsi="Arial" w:cs="Arial"/>
          <w:noProof/>
        </w:rPr>
        <w:drawing>
          <wp:inline distT="0" distB="0" distL="0" distR="0" wp14:anchorId="6A562EDF" wp14:editId="0751021F">
            <wp:extent cx="2050415"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0415" cy="1257300"/>
                    </a:xfrm>
                    <a:prstGeom prst="rect">
                      <a:avLst/>
                    </a:prstGeom>
                    <a:noFill/>
                    <a:ln>
                      <a:noFill/>
                    </a:ln>
                  </pic:spPr>
                </pic:pic>
              </a:graphicData>
            </a:graphic>
          </wp:inline>
        </w:drawing>
      </w:r>
    </w:p>
    <w:p w14:paraId="00FB9601" w14:textId="77777777" w:rsidR="003166B0" w:rsidRPr="007A4CAF" w:rsidRDefault="003166B0"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Read-only on </w:t>
      </w:r>
      <w:r w:rsidRPr="007A4CAF">
        <w:rPr>
          <w:rFonts w:ascii="Arial" w:hAnsi="Arial" w:cs="Arial"/>
          <w:color w:val="4472C4" w:themeColor="accent1"/>
        </w:rPr>
        <w:t>DAY</w:t>
      </w:r>
      <w:r w:rsidRPr="007A4CAF">
        <w:rPr>
          <w:rFonts w:ascii="Arial" w:hAnsi="Arial" w:cs="Arial"/>
        </w:rPr>
        <w:t xml:space="preserve"> table.</w:t>
      </w:r>
    </w:p>
    <w:p w14:paraId="4EB648B4" w14:textId="77777777" w:rsidR="003166B0" w:rsidRPr="007A4CAF" w:rsidRDefault="003166B0"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Single.</w:t>
      </w:r>
    </w:p>
    <w:p w14:paraId="420FFEE7" w14:textId="77777777" w:rsidR="003166B0" w:rsidRPr="007A4CAF" w:rsidRDefault="003166B0" w:rsidP="00A5471C">
      <w:pPr>
        <w:spacing w:line="300" w:lineRule="auto"/>
        <w:rPr>
          <w:rFonts w:ascii="Arial" w:hAnsi="Arial" w:cs="Arial"/>
        </w:rPr>
      </w:pPr>
      <w:r w:rsidRPr="007A4CAF">
        <w:rPr>
          <w:rFonts w:ascii="Arial" w:hAnsi="Arial" w:cs="Arial"/>
          <w:b/>
          <w:bCs/>
        </w:rPr>
        <w:lastRenderedPageBreak/>
        <w:t>Enabling Conditions</w:t>
      </w:r>
      <w:r w:rsidRPr="007A4CAF">
        <w:rPr>
          <w:rFonts w:ascii="Arial" w:hAnsi="Arial" w:cs="Arial"/>
        </w:rPr>
        <w:t xml:space="preserve">: Triggered when </w:t>
      </w:r>
      <w:r w:rsidRPr="007A4CAF">
        <w:rPr>
          <w:rFonts w:ascii="Arial" w:hAnsi="Arial" w:cs="Arial"/>
          <w:b/>
          <w:bCs/>
          <w:i/>
          <w:iCs/>
        </w:rPr>
        <w:t>View State with Highest Volume by Category Report</w:t>
      </w:r>
      <w:r w:rsidRPr="007A4CAF">
        <w:rPr>
          <w:rFonts w:ascii="Arial" w:hAnsi="Arial" w:cs="Arial"/>
        </w:rPr>
        <w:t xml:space="preserve"> button is clicked.</w:t>
      </w:r>
    </w:p>
    <w:p w14:paraId="7AB2BD3B" w14:textId="77777777" w:rsidR="003166B0" w:rsidRPr="007A4CAF" w:rsidRDefault="003166B0" w:rsidP="00A5471C">
      <w:pPr>
        <w:spacing w:line="300" w:lineRule="auto"/>
        <w:rPr>
          <w:rFonts w:ascii="Arial" w:hAnsi="Arial" w:cs="Arial"/>
        </w:rPr>
      </w:pPr>
      <w:r w:rsidRPr="007A4CAF">
        <w:rPr>
          <w:rFonts w:ascii="Arial" w:hAnsi="Arial" w:cs="Arial"/>
          <w:b/>
          <w:bCs/>
        </w:rPr>
        <w:t>Frequency</w:t>
      </w:r>
      <w:r w:rsidRPr="007A4CAF">
        <w:rPr>
          <w:rFonts w:ascii="Arial" w:hAnsi="Arial" w:cs="Arial"/>
        </w:rPr>
        <w:t>: Medium – monthly report.</w:t>
      </w:r>
    </w:p>
    <w:p w14:paraId="36126E0E" w14:textId="77777777" w:rsidR="003166B0" w:rsidRPr="007A4CAF" w:rsidRDefault="003166B0"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7C14DF08" w14:textId="77777777" w:rsidR="003166B0" w:rsidRPr="007A4CAF" w:rsidRDefault="003166B0"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47BD2ED7" w14:textId="77777777" w:rsidR="003166B0" w:rsidRPr="007A4CAF" w:rsidRDefault="003166B0" w:rsidP="00A5471C">
      <w:pPr>
        <w:spacing w:line="300" w:lineRule="auto"/>
        <w:rPr>
          <w:rFonts w:ascii="Arial" w:hAnsi="Arial" w:cs="Arial"/>
          <w:sz w:val="28"/>
          <w:szCs w:val="28"/>
        </w:rPr>
      </w:pPr>
    </w:p>
    <w:p w14:paraId="3FBACE8A"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7C92553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State with Highest Volume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4DB9A4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commentRangeStart w:id="52"/>
      <w:commentRangeStart w:id="53"/>
      <w:r w:rsidRPr="007A4CAF">
        <w:rPr>
          <w:rFonts w:ascii="Arial" w:hAnsi="Arial" w:cs="Arial"/>
          <w:b/>
          <w:bCs/>
        </w:rPr>
        <w:t>Get Year and Month</w:t>
      </w:r>
      <w:ins w:id="54" w:author="Yang, Yaping" w:date="2021-02-26T19:43:00Z">
        <w:r w:rsidRPr="007A4CAF">
          <w:rPr>
            <w:rFonts w:ascii="Arial" w:hAnsi="Arial" w:cs="Arial"/>
            <w:b/>
            <w:bCs/>
          </w:rPr>
          <w:t xml:space="preserve"> </w:t>
        </w:r>
      </w:ins>
      <w:ins w:id="55" w:author="Yang, Yaping" w:date="2021-02-26T19:44:00Z">
        <w:r w:rsidRPr="007A4CAF">
          <w:rPr>
            <w:rFonts w:ascii="Arial" w:hAnsi="Arial" w:cs="Arial"/>
            <w:b/>
            <w:bCs/>
          </w:rPr>
          <w:t>List</w:t>
        </w:r>
      </w:ins>
      <w:r w:rsidRPr="007A4CAF">
        <w:rPr>
          <w:rFonts w:ascii="Arial" w:hAnsi="Arial" w:cs="Arial"/>
        </w:rPr>
        <w:t xml:space="preserve"> </w:t>
      </w:r>
      <w:commentRangeEnd w:id="52"/>
      <w:r w:rsidRPr="007A4CAF">
        <w:rPr>
          <w:rStyle w:val="CommentReference"/>
          <w:rFonts w:ascii="Arial" w:hAnsi="Arial" w:cs="Arial"/>
        </w:rPr>
        <w:commentReference w:id="52"/>
      </w:r>
      <w:commentRangeEnd w:id="53"/>
      <w:r w:rsidRPr="007A4CAF">
        <w:rPr>
          <w:rStyle w:val="CommentReference"/>
          <w:rFonts w:ascii="Arial" w:hAnsi="Arial" w:cs="Arial"/>
        </w:rPr>
        <w:commentReference w:id="53"/>
      </w:r>
      <w:r w:rsidRPr="007A4CAF">
        <w:rPr>
          <w:rFonts w:ascii="Arial" w:hAnsi="Arial" w:cs="Arial"/>
        </w:rPr>
        <w:t xml:space="preserve">task: query for information about the available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fields from the </w:t>
      </w:r>
      <w:r w:rsidRPr="007A4CAF">
        <w:rPr>
          <w:rFonts w:ascii="Arial" w:hAnsi="Arial" w:cs="Arial"/>
          <w:color w:val="4472C4" w:themeColor="accent1"/>
        </w:rPr>
        <w:t>DAY</w:t>
      </w:r>
      <w:r w:rsidRPr="007A4CAF">
        <w:rPr>
          <w:rFonts w:ascii="Arial" w:hAnsi="Arial" w:cs="Arial"/>
        </w:rPr>
        <w:t xml:space="preserve"> table.</w:t>
      </w:r>
    </w:p>
    <w:p w14:paraId="47B9C53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Display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lists in descending order on the drop-down list. </w:t>
      </w:r>
    </w:p>
    <w:p w14:paraId="3CD0D19C"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320631B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2AD8CAD"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46FA8ADC"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Pr="007A4CAF">
        <w:rPr>
          <w:rFonts w:ascii="Arial" w:hAnsi="Arial" w:cs="Arial"/>
          <w:i/>
          <w:iCs/>
        </w:rPr>
        <w:t xml:space="preserve">year </w:t>
      </w:r>
      <w:r w:rsidRPr="007A4CAF">
        <w:rPr>
          <w:rFonts w:ascii="Arial" w:hAnsi="Arial" w:cs="Arial"/>
        </w:rPr>
        <w:t xml:space="preserve">and </w:t>
      </w:r>
      <w:r w:rsidRPr="007A4CAF">
        <w:rPr>
          <w:rFonts w:ascii="Arial" w:hAnsi="Arial" w:cs="Arial"/>
          <w:i/>
          <w:iCs/>
        </w:rPr>
        <w:t>month</w:t>
      </w:r>
      <w:r w:rsidRPr="007A4CAF">
        <w:rPr>
          <w:rFonts w:ascii="Arial" w:hAnsi="Arial" w:cs="Arial"/>
        </w:rPr>
        <w:t xml:space="preserve"> are selected – Jump to the </w:t>
      </w:r>
      <w:r w:rsidRPr="007A4CAF">
        <w:rPr>
          <w:rFonts w:ascii="Arial" w:hAnsi="Arial" w:cs="Arial"/>
          <w:b/>
          <w:bCs/>
        </w:rPr>
        <w:t>View State with Highest Volume by Category Report</w:t>
      </w:r>
      <w:r w:rsidRPr="007A4CAF">
        <w:rPr>
          <w:rFonts w:ascii="Arial" w:hAnsi="Arial" w:cs="Arial"/>
        </w:rPr>
        <w:t xml:space="preserve"> task.</w:t>
      </w:r>
    </w:p>
    <w:p w14:paraId="14ADF4BD"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If one or both fields are empty – display a message asking for user input.</w:t>
      </w:r>
    </w:p>
    <w:p w14:paraId="7092AFD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77C756F" w14:textId="77777777" w:rsidR="003166B0" w:rsidRPr="007A4CAF" w:rsidRDefault="003166B0" w:rsidP="00A5471C">
      <w:pPr>
        <w:spacing w:line="300" w:lineRule="auto"/>
        <w:rPr>
          <w:rFonts w:ascii="Arial" w:hAnsi="Arial" w:cs="Arial"/>
          <w:sz w:val="32"/>
          <w:szCs w:val="32"/>
          <w:u w:val="single"/>
        </w:rPr>
      </w:pPr>
    </w:p>
    <w:p w14:paraId="7CB20E18" w14:textId="77777777" w:rsidR="003166B0" w:rsidRPr="007A4CAF" w:rsidRDefault="003166B0" w:rsidP="00A5471C">
      <w:pPr>
        <w:spacing w:line="300" w:lineRule="auto"/>
        <w:rPr>
          <w:rFonts w:ascii="Arial" w:hAnsi="Arial" w:cs="Arial"/>
          <w:sz w:val="32"/>
          <w:szCs w:val="32"/>
          <w:u w:val="single"/>
        </w:rPr>
      </w:pPr>
      <w:bookmarkStart w:id="56" w:name="View_State_with_Highest_Volume"/>
      <w:r w:rsidRPr="007A4CAF">
        <w:rPr>
          <w:rFonts w:ascii="Arial" w:hAnsi="Arial" w:cs="Arial"/>
          <w:sz w:val="32"/>
          <w:szCs w:val="32"/>
          <w:u w:val="single"/>
        </w:rPr>
        <w:t>View State with Highest Volume by Category Report</w:t>
      </w:r>
    </w:p>
    <w:bookmarkEnd w:id="56"/>
    <w:p w14:paraId="55D3A8C7"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Task Decomp</w:t>
      </w:r>
    </w:p>
    <w:p w14:paraId="33FEB016" w14:textId="77777777" w:rsidR="003166B0" w:rsidRPr="007A4CAF" w:rsidRDefault="003166B0"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49CB2253" wp14:editId="10F0936F">
            <wp:extent cx="2050415" cy="12553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0415" cy="1255395"/>
                    </a:xfrm>
                    <a:prstGeom prst="rect">
                      <a:avLst/>
                    </a:prstGeom>
                    <a:noFill/>
                    <a:ln>
                      <a:noFill/>
                    </a:ln>
                  </pic:spPr>
                </pic:pic>
              </a:graphicData>
            </a:graphic>
          </wp:inline>
        </w:drawing>
      </w:r>
    </w:p>
    <w:p w14:paraId="4CB61502" w14:textId="77777777" w:rsidR="003166B0" w:rsidRPr="007A4CAF" w:rsidRDefault="003166B0"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5 Read-only on </w:t>
      </w:r>
      <w:r w:rsidRPr="007A4CAF">
        <w:rPr>
          <w:rFonts w:ascii="Arial" w:hAnsi="Arial" w:cs="Arial"/>
          <w:color w:val="4472C4" w:themeColor="accent1"/>
        </w:rPr>
        <w:t>CITY</w:t>
      </w:r>
      <w:r w:rsidRPr="007A4CAF">
        <w:rPr>
          <w:rFonts w:ascii="Arial" w:hAnsi="Arial" w:cs="Arial"/>
        </w:rPr>
        <w:t>,</w:t>
      </w:r>
      <w:r w:rsidRPr="007A4CAF">
        <w:rPr>
          <w:rFonts w:ascii="Arial" w:hAnsi="Arial" w:cs="Arial"/>
          <w:color w:val="4472C4" w:themeColor="accent1"/>
        </w:rPr>
        <w:t xml:space="preserve"> DAY</w:t>
      </w:r>
      <w:r w:rsidRPr="007A4CAF">
        <w:rPr>
          <w:rFonts w:ascii="Arial" w:hAnsi="Arial" w:cs="Arial"/>
        </w:rPr>
        <w:t xml:space="preserve">, </w:t>
      </w:r>
      <w:r w:rsidRPr="007A4CAF">
        <w:rPr>
          <w:rFonts w:ascii="Arial" w:hAnsi="Arial" w:cs="Arial"/>
          <w:color w:val="4472C4" w:themeColor="accent1"/>
        </w:rPr>
        <w:t>SALE</w:t>
      </w:r>
      <w:r w:rsidRPr="007A4CAF">
        <w:rPr>
          <w:rFonts w:ascii="Arial" w:hAnsi="Arial" w:cs="Arial"/>
        </w:rPr>
        <w:t>,</w:t>
      </w:r>
      <w:r w:rsidRPr="007A4CAF">
        <w:rPr>
          <w:rFonts w:ascii="Arial" w:hAnsi="Arial" w:cs="Arial"/>
          <w:color w:val="4472C4" w:themeColor="accent1"/>
        </w:rPr>
        <w:t xml:space="preserve"> CATEGORY</w:t>
      </w:r>
      <w:r w:rsidRPr="007A4CAF">
        <w:rPr>
          <w:rFonts w:ascii="Arial" w:hAnsi="Arial" w:cs="Arial"/>
        </w:rPr>
        <w:t>, and</w:t>
      </w:r>
      <w:r w:rsidRPr="007A4CAF">
        <w:rPr>
          <w:rFonts w:ascii="Arial" w:hAnsi="Arial" w:cs="Arial"/>
          <w:color w:val="4472C4" w:themeColor="accent1"/>
        </w:rPr>
        <w:t xml:space="preserve"> STORE</w:t>
      </w:r>
      <w:r w:rsidRPr="007A4CAF">
        <w:rPr>
          <w:rFonts w:ascii="Arial" w:hAnsi="Arial" w:cs="Arial"/>
        </w:rPr>
        <w:t xml:space="preserve"> </w:t>
      </w:r>
      <w:commentRangeStart w:id="57"/>
      <w:commentRangeStart w:id="58"/>
      <w:r w:rsidRPr="007A4CAF">
        <w:rPr>
          <w:rFonts w:ascii="Arial" w:hAnsi="Arial" w:cs="Arial"/>
        </w:rPr>
        <w:t>table</w:t>
      </w:r>
      <w:commentRangeEnd w:id="57"/>
      <w:r w:rsidRPr="007A4CAF">
        <w:rPr>
          <w:rStyle w:val="CommentReference"/>
          <w:rFonts w:ascii="Arial" w:hAnsi="Arial" w:cs="Arial"/>
        </w:rPr>
        <w:commentReference w:id="57"/>
      </w:r>
      <w:commentRangeEnd w:id="58"/>
      <w:r w:rsidRPr="007A4CAF">
        <w:rPr>
          <w:rStyle w:val="CommentReference"/>
          <w:rFonts w:ascii="Arial" w:hAnsi="Arial" w:cs="Arial"/>
        </w:rPr>
        <w:commentReference w:id="58"/>
      </w:r>
      <w:ins w:id="59" w:author="Yang, Yaping" w:date="2021-02-26T19:43:00Z">
        <w:r w:rsidRPr="007A4CAF">
          <w:rPr>
            <w:rFonts w:ascii="Arial" w:hAnsi="Arial" w:cs="Arial"/>
          </w:rPr>
          <w:t>s</w:t>
        </w:r>
      </w:ins>
    </w:p>
    <w:p w14:paraId="0050BF7A" w14:textId="77777777" w:rsidR="003166B0" w:rsidRPr="007A4CAF" w:rsidRDefault="003166B0"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34CE6551" w14:textId="77777777" w:rsidR="003166B0" w:rsidRPr="007A4CAF" w:rsidRDefault="003166B0"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Run Report</w:t>
      </w:r>
      <w:r w:rsidRPr="007A4CAF">
        <w:rPr>
          <w:rFonts w:ascii="Arial" w:hAnsi="Arial" w:cs="Arial"/>
        </w:rPr>
        <w:t xml:space="preserve"> button from the drop-down list is clicked.</w:t>
      </w:r>
    </w:p>
    <w:p w14:paraId="6D119E87" w14:textId="77777777" w:rsidR="003166B0" w:rsidRPr="007A4CAF" w:rsidRDefault="003166B0" w:rsidP="00A5471C">
      <w:pPr>
        <w:spacing w:line="300" w:lineRule="auto"/>
        <w:rPr>
          <w:rFonts w:ascii="Arial" w:hAnsi="Arial" w:cs="Arial"/>
        </w:rPr>
      </w:pPr>
      <w:r w:rsidRPr="007A4CAF">
        <w:rPr>
          <w:rFonts w:ascii="Arial" w:hAnsi="Arial" w:cs="Arial"/>
          <w:b/>
          <w:bCs/>
        </w:rPr>
        <w:t>Frequency</w:t>
      </w:r>
      <w:r w:rsidRPr="007A4CAF">
        <w:rPr>
          <w:rFonts w:ascii="Arial" w:hAnsi="Arial" w:cs="Arial"/>
        </w:rPr>
        <w:t>: Medium – monthly report.</w:t>
      </w:r>
    </w:p>
    <w:p w14:paraId="57FBA1EB" w14:textId="77777777" w:rsidR="003166B0" w:rsidRPr="007A4CAF" w:rsidRDefault="003166B0" w:rsidP="00A5471C">
      <w:pPr>
        <w:spacing w:line="300" w:lineRule="auto"/>
        <w:rPr>
          <w:rFonts w:ascii="Arial" w:hAnsi="Arial" w:cs="Arial"/>
        </w:rPr>
      </w:pPr>
      <w:r w:rsidRPr="007A4CAF">
        <w:rPr>
          <w:rFonts w:ascii="Arial" w:hAnsi="Arial" w:cs="Arial"/>
          <w:b/>
          <w:bCs/>
        </w:rPr>
        <w:lastRenderedPageBreak/>
        <w:t>Consistency (ACID)</w:t>
      </w:r>
      <w:r w:rsidRPr="007A4CAF">
        <w:rPr>
          <w:rFonts w:ascii="Arial" w:hAnsi="Arial" w:cs="Arial"/>
        </w:rPr>
        <w:t>: Not critical, order is not critical.</w:t>
      </w:r>
    </w:p>
    <w:p w14:paraId="6B7F9E64" w14:textId="77777777" w:rsidR="003166B0" w:rsidRPr="007A4CAF" w:rsidRDefault="003166B0"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19EC635B" w14:textId="77777777" w:rsidR="003166B0" w:rsidRPr="007A4CAF" w:rsidRDefault="003166B0" w:rsidP="00A5471C">
      <w:pPr>
        <w:spacing w:line="300" w:lineRule="auto"/>
        <w:rPr>
          <w:rFonts w:ascii="Arial" w:hAnsi="Arial" w:cs="Arial"/>
          <w:sz w:val="28"/>
          <w:szCs w:val="28"/>
        </w:rPr>
      </w:pPr>
    </w:p>
    <w:p w14:paraId="1CAC6BCF"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1DB09E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1BB1AE45"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input fields, then proceed.</w:t>
      </w:r>
    </w:p>
    <w:p w14:paraId="0A7759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with Highest Volume by Category Report</w:t>
      </w:r>
      <w:r w:rsidRPr="007A4CAF">
        <w:rPr>
          <w:rFonts w:ascii="Arial" w:hAnsi="Arial" w:cs="Arial"/>
        </w:rPr>
        <w:t xml:space="preserve"> task: </w:t>
      </w:r>
    </w:p>
    <w:p w14:paraId="1FA59B9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all Sales data from the </w:t>
      </w:r>
      <w:r w:rsidRPr="007A4CAF">
        <w:rPr>
          <w:rFonts w:ascii="Arial" w:hAnsi="Arial" w:cs="Arial"/>
          <w:color w:val="4472C4" w:themeColor="accent1"/>
        </w:rPr>
        <w:t>SALE</w:t>
      </w:r>
      <w:r w:rsidRPr="007A4CAF">
        <w:rPr>
          <w:rFonts w:ascii="Arial" w:hAnsi="Arial" w:cs="Arial"/>
        </w:rPr>
        <w:t xml:space="preserve"> table based on the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selected.</w:t>
      </w:r>
    </w:p>
    <w:p w14:paraId="2F4FEF0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Get all categories by using </w:t>
      </w:r>
      <w:proofErr w:type="spellStart"/>
      <w:r w:rsidRPr="007A4CAF">
        <w:rPr>
          <w:rFonts w:ascii="Arial" w:hAnsi="Arial" w:cs="Arial"/>
        </w:rPr>
        <w:t>Category_Name</w:t>
      </w:r>
      <w:proofErr w:type="spellEnd"/>
      <w:r w:rsidRPr="007A4CAF">
        <w:rPr>
          <w:rFonts w:ascii="Arial" w:hAnsi="Arial" w:cs="Arial"/>
        </w:rPr>
        <w:t xml:space="preserve"> data (from the </w:t>
      </w:r>
      <w:r w:rsidRPr="007A4CAF">
        <w:rPr>
          <w:rFonts w:ascii="Arial" w:hAnsi="Arial" w:cs="Arial"/>
          <w:color w:val="4472C4" w:themeColor="accent1"/>
        </w:rPr>
        <w:t>CATEGORY</w:t>
      </w:r>
      <w:r w:rsidRPr="007A4CAF">
        <w:rPr>
          <w:rFonts w:ascii="Arial" w:hAnsi="Arial" w:cs="Arial"/>
        </w:rPr>
        <w:t xml:space="preserve"> table).</w:t>
      </w:r>
    </w:p>
    <w:p w14:paraId="2892290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In each category, aggregate each state’s sales Quantity data (from the </w:t>
      </w:r>
      <w:r w:rsidRPr="007A4CAF">
        <w:rPr>
          <w:rFonts w:ascii="Arial" w:hAnsi="Arial" w:cs="Arial"/>
          <w:color w:val="4472C4" w:themeColor="accent1"/>
        </w:rPr>
        <w:t>SALE</w:t>
      </w:r>
      <w:r w:rsidRPr="007A4CAF">
        <w:rPr>
          <w:rFonts w:ascii="Arial" w:hAnsi="Arial" w:cs="Arial"/>
        </w:rPr>
        <w:t xml:space="preserve"> table) by adding up all stores (from the </w:t>
      </w:r>
      <w:r w:rsidRPr="007A4CAF">
        <w:rPr>
          <w:rFonts w:ascii="Arial" w:hAnsi="Arial" w:cs="Arial"/>
          <w:color w:val="4472C4" w:themeColor="accent1"/>
        </w:rPr>
        <w:t>STORE</w:t>
      </w:r>
      <w:r w:rsidRPr="007A4CAF">
        <w:rPr>
          <w:rFonts w:ascii="Arial" w:hAnsi="Arial" w:cs="Arial"/>
        </w:rPr>
        <w:t xml:space="preserve"> table)’s sales Quantity in each state (from the </w:t>
      </w:r>
      <w:r w:rsidRPr="007A4CAF">
        <w:rPr>
          <w:rFonts w:ascii="Arial" w:hAnsi="Arial" w:cs="Arial"/>
          <w:color w:val="4472C4" w:themeColor="accent1"/>
        </w:rPr>
        <w:t>CITY</w:t>
      </w:r>
      <w:r w:rsidRPr="007A4CAF">
        <w:rPr>
          <w:rFonts w:ascii="Arial" w:hAnsi="Arial" w:cs="Arial"/>
        </w:rPr>
        <w:t xml:space="preserve"> table).</w:t>
      </w:r>
    </w:p>
    <w:p w14:paraId="0A3CB59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the states that sold the highest number of units in each category. </w:t>
      </w:r>
    </w:p>
    <w:p w14:paraId="560EC5E8"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If two or more states tied for having the greatest number of units, then save all those states and their total units.</w:t>
      </w:r>
    </w:p>
    <w:p w14:paraId="0FCB38A4"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Sort by category name ascending, display each category name, its corresponding states with the highest units sold and total units sold.</w:t>
      </w:r>
    </w:p>
    <w:p w14:paraId="0248998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A95F1FA" w14:textId="6FB53E48" w:rsidR="005666FA" w:rsidRPr="007A4CAF" w:rsidRDefault="005666FA" w:rsidP="00A5471C">
      <w:pPr>
        <w:spacing w:line="300" w:lineRule="auto"/>
        <w:rPr>
          <w:rFonts w:ascii="Arial" w:hAnsi="Arial" w:cs="Arial"/>
        </w:rPr>
      </w:pPr>
    </w:p>
    <w:p w14:paraId="0D9DF8E8" w14:textId="77777777" w:rsidR="00DF46E4" w:rsidRPr="007A4CAF" w:rsidRDefault="00DF46E4" w:rsidP="00A5471C">
      <w:pPr>
        <w:spacing w:line="300" w:lineRule="auto"/>
        <w:rPr>
          <w:rFonts w:ascii="Arial" w:hAnsi="Arial" w:cs="Arial"/>
          <w:sz w:val="32"/>
          <w:szCs w:val="32"/>
          <w:u w:val="single"/>
        </w:rPr>
      </w:pPr>
      <w:bookmarkStart w:id="60" w:name="View_Revenue_by_Population_Report"/>
      <w:r w:rsidRPr="007A4CAF">
        <w:rPr>
          <w:rFonts w:ascii="Arial" w:hAnsi="Arial" w:cs="Arial"/>
          <w:sz w:val="32"/>
          <w:szCs w:val="32"/>
          <w:u w:val="single"/>
        </w:rPr>
        <w:t>View Revenue by Population Report</w:t>
      </w:r>
    </w:p>
    <w:bookmarkEnd w:id="60"/>
    <w:p w14:paraId="00629B9A"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61F802B7" w14:textId="77777777" w:rsidR="00DF46E4" w:rsidRPr="007A4CAF" w:rsidRDefault="00DF46E4" w:rsidP="00A5471C">
      <w:pPr>
        <w:spacing w:line="300" w:lineRule="auto"/>
        <w:ind w:left="2160" w:firstLine="720"/>
        <w:rPr>
          <w:rFonts w:ascii="Arial" w:hAnsi="Arial" w:cs="Arial"/>
          <w:sz w:val="32"/>
          <w:szCs w:val="32"/>
          <w:u w:val="single"/>
        </w:rPr>
      </w:pPr>
      <w:r w:rsidRPr="007A4CAF">
        <w:rPr>
          <w:rFonts w:ascii="Arial" w:hAnsi="Arial" w:cs="Arial"/>
          <w:noProof/>
        </w:rPr>
        <w:drawing>
          <wp:inline distT="0" distB="0" distL="0" distR="0" wp14:anchorId="368B9D1C" wp14:editId="2517037B">
            <wp:extent cx="2674620" cy="1257300"/>
            <wp:effectExtent l="0" t="0" r="0" b="0"/>
            <wp:docPr id="27" name="Picture 27" descr="https://documents.lucid.app/documents/da0f52e3-97e4-4858-9cb1-43dcf2aa9ac8/pages/0_0?a=477&amp;x=43&amp;y=72&amp;w=374&amp;h=176&amp;store=1&amp;accept=image%2F*&amp;auth=LCA%201dc69cc79e5c2b0584f35d638ed417ef032d2b37-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app/documents/da0f52e3-97e4-4858-9cb1-43dcf2aa9ac8/pages/0_0?a=477&amp;x=43&amp;y=72&amp;w=374&amp;h=176&amp;store=1&amp;accept=image%2F*&amp;auth=LCA%201dc69cc79e5c2b0584f35d638ed417ef032d2b37-ts%3D16140220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028D00ED" w14:textId="77777777"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3 Read-only on </w:t>
      </w:r>
      <w:r w:rsidRPr="007A4CAF">
        <w:rPr>
          <w:rFonts w:ascii="Arial" w:hAnsi="Arial" w:cs="Arial"/>
          <w:color w:val="4472C4" w:themeColor="accent1"/>
        </w:rPr>
        <w:t>CITY</w:t>
      </w:r>
      <w:r w:rsidRPr="007A4CAF">
        <w:rPr>
          <w:rFonts w:ascii="Arial" w:hAnsi="Arial" w:cs="Arial"/>
        </w:rPr>
        <w:t>,</w:t>
      </w:r>
      <w:r w:rsidRPr="007A4CAF">
        <w:rPr>
          <w:rFonts w:ascii="Arial" w:hAnsi="Arial" w:cs="Arial"/>
          <w:color w:val="4472C4" w:themeColor="accent1"/>
        </w:rPr>
        <w:t xml:space="preserve"> STORE</w:t>
      </w:r>
      <w:r w:rsidRPr="007A4CAF">
        <w:rPr>
          <w:rFonts w:ascii="Arial" w:hAnsi="Arial" w:cs="Arial"/>
        </w:rPr>
        <w:t xml:space="preserve"> and</w:t>
      </w:r>
      <w:r w:rsidRPr="007A4CAF">
        <w:rPr>
          <w:rFonts w:ascii="Arial" w:hAnsi="Arial" w:cs="Arial"/>
          <w:color w:val="4472C4" w:themeColor="accent1"/>
        </w:rPr>
        <w:t xml:space="preserve"> SALE</w:t>
      </w:r>
      <w:r w:rsidRPr="007A4CAF">
        <w:rPr>
          <w:rFonts w:ascii="Arial" w:hAnsi="Arial" w:cs="Arial"/>
        </w:rPr>
        <w:t xml:space="preserve"> tables</w:t>
      </w:r>
    </w:p>
    <w:p w14:paraId="766928CF"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3B4F8D8E"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Revenue by Population Report</w:t>
      </w:r>
      <w:r w:rsidRPr="007A4CAF">
        <w:rPr>
          <w:rFonts w:ascii="Arial" w:hAnsi="Arial" w:cs="Arial"/>
        </w:rPr>
        <w:t xml:space="preserve"> button is clicked.</w:t>
      </w:r>
    </w:p>
    <w:p w14:paraId="75F650D5"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0587E9D4"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4A22139A" w14:textId="77777777" w:rsidR="00DF46E4" w:rsidRPr="007A4CAF" w:rsidRDefault="00DF46E4" w:rsidP="00A5471C">
      <w:pPr>
        <w:spacing w:line="300" w:lineRule="auto"/>
        <w:rPr>
          <w:rFonts w:ascii="Arial" w:hAnsi="Arial" w:cs="Arial"/>
        </w:rPr>
      </w:pPr>
      <w:r w:rsidRPr="007A4CAF">
        <w:rPr>
          <w:rFonts w:ascii="Arial" w:hAnsi="Arial" w:cs="Arial"/>
          <w:b/>
          <w:bCs/>
        </w:rPr>
        <w:lastRenderedPageBreak/>
        <w:t>Subtasks</w:t>
      </w:r>
      <w:r w:rsidRPr="007A4CAF">
        <w:rPr>
          <w:rFonts w:ascii="Arial" w:hAnsi="Arial" w:cs="Arial"/>
        </w:rPr>
        <w:t>: Mother Task is not needed. No decomposition needed.</w:t>
      </w:r>
    </w:p>
    <w:p w14:paraId="1856CD85" w14:textId="77777777" w:rsidR="00DF46E4" w:rsidRPr="007A4CAF" w:rsidRDefault="00DF46E4" w:rsidP="00A5471C">
      <w:pPr>
        <w:spacing w:line="300" w:lineRule="auto"/>
        <w:rPr>
          <w:rFonts w:ascii="Arial" w:hAnsi="Arial" w:cs="Arial"/>
          <w:sz w:val="28"/>
          <w:szCs w:val="28"/>
        </w:rPr>
      </w:pPr>
    </w:p>
    <w:p w14:paraId="5517213C"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362E44B"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Revenue by Population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3DD07DC"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Revenue by Population Report</w:t>
      </w:r>
      <w:r w:rsidRPr="007A4CAF">
        <w:rPr>
          <w:rFonts w:ascii="Arial" w:hAnsi="Arial" w:cs="Arial"/>
        </w:rPr>
        <w:t xml:space="preserve"> task:  </w:t>
      </w:r>
    </w:p>
    <w:p w14:paraId="41834B14" w14:textId="22CBED5B"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the year, </w:t>
      </w:r>
      <w:proofErr w:type="spellStart"/>
      <w:r w:rsidRPr="007A4CAF">
        <w:rPr>
          <w:rFonts w:ascii="Arial" w:hAnsi="Arial" w:cs="Arial"/>
        </w:rPr>
        <w:t>Population_Size_Category</w:t>
      </w:r>
      <w:proofErr w:type="spellEnd"/>
      <w:r w:rsidRPr="007A4CAF">
        <w:rPr>
          <w:rFonts w:ascii="Arial" w:hAnsi="Arial" w:cs="Arial"/>
        </w:rPr>
        <w:t xml:space="preserve"> and sale’s total amount from the </w:t>
      </w:r>
      <w:r w:rsidRPr="007A4CAF">
        <w:rPr>
          <w:rFonts w:ascii="Arial" w:hAnsi="Arial" w:cs="Arial"/>
          <w:color w:val="4472C4" w:themeColor="accent1"/>
        </w:rPr>
        <w:t>SALE STORE</w:t>
      </w:r>
      <w:r w:rsidRPr="007A4CAF">
        <w:rPr>
          <w:rFonts w:ascii="Arial" w:hAnsi="Arial" w:cs="Arial"/>
        </w:rPr>
        <w:t xml:space="preserve"> and </w:t>
      </w:r>
      <w:r w:rsidRPr="007A4CAF">
        <w:rPr>
          <w:rFonts w:ascii="Arial" w:hAnsi="Arial" w:cs="Arial"/>
          <w:color w:val="4472C4" w:themeColor="accent1"/>
        </w:rPr>
        <w:t>CITY</w:t>
      </w:r>
      <w:r w:rsidRPr="007A4CAF">
        <w:rPr>
          <w:rFonts w:ascii="Arial" w:hAnsi="Arial" w:cs="Arial"/>
        </w:rPr>
        <w:t xml:space="preserve"> table </w:t>
      </w:r>
    </w:p>
    <w:p w14:paraId="64E41508" w14:textId="017EABD5"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Group the year and </w:t>
      </w:r>
      <w:proofErr w:type="spellStart"/>
      <w:r w:rsidRPr="007A4CAF">
        <w:rPr>
          <w:rFonts w:ascii="Arial" w:hAnsi="Arial" w:cs="Arial"/>
        </w:rPr>
        <w:t>Population_Size_Category</w:t>
      </w:r>
      <w:proofErr w:type="spellEnd"/>
      <w:r w:rsidRPr="007A4CAF">
        <w:rPr>
          <w:rFonts w:ascii="Arial" w:hAnsi="Arial" w:cs="Arial"/>
        </w:rPr>
        <w:t xml:space="preserve"> and also summary the total amount as total revenue</w:t>
      </w:r>
    </w:p>
    <w:p w14:paraId="1D07BAC9" w14:textId="7392AF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Sort by year and </w:t>
      </w:r>
      <w:proofErr w:type="spellStart"/>
      <w:r w:rsidRPr="007A4CAF">
        <w:rPr>
          <w:rFonts w:ascii="Arial" w:hAnsi="Arial" w:cs="Arial"/>
        </w:rPr>
        <w:t>Population_Size_Category</w:t>
      </w:r>
      <w:proofErr w:type="spellEnd"/>
      <w:r w:rsidRPr="007A4CAF">
        <w:rPr>
          <w:rFonts w:ascii="Arial" w:hAnsi="Arial" w:cs="Arial"/>
        </w:rPr>
        <w:t xml:space="preserve"> in ascending order</w:t>
      </w:r>
    </w:p>
    <w:p w14:paraId="4C95738E"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Revenue, City Size Category, Year in a tabular form</w:t>
      </w:r>
    </w:p>
    <w:p w14:paraId="1C7EF3D1"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556E7B2" w14:textId="77777777" w:rsidR="00DF46E4" w:rsidRPr="007A4CAF" w:rsidRDefault="00DF46E4" w:rsidP="00A5471C">
      <w:pPr>
        <w:spacing w:line="300" w:lineRule="auto"/>
        <w:rPr>
          <w:rFonts w:ascii="Arial" w:hAnsi="Arial" w:cs="Arial"/>
          <w:sz w:val="32"/>
          <w:szCs w:val="32"/>
          <w:u w:val="single"/>
        </w:rPr>
      </w:pPr>
    </w:p>
    <w:p w14:paraId="4203625E" w14:textId="77777777" w:rsidR="00DF46E4" w:rsidRPr="007A4CAF" w:rsidRDefault="00DF46E4" w:rsidP="00A5471C">
      <w:pPr>
        <w:spacing w:line="300" w:lineRule="auto"/>
        <w:rPr>
          <w:rFonts w:ascii="Arial" w:hAnsi="Arial" w:cs="Arial"/>
          <w:sz w:val="32"/>
          <w:szCs w:val="32"/>
          <w:u w:val="single"/>
        </w:rPr>
      </w:pPr>
      <w:bookmarkStart w:id="61" w:name="View_Childcare_Sales_Volume_Report"/>
      <w:r w:rsidRPr="007A4CAF">
        <w:rPr>
          <w:rFonts w:ascii="Arial" w:hAnsi="Arial" w:cs="Arial"/>
          <w:sz w:val="32"/>
          <w:szCs w:val="32"/>
          <w:u w:val="single"/>
        </w:rPr>
        <w:t xml:space="preserve">View Childcare Sales Volume Report </w:t>
      </w:r>
    </w:p>
    <w:bookmarkEnd w:id="61"/>
    <w:p w14:paraId="16E18DA9"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Task Decomp</w:t>
      </w:r>
    </w:p>
    <w:p w14:paraId="66045A3E" w14:textId="77777777" w:rsidR="00DF46E4" w:rsidRPr="007A4CAF" w:rsidRDefault="00DF46E4" w:rsidP="00A5471C">
      <w:pPr>
        <w:spacing w:line="300" w:lineRule="auto"/>
        <w:ind w:left="2160" w:firstLine="720"/>
        <w:rPr>
          <w:rFonts w:ascii="Arial" w:hAnsi="Arial" w:cs="Arial"/>
          <w:sz w:val="28"/>
          <w:szCs w:val="28"/>
        </w:rPr>
      </w:pPr>
      <w:r w:rsidRPr="007A4CAF">
        <w:rPr>
          <w:rFonts w:ascii="Arial" w:hAnsi="Arial" w:cs="Arial"/>
          <w:noProof/>
        </w:rPr>
        <w:drawing>
          <wp:inline distT="0" distB="0" distL="0" distR="0" wp14:anchorId="7EED4405" wp14:editId="6F5778D0">
            <wp:extent cx="2674620" cy="1257300"/>
            <wp:effectExtent l="0" t="0" r="0" b="0"/>
            <wp:docPr id="28" name="Picture 28" descr="https://documents.lucid.app/documents/da0f52e3-97e4-4858-9cb1-43dcf2aa9ac8/pages/0_0?a=519&amp;x=43&amp;y=72&amp;w=374&amp;h=176&amp;store=1&amp;accept=image%2F*&amp;auth=LCA%20ae6bebbe424cfed22f3b6a3f601f141353ad9f71-ts%3D161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da0f52e3-97e4-4858-9cb1-43dcf2aa9ac8/pages/0_0?a=519&amp;x=43&amp;y=72&amp;w=374&amp;h=176&amp;store=1&amp;accept=image%2F*&amp;auth=LCA%20ae6bebbe424cfed22f3b6a3f601f141353ad9f71-ts%3D16140220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4620" cy="1257300"/>
                    </a:xfrm>
                    <a:prstGeom prst="rect">
                      <a:avLst/>
                    </a:prstGeom>
                    <a:noFill/>
                    <a:ln>
                      <a:noFill/>
                    </a:ln>
                  </pic:spPr>
                </pic:pic>
              </a:graphicData>
            </a:graphic>
          </wp:inline>
        </w:drawing>
      </w:r>
    </w:p>
    <w:p w14:paraId="5006F229" w14:textId="77777777" w:rsidR="00DF46E4" w:rsidRPr="007A4CAF" w:rsidRDefault="00DF46E4"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3 Read-only on </w:t>
      </w:r>
      <w:r w:rsidRPr="007A4CAF">
        <w:rPr>
          <w:rFonts w:ascii="Arial" w:hAnsi="Arial" w:cs="Arial"/>
          <w:color w:val="4472C4" w:themeColor="accent1"/>
        </w:rPr>
        <w:t>STORE</w:t>
      </w:r>
      <w:r w:rsidRPr="007A4CAF">
        <w:rPr>
          <w:rFonts w:ascii="Arial" w:hAnsi="Arial" w:cs="Arial"/>
        </w:rPr>
        <w:t xml:space="preserve">, </w:t>
      </w:r>
      <w:r w:rsidRPr="007A4CAF">
        <w:rPr>
          <w:rFonts w:ascii="Arial" w:hAnsi="Arial" w:cs="Arial"/>
          <w:color w:val="4472C4" w:themeColor="accent1"/>
        </w:rPr>
        <w:t>SALE</w:t>
      </w:r>
      <w:r w:rsidRPr="007A4CAF">
        <w:rPr>
          <w:rFonts w:ascii="Arial" w:hAnsi="Arial" w:cs="Arial"/>
        </w:rPr>
        <w:t xml:space="preserve"> and</w:t>
      </w:r>
      <w:r w:rsidRPr="007A4CAF">
        <w:rPr>
          <w:rFonts w:ascii="Arial" w:hAnsi="Arial" w:cs="Arial"/>
          <w:color w:val="4472C4" w:themeColor="accent1"/>
        </w:rPr>
        <w:t xml:space="preserve"> CHILDCARE</w:t>
      </w:r>
      <w:r w:rsidRPr="007A4CAF">
        <w:rPr>
          <w:rFonts w:ascii="Arial" w:hAnsi="Arial" w:cs="Arial"/>
        </w:rPr>
        <w:t xml:space="preserve"> table</w:t>
      </w:r>
    </w:p>
    <w:p w14:paraId="3584EF7A" w14:textId="77777777" w:rsidR="00DF46E4" w:rsidRPr="007A4CAF" w:rsidRDefault="00DF46E4"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47E3FA54" w14:textId="77777777" w:rsidR="00DF46E4" w:rsidRPr="007A4CAF" w:rsidRDefault="00DF46E4"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View Childcare Sales Volume Report</w:t>
      </w:r>
      <w:r w:rsidRPr="007A4CAF">
        <w:rPr>
          <w:rFonts w:ascii="Arial" w:hAnsi="Arial" w:cs="Arial"/>
        </w:rPr>
        <w:t xml:space="preserve"> button is clicked.</w:t>
      </w:r>
    </w:p>
    <w:p w14:paraId="10074EA5" w14:textId="77777777" w:rsidR="00DF46E4" w:rsidRPr="007A4CAF" w:rsidRDefault="00DF46E4" w:rsidP="00A5471C">
      <w:pPr>
        <w:spacing w:line="300" w:lineRule="auto"/>
        <w:rPr>
          <w:rFonts w:ascii="Arial" w:hAnsi="Arial" w:cs="Arial"/>
        </w:rPr>
      </w:pPr>
      <w:r w:rsidRPr="007A4CAF">
        <w:rPr>
          <w:rFonts w:ascii="Arial" w:hAnsi="Arial" w:cs="Arial"/>
          <w:b/>
          <w:bCs/>
        </w:rPr>
        <w:t>Frequency</w:t>
      </w:r>
      <w:r w:rsidRPr="007A4CAF">
        <w:rPr>
          <w:rFonts w:ascii="Arial" w:hAnsi="Arial" w:cs="Arial"/>
        </w:rPr>
        <w:t>: Medium – monthly report.</w:t>
      </w:r>
    </w:p>
    <w:p w14:paraId="0360D986" w14:textId="77777777" w:rsidR="00DF46E4" w:rsidRPr="007A4CAF" w:rsidRDefault="00DF46E4"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3585AB65" w14:textId="77777777" w:rsidR="00DF46E4" w:rsidRPr="007A4CAF" w:rsidRDefault="00DF46E4"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640D00A1" w14:textId="77777777" w:rsidR="00DF46E4" w:rsidRPr="007A4CAF" w:rsidRDefault="00DF46E4" w:rsidP="00A5471C">
      <w:pPr>
        <w:spacing w:line="300" w:lineRule="auto"/>
        <w:rPr>
          <w:rFonts w:ascii="Arial" w:hAnsi="Arial" w:cs="Arial"/>
          <w:sz w:val="28"/>
          <w:szCs w:val="28"/>
        </w:rPr>
      </w:pPr>
    </w:p>
    <w:p w14:paraId="61DE1081"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1F2C13E9" w14:textId="49467D7A"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Childcare Sales Volume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79048C76"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Childcare Sales Volume Report</w:t>
      </w:r>
      <w:r w:rsidRPr="007A4CAF">
        <w:rPr>
          <w:rFonts w:ascii="Arial" w:hAnsi="Arial" w:cs="Arial"/>
        </w:rPr>
        <w:t xml:space="preserve"> task:  </w:t>
      </w:r>
    </w:p>
    <w:p w14:paraId="3E8D7B43"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lastRenderedPageBreak/>
        <w:t xml:space="preserve">Find and summary the store monthly sales from the </w:t>
      </w:r>
      <w:r w:rsidRPr="007A4CAF">
        <w:rPr>
          <w:rFonts w:ascii="Arial" w:hAnsi="Arial" w:cs="Arial"/>
          <w:color w:val="4472C4" w:themeColor="accent1"/>
        </w:rPr>
        <w:t xml:space="preserve">SALE </w:t>
      </w:r>
      <w:r w:rsidRPr="007A4CAF">
        <w:rPr>
          <w:rFonts w:ascii="Arial" w:hAnsi="Arial" w:cs="Arial"/>
        </w:rPr>
        <w:t xml:space="preserve">and </w:t>
      </w:r>
      <w:r w:rsidRPr="007A4CAF">
        <w:rPr>
          <w:rFonts w:ascii="Arial" w:hAnsi="Arial" w:cs="Arial"/>
          <w:color w:val="4472C4" w:themeColor="accent1"/>
        </w:rPr>
        <w:t>STORE</w:t>
      </w:r>
      <w:r w:rsidRPr="007A4CAF">
        <w:rPr>
          <w:rFonts w:ascii="Arial" w:hAnsi="Arial" w:cs="Arial"/>
        </w:rPr>
        <w:t xml:space="preserve"> table based on the </w:t>
      </w:r>
      <w:proofErr w:type="spellStart"/>
      <w:r w:rsidRPr="007A4CAF">
        <w:rPr>
          <w:rFonts w:ascii="Arial" w:hAnsi="Arial" w:cs="Arial"/>
        </w:rPr>
        <w:t>Store_Number</w:t>
      </w:r>
      <w:proofErr w:type="spellEnd"/>
      <w:r w:rsidRPr="007A4CAF">
        <w:rPr>
          <w:rFonts w:ascii="Arial" w:hAnsi="Arial" w:cs="Arial"/>
          <w:sz w:val="20"/>
          <w:szCs w:val="20"/>
        </w:rPr>
        <w:t xml:space="preserve"> </w:t>
      </w:r>
      <w:r w:rsidRPr="007A4CAF">
        <w:rPr>
          <w:rFonts w:ascii="Arial" w:hAnsi="Arial" w:cs="Arial"/>
        </w:rPr>
        <w:t xml:space="preserve">(from the </w:t>
      </w:r>
      <w:r w:rsidRPr="007A4CAF">
        <w:rPr>
          <w:rFonts w:ascii="Arial" w:hAnsi="Arial" w:cs="Arial"/>
          <w:color w:val="4472C4" w:themeColor="accent1"/>
        </w:rPr>
        <w:t>STORE</w:t>
      </w:r>
      <w:r w:rsidRPr="007A4CAF">
        <w:rPr>
          <w:rFonts w:ascii="Arial" w:hAnsi="Arial" w:cs="Arial"/>
        </w:rPr>
        <w:t xml:space="preserve"> table) and </w:t>
      </w:r>
      <w:r w:rsidRPr="007A4CAF">
        <w:rPr>
          <w:rFonts w:ascii="Arial" w:hAnsi="Arial" w:cs="Arial"/>
          <w:i/>
        </w:rPr>
        <w:t>month</w:t>
      </w:r>
      <w:r w:rsidRPr="007A4CAF">
        <w:rPr>
          <w:rFonts w:ascii="Arial" w:hAnsi="Arial" w:cs="Arial"/>
        </w:rPr>
        <w:t xml:space="preserve"> (date from the </w:t>
      </w:r>
      <w:r w:rsidRPr="007A4CAF">
        <w:rPr>
          <w:rFonts w:ascii="Arial" w:hAnsi="Arial" w:cs="Arial"/>
          <w:color w:val="4472C4" w:themeColor="accent1"/>
        </w:rPr>
        <w:t>SALE</w:t>
      </w:r>
      <w:r w:rsidRPr="007A4CAF">
        <w:rPr>
          <w:rFonts w:ascii="Arial" w:hAnsi="Arial" w:cs="Arial"/>
        </w:rPr>
        <w:t xml:space="preserve"> table) based on the last 12 months</w:t>
      </w:r>
    </w:p>
    <w:p w14:paraId="54BE7E7F"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the store with (or without) childcare category from the </w:t>
      </w:r>
      <w:r w:rsidRPr="007A4CAF">
        <w:rPr>
          <w:rFonts w:ascii="Arial" w:hAnsi="Arial" w:cs="Arial"/>
          <w:color w:val="4472C4" w:themeColor="accent1"/>
        </w:rPr>
        <w:t>STORE</w:t>
      </w:r>
      <w:r w:rsidRPr="007A4CAF">
        <w:rPr>
          <w:rFonts w:ascii="Arial" w:hAnsi="Arial" w:cs="Arial"/>
        </w:rPr>
        <w:t xml:space="preserve"> and </w:t>
      </w:r>
      <w:r w:rsidRPr="007A4CAF">
        <w:rPr>
          <w:rFonts w:ascii="Arial" w:hAnsi="Arial" w:cs="Arial"/>
          <w:color w:val="4472C4" w:themeColor="accent1"/>
        </w:rPr>
        <w:t>CHILDCARE</w:t>
      </w:r>
      <w:r w:rsidRPr="007A4CAF">
        <w:rPr>
          <w:rFonts w:ascii="Arial" w:hAnsi="Arial" w:cs="Arial"/>
        </w:rPr>
        <w:t xml:space="preserve"> tables </w:t>
      </w:r>
    </w:p>
    <w:p w14:paraId="2B07C114"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Group the total sales by month and by childcare category (no childcare offer will be grouped as category “No childcare”)</w:t>
      </w:r>
    </w:p>
    <w:p w14:paraId="6386E82B"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Sort by month in ascending order</w:t>
      </w:r>
    </w:p>
    <w:p w14:paraId="49859389"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Sale, Childcare Category and Month in a tabular form</w:t>
      </w:r>
    </w:p>
    <w:p w14:paraId="2479C769"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6EE3DC69" w14:textId="77777777" w:rsidR="00DF46E4" w:rsidRPr="007A4CAF" w:rsidRDefault="00DF46E4" w:rsidP="00A5471C">
      <w:pPr>
        <w:pStyle w:val="ListParagraph"/>
        <w:spacing w:line="300" w:lineRule="auto"/>
        <w:rPr>
          <w:rFonts w:ascii="Arial" w:hAnsi="Arial" w:cs="Arial"/>
        </w:rPr>
      </w:pPr>
    </w:p>
    <w:p w14:paraId="71452A63" w14:textId="77777777" w:rsidR="006E7843" w:rsidRPr="007A4CAF" w:rsidRDefault="006E7843" w:rsidP="00A5471C">
      <w:pPr>
        <w:spacing w:line="300" w:lineRule="auto"/>
        <w:rPr>
          <w:rFonts w:ascii="Arial" w:eastAsia="SimSun" w:hAnsi="Arial" w:cs="Arial"/>
          <w:sz w:val="32"/>
          <w:szCs w:val="32"/>
          <w:u w:val="single"/>
        </w:rPr>
      </w:pPr>
      <w:bookmarkStart w:id="62" w:name="View_Restaurant_Impact_on_Category_Sales"/>
      <w:r w:rsidRPr="007A4CAF">
        <w:rPr>
          <w:rFonts w:ascii="Arial" w:eastAsia="SimSun" w:hAnsi="Arial" w:cs="Arial"/>
          <w:sz w:val="32"/>
          <w:szCs w:val="32"/>
          <w:u w:val="single"/>
        </w:rPr>
        <w:t xml:space="preserve">View Restaurant Impact on Category Sales Report </w:t>
      </w:r>
    </w:p>
    <w:bookmarkEnd w:id="62"/>
    <w:p w14:paraId="05780D3B" w14:textId="77777777" w:rsidR="006E7843" w:rsidRPr="007A4CAF" w:rsidRDefault="006E78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69A04E3F" w14:textId="77777777" w:rsidR="006E7843" w:rsidRPr="007A4CAF" w:rsidRDefault="006E7843" w:rsidP="00A5471C">
      <w:pPr>
        <w:spacing w:line="300" w:lineRule="auto"/>
        <w:jc w:val="center"/>
        <w:rPr>
          <w:rFonts w:ascii="Arial" w:hAnsi="Arial" w:cs="Arial"/>
        </w:rPr>
      </w:pPr>
      <w:r w:rsidRPr="007A4CAF">
        <w:rPr>
          <w:rFonts w:ascii="Arial" w:hAnsi="Arial" w:cs="Arial"/>
          <w:noProof/>
        </w:rPr>
        <w:drawing>
          <wp:inline distT="0" distB="0" distL="0" distR="0" wp14:anchorId="378885DE" wp14:editId="0B8466A6">
            <wp:extent cx="2215818" cy="1020111"/>
            <wp:effectExtent l="0" t="0" r="0"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5138" cy="1029006"/>
                    </a:xfrm>
                    <a:prstGeom prst="rect">
                      <a:avLst/>
                    </a:prstGeom>
                    <a:noFill/>
                    <a:ln>
                      <a:noFill/>
                    </a:ln>
                  </pic:spPr>
                </pic:pic>
              </a:graphicData>
            </a:graphic>
          </wp:inline>
        </w:drawing>
      </w:r>
    </w:p>
    <w:p w14:paraId="45E6C178" w14:textId="77777777" w:rsidR="006E7843" w:rsidRPr="007A4CAF" w:rsidRDefault="006E78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4 Read-only on </w:t>
      </w:r>
      <w:r w:rsidRPr="007A4CAF">
        <w:rPr>
          <w:rFonts w:ascii="Arial" w:hAnsi="Arial" w:cs="Arial"/>
          <w:color w:val="4472C4" w:themeColor="accent1"/>
        </w:rPr>
        <w:t>CATEGORY</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 xml:space="preserve">, </w:t>
      </w:r>
      <w:r w:rsidRPr="007A4CAF">
        <w:rPr>
          <w:rFonts w:ascii="Arial" w:hAnsi="Arial" w:cs="Arial"/>
          <w:color w:val="4472C4" w:themeColor="accent1"/>
        </w:rPr>
        <w:t>STORE</w:t>
      </w:r>
      <w:r w:rsidRPr="007A4CAF">
        <w:rPr>
          <w:rFonts w:ascii="Arial" w:hAnsi="Arial" w:cs="Arial"/>
        </w:rPr>
        <w:t xml:space="preserve">, and </w:t>
      </w:r>
      <w:r w:rsidRPr="007A4CAF">
        <w:rPr>
          <w:rFonts w:ascii="Arial" w:hAnsi="Arial" w:cs="Arial"/>
          <w:color w:val="4472C4" w:themeColor="accent1"/>
        </w:rPr>
        <w:t>SALE</w:t>
      </w:r>
      <w:r w:rsidRPr="007A4CAF">
        <w:rPr>
          <w:rFonts w:ascii="Arial" w:hAnsi="Arial" w:cs="Arial"/>
        </w:rPr>
        <w:t xml:space="preserve"> tables. </w:t>
      </w:r>
    </w:p>
    <w:p w14:paraId="4098F8BA" w14:textId="77777777" w:rsidR="006E7843" w:rsidRPr="007A4CAF" w:rsidRDefault="006E78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478AD322" w14:textId="77777777" w:rsidR="006E7843" w:rsidRPr="007A4CAF" w:rsidRDefault="006E78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Restaurant Impact on Category Sales Report </w:t>
      </w:r>
      <w:r w:rsidRPr="007A4CAF">
        <w:rPr>
          <w:rFonts w:ascii="Arial" w:hAnsi="Arial" w:cs="Arial"/>
        </w:rPr>
        <w:t>button is clicked.</w:t>
      </w:r>
    </w:p>
    <w:p w14:paraId="33D297D8" w14:textId="77777777" w:rsidR="006E7843" w:rsidRPr="007A4CAF" w:rsidRDefault="006E78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311800CD" w14:textId="77777777" w:rsidR="006E7843" w:rsidRPr="007A4CAF" w:rsidRDefault="006E78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00E38F52" w14:textId="77777777" w:rsidR="006E7843" w:rsidRPr="007A4CAF" w:rsidRDefault="006E78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34FDDDE9" w14:textId="77777777" w:rsidR="006E7843" w:rsidRPr="007A4CAF" w:rsidRDefault="006E7843" w:rsidP="00A5471C">
      <w:pPr>
        <w:autoSpaceDE w:val="0"/>
        <w:autoSpaceDN w:val="0"/>
        <w:adjustRightInd w:val="0"/>
        <w:spacing w:line="300" w:lineRule="auto"/>
        <w:rPr>
          <w:rFonts w:ascii="Arial" w:eastAsia="SimSun" w:hAnsi="Arial" w:cs="Arial"/>
          <w:color w:val="000000"/>
        </w:rPr>
      </w:pPr>
    </w:p>
    <w:p w14:paraId="0A36F211"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78F11A8D"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Restaurant Impact on Category Sales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54948766" w14:textId="77777777" w:rsidR="006E7843" w:rsidRPr="007A4CAF" w:rsidRDefault="006E78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Restaurant Impact on Category Sales Report</w:t>
      </w:r>
      <w:r w:rsidRPr="007A4CAF">
        <w:rPr>
          <w:rFonts w:ascii="Arial" w:eastAsia="SimSun" w:hAnsi="Arial" w:cs="Arial"/>
        </w:rPr>
        <w:t xml:space="preserve"> task: </w:t>
      </w:r>
    </w:p>
    <w:p w14:paraId="611B3323" w14:textId="77777777" w:rsidR="006E7843" w:rsidRPr="007A4CAF" w:rsidRDefault="006E7843" w:rsidP="00A5471C">
      <w:pPr>
        <w:pStyle w:val="ListParagraph"/>
        <w:numPr>
          <w:ilvl w:val="1"/>
          <w:numId w:val="24"/>
        </w:numPr>
        <w:spacing w:line="300" w:lineRule="auto"/>
        <w:rPr>
          <w:rFonts w:ascii="Arial" w:hAnsi="Arial" w:cs="Arial"/>
        </w:rPr>
      </w:pPr>
      <w:r w:rsidRPr="007A4CAF">
        <w:rPr>
          <w:rFonts w:ascii="Arial" w:hAnsi="Arial" w:cs="Arial"/>
        </w:rPr>
        <w:t xml:space="preserve">Get all </w:t>
      </w:r>
      <w:proofErr w:type="spellStart"/>
      <w:r w:rsidRPr="007A4CAF">
        <w:rPr>
          <w:rFonts w:ascii="Arial" w:hAnsi="Arial" w:cs="Arial"/>
        </w:rPr>
        <w:t>Category_Name</w:t>
      </w:r>
      <w:proofErr w:type="spellEnd"/>
      <w:r w:rsidRPr="007A4CAF">
        <w:rPr>
          <w:rFonts w:ascii="Arial" w:hAnsi="Arial" w:cs="Arial"/>
        </w:rPr>
        <w:t xml:space="preserve"> data that has product assigned (from </w:t>
      </w:r>
      <w:r w:rsidRPr="007A4CAF">
        <w:rPr>
          <w:rFonts w:ascii="Arial" w:hAnsi="Arial" w:cs="Arial"/>
          <w:color w:val="4472C4" w:themeColor="accent1"/>
        </w:rPr>
        <w:t>CATEGORY</w:t>
      </w:r>
      <w:r w:rsidRPr="007A4CAF">
        <w:rPr>
          <w:rFonts w:ascii="Arial" w:hAnsi="Arial" w:cs="Arial"/>
        </w:rPr>
        <w:t xml:space="preserve"> and </w:t>
      </w:r>
      <w:r w:rsidRPr="007A4CAF">
        <w:rPr>
          <w:rFonts w:ascii="Arial" w:hAnsi="Arial" w:cs="Arial"/>
          <w:color w:val="4472C4" w:themeColor="accent1"/>
        </w:rPr>
        <w:t>PRODUCT</w:t>
      </w:r>
      <w:r w:rsidRPr="007A4CAF">
        <w:rPr>
          <w:rFonts w:ascii="Arial" w:hAnsi="Arial" w:cs="Arial"/>
        </w:rPr>
        <w:t xml:space="preserve"> tables).</w:t>
      </w:r>
    </w:p>
    <w:p w14:paraId="6B85B2CF" w14:textId="77777777" w:rsidR="006E7843" w:rsidRPr="007A4CAF" w:rsidRDefault="006E7843" w:rsidP="00A5471C">
      <w:pPr>
        <w:numPr>
          <w:ilvl w:val="1"/>
          <w:numId w:val="24"/>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category:  </w:t>
      </w:r>
    </w:p>
    <w:p w14:paraId="03299B06" w14:textId="77777777" w:rsidR="006E7843" w:rsidRPr="007A4CAF" w:rsidRDefault="006E78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w:t>
      </w:r>
      <w:commentRangeStart w:id="63"/>
      <w:proofErr w:type="spellStart"/>
      <w:r w:rsidRPr="007A4CAF">
        <w:rPr>
          <w:rFonts w:ascii="Arial" w:eastAsia="SimSun" w:hAnsi="Arial" w:cs="Arial"/>
        </w:rPr>
        <w:t>Store_Number</w:t>
      </w:r>
      <w:proofErr w:type="spellEnd"/>
      <w:r w:rsidRPr="007A4CAF">
        <w:rPr>
          <w:rFonts w:ascii="Arial" w:eastAsia="SimSun" w:hAnsi="Arial" w:cs="Arial"/>
        </w:rPr>
        <w:t xml:space="preserve"> data for all stores that sell products of that category (from </w:t>
      </w:r>
      <w:r w:rsidRPr="007A4CAF">
        <w:rPr>
          <w:rFonts w:ascii="Arial" w:hAnsi="Arial" w:cs="Arial"/>
          <w:color w:val="4472C4" w:themeColor="accent1"/>
        </w:rPr>
        <w:t xml:space="preserve">STORE </w:t>
      </w:r>
      <w:r w:rsidRPr="007A4CAF">
        <w:rPr>
          <w:rFonts w:ascii="Arial" w:hAnsi="Arial" w:cs="Arial"/>
        </w:rPr>
        <w:t xml:space="preserve">and </w:t>
      </w:r>
      <w:r w:rsidRPr="007A4CAF">
        <w:rPr>
          <w:rFonts w:ascii="Arial" w:hAnsi="Arial" w:cs="Arial"/>
          <w:color w:val="4472C4" w:themeColor="accent1"/>
        </w:rPr>
        <w:t>PRODUCT</w:t>
      </w:r>
      <w:r w:rsidRPr="007A4CAF">
        <w:rPr>
          <w:rFonts w:ascii="Arial" w:eastAsia="SimSun" w:hAnsi="Arial" w:cs="Arial"/>
        </w:rPr>
        <w:t xml:space="preserve"> tables). </w:t>
      </w:r>
    </w:p>
    <w:p w14:paraId="6E2CF757" w14:textId="77777777" w:rsidR="006E7843" w:rsidRPr="007A4CAF" w:rsidRDefault="006E7843" w:rsidP="00A5471C">
      <w:pPr>
        <w:pStyle w:val="ListParagraph"/>
        <w:numPr>
          <w:ilvl w:val="2"/>
          <w:numId w:val="12"/>
        </w:numPr>
        <w:spacing w:line="300" w:lineRule="auto"/>
        <w:rPr>
          <w:rFonts w:ascii="Arial" w:hAnsi="Arial" w:cs="Arial"/>
        </w:rPr>
      </w:pPr>
      <w:r w:rsidRPr="007A4CAF">
        <w:rPr>
          <w:rFonts w:ascii="Arial" w:hAnsi="Arial" w:cs="Arial"/>
        </w:rPr>
        <w:t xml:space="preserve">If store </w:t>
      </w:r>
      <w:proofErr w:type="spellStart"/>
      <w:r w:rsidRPr="007A4CAF">
        <w:rPr>
          <w:rFonts w:ascii="Arial" w:hAnsi="Arial" w:cs="Arial"/>
        </w:rPr>
        <w:t>Has_Restaurant</w:t>
      </w:r>
      <w:proofErr w:type="spellEnd"/>
      <w:r w:rsidRPr="007A4CAF">
        <w:rPr>
          <w:rFonts w:ascii="Arial" w:hAnsi="Arial" w:cs="Arial"/>
        </w:rPr>
        <w:t xml:space="preserve"> </w:t>
      </w:r>
      <w:r w:rsidRPr="007A4CAF">
        <w:rPr>
          <w:rFonts w:ascii="Arial" w:eastAsia="SimSun" w:hAnsi="Arial" w:cs="Arial"/>
        </w:rPr>
        <w:t xml:space="preserve">(from the </w:t>
      </w:r>
      <w:r w:rsidRPr="007A4CAF">
        <w:rPr>
          <w:rFonts w:ascii="Arial" w:hAnsi="Arial" w:cs="Arial"/>
          <w:color w:val="4472C4" w:themeColor="accent1"/>
        </w:rPr>
        <w:t>STORE</w:t>
      </w:r>
      <w:r w:rsidRPr="007A4CAF">
        <w:rPr>
          <w:rFonts w:ascii="Arial" w:eastAsia="SimSun" w:hAnsi="Arial" w:cs="Arial"/>
        </w:rPr>
        <w:t xml:space="preserve"> table) </w:t>
      </w:r>
      <w:r w:rsidRPr="007A4CAF">
        <w:rPr>
          <w:rFonts w:ascii="Arial" w:hAnsi="Arial" w:cs="Arial"/>
        </w:rPr>
        <w:t>is TRUE:</w:t>
      </w:r>
    </w:p>
    <w:p w14:paraId="4E19AD5B" w14:textId="77777777" w:rsidR="006E7843" w:rsidRPr="007A4CAF" w:rsidRDefault="006E7843" w:rsidP="00A5471C">
      <w:pPr>
        <w:pStyle w:val="Default"/>
        <w:numPr>
          <w:ilvl w:val="3"/>
          <w:numId w:val="26"/>
        </w:numPr>
        <w:spacing w:line="300" w:lineRule="auto"/>
        <w:ind w:left="2880"/>
        <w:rPr>
          <w:color w:val="0070C0"/>
        </w:rPr>
      </w:pPr>
      <w:r w:rsidRPr="007A4CAF">
        <w:rPr>
          <w:color w:val="auto"/>
        </w:rPr>
        <w:lastRenderedPageBreak/>
        <w:t xml:space="preserve">Display store type as “Restaurant”. </w:t>
      </w:r>
    </w:p>
    <w:p w14:paraId="4A1C6A6D" w14:textId="77777777"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for all stores with a restaurant</w:t>
      </w:r>
    </w:p>
    <w:p w14:paraId="3F2BC6CB" w14:textId="77777777" w:rsidR="006E7843" w:rsidRPr="007A4CAF" w:rsidRDefault="006E7843" w:rsidP="00A5471C">
      <w:pPr>
        <w:pStyle w:val="Default"/>
        <w:numPr>
          <w:ilvl w:val="2"/>
          <w:numId w:val="12"/>
        </w:numPr>
        <w:spacing w:line="300" w:lineRule="auto"/>
        <w:rPr>
          <w:color w:val="0070C0"/>
        </w:rPr>
      </w:pPr>
      <w:r w:rsidRPr="007A4CAF">
        <w:rPr>
          <w:color w:val="auto"/>
        </w:rPr>
        <w:t>Else:</w:t>
      </w:r>
    </w:p>
    <w:p w14:paraId="0D762281" w14:textId="77777777" w:rsidR="006E7843" w:rsidRPr="007A4CAF" w:rsidRDefault="006E7843" w:rsidP="00A5471C">
      <w:pPr>
        <w:pStyle w:val="Default"/>
        <w:numPr>
          <w:ilvl w:val="3"/>
          <w:numId w:val="27"/>
        </w:numPr>
        <w:spacing w:line="300" w:lineRule="auto"/>
        <w:ind w:left="2880"/>
        <w:rPr>
          <w:color w:val="0070C0"/>
        </w:rPr>
      </w:pPr>
      <w:r w:rsidRPr="007A4CAF">
        <w:rPr>
          <w:color w:val="auto"/>
        </w:rPr>
        <w:t>Display the store type as “Non-Restaurant”.</w:t>
      </w:r>
      <w:commentRangeEnd w:id="63"/>
      <w:r w:rsidRPr="007A4CAF">
        <w:rPr>
          <w:rStyle w:val="CommentReference"/>
          <w:color w:val="auto"/>
        </w:rPr>
        <w:commentReference w:id="63"/>
      </w:r>
    </w:p>
    <w:p w14:paraId="081670A7" w14:textId="77777777" w:rsidR="006E7843" w:rsidRPr="007A4CAF" w:rsidRDefault="006E7843" w:rsidP="00A5471C">
      <w:pPr>
        <w:pStyle w:val="Default"/>
        <w:numPr>
          <w:ilvl w:val="3"/>
          <w:numId w:val="27"/>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for all stores without a restaurant</w:t>
      </w:r>
    </w:p>
    <w:p w14:paraId="5FEC7C93" w14:textId="77777777" w:rsidR="006E7843" w:rsidRPr="007A4CAF" w:rsidRDefault="006E7843" w:rsidP="00A5471C">
      <w:pPr>
        <w:numPr>
          <w:ilvl w:val="0"/>
          <w:numId w:val="25"/>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Group by </w:t>
      </w:r>
      <w:proofErr w:type="spellStart"/>
      <w:r w:rsidRPr="007A4CAF">
        <w:rPr>
          <w:rFonts w:ascii="Arial" w:eastAsia="SimSun" w:hAnsi="Arial" w:cs="Arial"/>
        </w:rPr>
        <w:t>Category_Name</w:t>
      </w:r>
      <w:proofErr w:type="spellEnd"/>
      <w:r w:rsidRPr="007A4CAF">
        <w:rPr>
          <w:rFonts w:ascii="Arial" w:eastAsia="SimSun" w:hAnsi="Arial" w:cs="Arial"/>
        </w:rPr>
        <w:t xml:space="preserve"> ascending and with “Non-Restaurant” store data listed first.</w:t>
      </w:r>
    </w:p>
    <w:p w14:paraId="0E73FF4D" w14:textId="0D7A1276"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F22FEB4" w14:textId="77777777" w:rsidR="006E7843" w:rsidRPr="007A4CAF" w:rsidRDefault="006E7843" w:rsidP="00A5471C">
      <w:pPr>
        <w:spacing w:line="300" w:lineRule="auto"/>
        <w:rPr>
          <w:rFonts w:ascii="Arial" w:hAnsi="Arial" w:cs="Arial"/>
        </w:rPr>
      </w:pPr>
    </w:p>
    <w:p w14:paraId="4C8C4834" w14:textId="77777777" w:rsidR="006E7843" w:rsidRPr="007A4CAF" w:rsidRDefault="006E7843" w:rsidP="00A5471C">
      <w:pPr>
        <w:spacing w:line="300" w:lineRule="auto"/>
        <w:rPr>
          <w:rFonts w:ascii="Arial" w:eastAsia="SimSun" w:hAnsi="Arial" w:cs="Arial"/>
          <w:sz w:val="32"/>
          <w:szCs w:val="32"/>
          <w:u w:val="single"/>
        </w:rPr>
      </w:pPr>
      <w:bookmarkStart w:id="64" w:name="View_Advertising_Campaign_Analysis"/>
      <w:r w:rsidRPr="007A4CAF">
        <w:rPr>
          <w:rFonts w:ascii="Arial" w:eastAsia="SimSun" w:hAnsi="Arial" w:cs="Arial"/>
          <w:sz w:val="32"/>
          <w:szCs w:val="32"/>
          <w:u w:val="single"/>
        </w:rPr>
        <w:t xml:space="preserve">View Advertising Campaign Analysis Report </w:t>
      </w:r>
    </w:p>
    <w:bookmarkEnd w:id="64"/>
    <w:p w14:paraId="3CBACEAE" w14:textId="77777777" w:rsidR="006E7843" w:rsidRPr="007A4CAF" w:rsidRDefault="006E7843" w:rsidP="00A5471C">
      <w:pPr>
        <w:spacing w:line="300" w:lineRule="auto"/>
        <w:rPr>
          <w:rFonts w:ascii="Arial" w:eastAsia="SimSun" w:hAnsi="Arial" w:cs="Arial"/>
          <w:sz w:val="28"/>
          <w:szCs w:val="28"/>
        </w:rPr>
      </w:pPr>
      <w:r w:rsidRPr="007A4CAF">
        <w:rPr>
          <w:rFonts w:ascii="Arial" w:eastAsia="SimSun" w:hAnsi="Arial" w:cs="Arial"/>
          <w:sz w:val="28"/>
          <w:szCs w:val="28"/>
        </w:rPr>
        <w:t>Task Decomp</w:t>
      </w:r>
    </w:p>
    <w:p w14:paraId="6597B03E" w14:textId="77777777" w:rsidR="006E7843" w:rsidRPr="007A4CAF" w:rsidRDefault="006E7843" w:rsidP="00A5471C">
      <w:pPr>
        <w:spacing w:line="300" w:lineRule="auto"/>
        <w:jc w:val="center"/>
        <w:rPr>
          <w:rFonts w:ascii="Arial" w:hAnsi="Arial" w:cs="Arial"/>
        </w:rPr>
      </w:pPr>
      <w:r w:rsidRPr="007A4CAF">
        <w:rPr>
          <w:rFonts w:ascii="Arial" w:hAnsi="Arial" w:cs="Arial"/>
          <w:noProof/>
        </w:rPr>
        <w:drawing>
          <wp:inline distT="0" distB="0" distL="0" distR="0" wp14:anchorId="7162AF57" wp14:editId="71ED8FEB">
            <wp:extent cx="2457707" cy="109936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l="8284" t="12605"/>
                    <a:stretch/>
                  </pic:blipFill>
                  <pic:spPr bwMode="auto">
                    <a:xfrm>
                      <a:off x="0" y="0"/>
                      <a:ext cx="2457707" cy="1099369"/>
                    </a:xfrm>
                    <a:prstGeom prst="rect">
                      <a:avLst/>
                    </a:prstGeom>
                    <a:noFill/>
                    <a:ln>
                      <a:noFill/>
                    </a:ln>
                    <a:extLst>
                      <a:ext uri="{53640926-AAD7-44D8-BBD7-CCE9431645EC}">
                        <a14:shadowObscured xmlns:a14="http://schemas.microsoft.com/office/drawing/2010/main"/>
                      </a:ext>
                    </a:extLst>
                  </pic:spPr>
                </pic:pic>
              </a:graphicData>
            </a:graphic>
          </wp:inline>
        </w:drawing>
      </w:r>
    </w:p>
    <w:p w14:paraId="07511BDC" w14:textId="77777777" w:rsidR="006E7843" w:rsidRPr="007A4CAF" w:rsidRDefault="006E7843" w:rsidP="00A5471C">
      <w:pPr>
        <w:spacing w:line="300" w:lineRule="auto"/>
        <w:rPr>
          <w:rFonts w:ascii="Arial" w:hAnsi="Arial" w:cs="Arial"/>
        </w:rPr>
      </w:pPr>
      <w:r w:rsidRPr="007A4CAF">
        <w:rPr>
          <w:rFonts w:ascii="Arial" w:hAnsi="Arial" w:cs="Arial"/>
          <w:b/>
          <w:bCs/>
        </w:rPr>
        <w:t>Lock Types</w:t>
      </w:r>
      <w:r w:rsidRPr="007A4CAF">
        <w:rPr>
          <w:rFonts w:ascii="Arial" w:hAnsi="Arial" w:cs="Arial"/>
        </w:rPr>
        <w:t xml:space="preserve">: 5 Read-only on </w:t>
      </w:r>
      <w:r w:rsidRPr="007A4CAF">
        <w:rPr>
          <w:rFonts w:ascii="Arial" w:hAnsi="Arial" w:cs="Arial"/>
          <w:color w:val="4472C4" w:themeColor="accent1"/>
        </w:rPr>
        <w:t>DISCOUNT</w:t>
      </w:r>
      <w:r w:rsidRPr="007A4CAF">
        <w:rPr>
          <w:rFonts w:ascii="Arial" w:hAnsi="Arial" w:cs="Arial"/>
        </w:rPr>
        <w:t>,</w:t>
      </w:r>
      <w:r w:rsidRPr="007A4CAF">
        <w:rPr>
          <w:rFonts w:ascii="Arial" w:hAnsi="Arial" w:cs="Arial"/>
          <w:color w:val="4472C4" w:themeColor="accent1"/>
        </w:rPr>
        <w:t xml:space="preserve"> 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ADVERTISING_CAMPAIGN</w:t>
      </w:r>
      <w:r w:rsidRPr="007A4CAF">
        <w:rPr>
          <w:rFonts w:ascii="Arial" w:hAnsi="Arial" w:cs="Arial"/>
        </w:rPr>
        <w:t xml:space="preserve"> tables</w:t>
      </w:r>
    </w:p>
    <w:p w14:paraId="4DA67886" w14:textId="77777777" w:rsidR="006E7843" w:rsidRPr="007A4CAF" w:rsidRDefault="006E7843" w:rsidP="00A5471C">
      <w:pPr>
        <w:spacing w:line="300" w:lineRule="auto"/>
        <w:rPr>
          <w:rFonts w:ascii="Arial" w:hAnsi="Arial" w:cs="Arial"/>
        </w:rPr>
      </w:pPr>
      <w:r w:rsidRPr="007A4CAF">
        <w:rPr>
          <w:rFonts w:ascii="Arial" w:hAnsi="Arial" w:cs="Arial"/>
          <w:b/>
          <w:bCs/>
        </w:rPr>
        <w:t>Number of Locks</w:t>
      </w:r>
      <w:r w:rsidRPr="007A4CAF">
        <w:rPr>
          <w:rFonts w:ascii="Arial" w:hAnsi="Arial" w:cs="Arial"/>
        </w:rPr>
        <w:t>: Several different schema constructs are needed.</w:t>
      </w:r>
    </w:p>
    <w:p w14:paraId="066A8FF7" w14:textId="77777777" w:rsidR="006E7843" w:rsidRPr="007A4CAF" w:rsidRDefault="006E7843" w:rsidP="00A5471C">
      <w:pPr>
        <w:spacing w:line="300" w:lineRule="auto"/>
        <w:rPr>
          <w:rFonts w:ascii="Arial" w:hAnsi="Arial" w:cs="Arial"/>
        </w:rPr>
      </w:pPr>
      <w:r w:rsidRPr="007A4CAF">
        <w:rPr>
          <w:rFonts w:ascii="Arial" w:hAnsi="Arial" w:cs="Arial"/>
          <w:b/>
          <w:bCs/>
        </w:rPr>
        <w:t>Enabling Conditions</w:t>
      </w:r>
      <w:r w:rsidRPr="007A4CAF">
        <w:rPr>
          <w:rFonts w:ascii="Arial" w:hAnsi="Arial" w:cs="Arial"/>
        </w:rPr>
        <w:t xml:space="preserve">: Triggered when </w:t>
      </w:r>
      <w:r w:rsidRPr="007A4CAF">
        <w:rPr>
          <w:rFonts w:ascii="Arial" w:hAnsi="Arial" w:cs="Arial"/>
          <w:b/>
          <w:bCs/>
          <w:i/>
          <w:iCs/>
        </w:rPr>
        <w:t xml:space="preserve">View Advertising Campaign Analysis Report </w:t>
      </w:r>
      <w:r w:rsidRPr="007A4CAF">
        <w:rPr>
          <w:rFonts w:ascii="Arial" w:hAnsi="Arial" w:cs="Arial"/>
        </w:rPr>
        <w:t>button is clicked.</w:t>
      </w:r>
    </w:p>
    <w:p w14:paraId="41219DB2" w14:textId="77777777" w:rsidR="006E7843" w:rsidRPr="007A4CAF" w:rsidRDefault="006E7843" w:rsidP="00A5471C">
      <w:pPr>
        <w:spacing w:line="300" w:lineRule="auto"/>
        <w:rPr>
          <w:rFonts w:ascii="Arial" w:hAnsi="Arial" w:cs="Arial"/>
        </w:rPr>
      </w:pPr>
      <w:r w:rsidRPr="007A4CAF">
        <w:rPr>
          <w:rFonts w:ascii="Arial" w:hAnsi="Arial" w:cs="Arial"/>
          <w:b/>
          <w:bCs/>
        </w:rPr>
        <w:t>Frequency</w:t>
      </w:r>
      <w:r w:rsidRPr="007A4CAF">
        <w:rPr>
          <w:rFonts w:ascii="Arial" w:hAnsi="Arial" w:cs="Arial"/>
        </w:rPr>
        <w:t>: Low.</w:t>
      </w:r>
    </w:p>
    <w:p w14:paraId="41AB7A86" w14:textId="77777777" w:rsidR="006E7843" w:rsidRPr="007A4CAF" w:rsidRDefault="006E7843" w:rsidP="00A5471C">
      <w:pPr>
        <w:spacing w:line="300" w:lineRule="auto"/>
        <w:rPr>
          <w:rFonts w:ascii="Arial" w:hAnsi="Arial" w:cs="Arial"/>
        </w:rPr>
      </w:pPr>
      <w:r w:rsidRPr="007A4CAF">
        <w:rPr>
          <w:rFonts w:ascii="Arial" w:hAnsi="Arial" w:cs="Arial"/>
          <w:b/>
          <w:bCs/>
        </w:rPr>
        <w:t>Consistency (ACID)</w:t>
      </w:r>
      <w:r w:rsidRPr="007A4CAF">
        <w:rPr>
          <w:rFonts w:ascii="Arial" w:hAnsi="Arial" w:cs="Arial"/>
        </w:rPr>
        <w:t>: Not critical, order is not critical.</w:t>
      </w:r>
    </w:p>
    <w:p w14:paraId="6A883DBE" w14:textId="77777777" w:rsidR="006E7843" w:rsidRPr="007A4CAF" w:rsidRDefault="006E7843" w:rsidP="00A5471C">
      <w:pPr>
        <w:spacing w:line="300" w:lineRule="auto"/>
        <w:rPr>
          <w:rFonts w:ascii="Arial" w:hAnsi="Arial" w:cs="Arial"/>
        </w:rPr>
      </w:pPr>
      <w:r w:rsidRPr="007A4CAF">
        <w:rPr>
          <w:rFonts w:ascii="Arial" w:hAnsi="Arial" w:cs="Arial"/>
          <w:b/>
          <w:bCs/>
        </w:rPr>
        <w:t>Subtasks</w:t>
      </w:r>
      <w:r w:rsidRPr="007A4CAF">
        <w:rPr>
          <w:rFonts w:ascii="Arial" w:hAnsi="Arial" w:cs="Arial"/>
        </w:rPr>
        <w:t>: Mother Task is not needed. No decomposition needed.</w:t>
      </w:r>
    </w:p>
    <w:p w14:paraId="07B5A4C7" w14:textId="77777777" w:rsidR="006E7843" w:rsidRPr="007A4CAF" w:rsidRDefault="006E7843" w:rsidP="00A5471C">
      <w:pPr>
        <w:pStyle w:val="Default"/>
        <w:spacing w:line="300" w:lineRule="auto"/>
        <w:rPr>
          <w:color w:val="000000" w:themeColor="text1"/>
        </w:rPr>
      </w:pPr>
    </w:p>
    <w:p w14:paraId="5E7F1858" w14:textId="77777777" w:rsidR="006E7843" w:rsidRPr="007A4CAF" w:rsidRDefault="006E7843" w:rsidP="00A5471C">
      <w:pPr>
        <w:pStyle w:val="Default"/>
        <w:spacing w:line="300" w:lineRule="auto"/>
        <w:rPr>
          <w:color w:val="FFC000"/>
          <w:sz w:val="22"/>
          <w:szCs w:val="22"/>
        </w:rPr>
      </w:pPr>
    </w:p>
    <w:p w14:paraId="4CD5CEB2"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41675DA1"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Advertising Campaign Analysis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57FB099"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Advertising Campaign Analysis Report</w:t>
      </w:r>
      <w:r w:rsidRPr="007A4CAF">
        <w:rPr>
          <w:rFonts w:ascii="Arial" w:hAnsi="Arial" w:cs="Arial"/>
        </w:rPr>
        <w:t xml:space="preserve"> task: query for information about quantity sold during and outside campaign for all products from </w:t>
      </w:r>
      <w:r w:rsidRPr="007A4CAF">
        <w:rPr>
          <w:rFonts w:ascii="Arial" w:hAnsi="Arial" w:cs="Arial"/>
          <w:color w:val="4472C4" w:themeColor="accent1"/>
        </w:rPr>
        <w:t>DISCOUNT</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ADVERTISING_CAMPAIGN</w:t>
      </w:r>
      <w:r w:rsidRPr="007A4CAF">
        <w:rPr>
          <w:rFonts w:ascii="Arial" w:hAnsi="Arial" w:cs="Arial"/>
        </w:rPr>
        <w:t xml:space="preserve"> tables.</w:t>
      </w:r>
    </w:p>
    <w:p w14:paraId="7EA69F84" w14:textId="77777777" w:rsidR="006E7843" w:rsidRPr="007A4CAF" w:rsidRDefault="006E7843" w:rsidP="00A5471C">
      <w:pPr>
        <w:numPr>
          <w:ilvl w:val="1"/>
          <w:numId w:val="28"/>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Get </w:t>
      </w:r>
      <w:proofErr w:type="spellStart"/>
      <w:r w:rsidRPr="007A4CAF">
        <w:rPr>
          <w:rFonts w:ascii="Arial" w:eastAsia="SimSun" w:hAnsi="Arial" w:cs="Arial"/>
        </w:rPr>
        <w:t>Discount_Price</w:t>
      </w:r>
      <w:proofErr w:type="spellEnd"/>
      <w:r w:rsidRPr="007A4CAF">
        <w:rPr>
          <w:rFonts w:ascii="Arial" w:eastAsia="SimSun" w:hAnsi="Arial" w:cs="Arial"/>
        </w:rPr>
        <w:t xml:space="preserve"> data for all products (from the </w:t>
      </w:r>
      <w:r w:rsidRPr="007A4CAF">
        <w:rPr>
          <w:rFonts w:ascii="Arial" w:hAnsi="Arial" w:cs="Arial"/>
          <w:color w:val="4472C4" w:themeColor="accent1"/>
        </w:rPr>
        <w:t xml:space="preserve">DISCOUNT </w:t>
      </w:r>
      <w:r w:rsidRPr="007A4CAF">
        <w:rPr>
          <w:rFonts w:ascii="Arial" w:eastAsia="SimSun" w:hAnsi="Arial" w:cs="Arial"/>
        </w:rPr>
        <w:t xml:space="preserve">table). </w:t>
      </w:r>
    </w:p>
    <w:p w14:paraId="59428529" w14:textId="77777777" w:rsidR="006E7843" w:rsidRPr="007A4CAF" w:rsidRDefault="006E7843" w:rsidP="00A5471C">
      <w:pPr>
        <w:pStyle w:val="Default"/>
        <w:numPr>
          <w:ilvl w:val="1"/>
          <w:numId w:val="28"/>
        </w:numPr>
        <w:spacing w:line="300" w:lineRule="auto"/>
        <w:ind w:left="1440"/>
        <w:rPr>
          <w:color w:val="auto"/>
        </w:rPr>
      </w:pPr>
      <w:r w:rsidRPr="007A4CAF">
        <w:rPr>
          <w:color w:val="auto"/>
        </w:rPr>
        <w:lastRenderedPageBreak/>
        <w:t xml:space="preserve">while a Product has </w:t>
      </w:r>
      <w:proofErr w:type="spellStart"/>
      <w:r w:rsidRPr="007A4CAF">
        <w:rPr>
          <w:color w:val="auto"/>
        </w:rPr>
        <w:t>Discount_Price</w:t>
      </w:r>
      <w:proofErr w:type="spellEnd"/>
      <w:r w:rsidRPr="007A4CAF">
        <w:rPr>
          <w:color w:val="auto"/>
        </w:rPr>
        <w:t>:</w:t>
      </w:r>
    </w:p>
    <w:p w14:paraId="67FB599F" w14:textId="77777777" w:rsidR="006E7843" w:rsidRPr="007A4CAF" w:rsidRDefault="006E7843" w:rsidP="00A5471C">
      <w:pPr>
        <w:pStyle w:val="Default"/>
        <w:numPr>
          <w:ilvl w:val="2"/>
          <w:numId w:val="12"/>
        </w:numPr>
        <w:spacing w:line="300" w:lineRule="auto"/>
        <w:rPr>
          <w:color w:val="auto"/>
        </w:rPr>
      </w:pPr>
      <w:r w:rsidRPr="007A4CAF">
        <w:rPr>
          <w:color w:val="auto"/>
        </w:rPr>
        <w:t xml:space="preserve">Get PID, </w:t>
      </w:r>
      <w:proofErr w:type="spellStart"/>
      <w:r w:rsidRPr="007A4CAF">
        <w:rPr>
          <w:color w:val="auto"/>
        </w:rPr>
        <w:t>Product_Name</w:t>
      </w:r>
      <w:proofErr w:type="spellEnd"/>
      <w:r w:rsidRPr="007A4CAF">
        <w:rPr>
          <w:color w:val="auto"/>
        </w:rPr>
        <w:t xml:space="preserve"> data (from the </w:t>
      </w:r>
      <w:r w:rsidRPr="007A4CAF">
        <w:rPr>
          <w:color w:val="4472C4" w:themeColor="accent1"/>
        </w:rPr>
        <w:t xml:space="preserve">PRODUCT </w:t>
      </w:r>
      <w:r w:rsidRPr="007A4CAF">
        <w:rPr>
          <w:color w:val="auto"/>
        </w:rPr>
        <w:t>table).</w:t>
      </w:r>
    </w:p>
    <w:p w14:paraId="30AA1FE6" w14:textId="77777777" w:rsidR="006E7843" w:rsidRPr="007A4CAF" w:rsidRDefault="006E7843" w:rsidP="00A5471C">
      <w:pPr>
        <w:pStyle w:val="Default"/>
        <w:numPr>
          <w:ilvl w:val="2"/>
          <w:numId w:val="12"/>
        </w:numPr>
        <w:spacing w:line="300" w:lineRule="auto"/>
        <w:rPr>
          <w:color w:val="auto"/>
        </w:rPr>
      </w:pPr>
      <w:r w:rsidRPr="007A4CAF">
        <w:rPr>
          <w:bCs/>
        </w:rPr>
        <w:t xml:space="preserve">Get Quantity data for number of this product sold during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 xml:space="preserve">table); Find total quantity sold during </w:t>
      </w:r>
      <w:r w:rsidRPr="007A4CAF">
        <w:rPr>
          <w:rFonts w:eastAsia="SimSun"/>
        </w:rPr>
        <w:t>campaign</w:t>
      </w:r>
      <w:r w:rsidRPr="007A4CAF">
        <w:rPr>
          <w:bCs/>
        </w:rPr>
        <w:t xml:space="preserve"> by aggregating Quantity in all discount sale days that hold a campaign.  </w:t>
      </w:r>
    </w:p>
    <w:p w14:paraId="09968D0E" w14:textId="77777777" w:rsidR="006E7843" w:rsidRPr="007A4CAF" w:rsidRDefault="006E7843" w:rsidP="00A5471C">
      <w:pPr>
        <w:pStyle w:val="Default"/>
        <w:numPr>
          <w:ilvl w:val="2"/>
          <w:numId w:val="12"/>
        </w:numPr>
        <w:spacing w:line="300" w:lineRule="auto"/>
        <w:rPr>
          <w:color w:val="auto"/>
        </w:rPr>
      </w:pPr>
      <w:r w:rsidRPr="007A4CAF">
        <w:rPr>
          <w:bCs/>
        </w:rPr>
        <w:t xml:space="preserve">Get Quantity data for number of this product sold outside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 xml:space="preserve">table); Find total quantity sold outside </w:t>
      </w:r>
      <w:r w:rsidRPr="007A4CAF">
        <w:rPr>
          <w:rFonts w:eastAsia="SimSun"/>
        </w:rPr>
        <w:t>campaign</w:t>
      </w:r>
      <w:r w:rsidRPr="007A4CAF">
        <w:rPr>
          <w:bCs/>
        </w:rPr>
        <w:t xml:space="preserve"> by aggregating Quantity in all discount sale days that without a campaign.  </w:t>
      </w:r>
    </w:p>
    <w:p w14:paraId="6FAE0509" w14:textId="77777777" w:rsidR="006E7843" w:rsidRPr="007A4CAF" w:rsidRDefault="006E7843" w:rsidP="00A5471C">
      <w:pPr>
        <w:pStyle w:val="Default"/>
        <w:numPr>
          <w:ilvl w:val="2"/>
          <w:numId w:val="12"/>
        </w:numPr>
        <w:spacing w:line="300" w:lineRule="auto"/>
        <w:rPr>
          <w:color w:val="0070C0"/>
        </w:rPr>
      </w:pPr>
      <w:r w:rsidRPr="007A4CAF">
        <w:rPr>
          <w:rFonts w:eastAsia="SimSun"/>
        </w:rPr>
        <w:t>Find difference by</w:t>
      </w:r>
      <w:r w:rsidRPr="007A4CAF">
        <w:rPr>
          <w:color w:val="auto"/>
        </w:rPr>
        <w:t xml:space="preserve"> subtracting </w:t>
      </w:r>
      <w:r w:rsidRPr="007A4CAF">
        <w:rPr>
          <w:rFonts w:eastAsia="SimSun"/>
        </w:rPr>
        <w:t>quantity sold outside campaign</w:t>
      </w:r>
      <w:r w:rsidRPr="007A4CAF">
        <w:rPr>
          <w:color w:val="0070C0"/>
        </w:rPr>
        <w:t xml:space="preserve"> </w:t>
      </w:r>
      <w:r w:rsidRPr="007A4CAF">
        <w:rPr>
          <w:color w:val="auto"/>
        </w:rPr>
        <w:t>from</w:t>
      </w:r>
      <w:r w:rsidRPr="007A4CAF">
        <w:rPr>
          <w:color w:val="0070C0"/>
        </w:rPr>
        <w:t xml:space="preserve"> </w:t>
      </w:r>
      <w:r w:rsidRPr="007A4CAF">
        <w:rPr>
          <w:rFonts w:eastAsia="SimSun"/>
        </w:rPr>
        <w:t>quantity sold during campaign.</w:t>
      </w:r>
    </w:p>
    <w:p w14:paraId="020417E5" w14:textId="77777777" w:rsidR="006E7843" w:rsidRPr="007A4CAF" w:rsidRDefault="006E7843" w:rsidP="00A5471C">
      <w:pPr>
        <w:pStyle w:val="Default"/>
        <w:numPr>
          <w:ilvl w:val="0"/>
          <w:numId w:val="29"/>
        </w:numPr>
        <w:spacing w:line="300" w:lineRule="auto"/>
        <w:ind w:left="1440"/>
        <w:rPr>
          <w:color w:val="0070C0"/>
        </w:rPr>
      </w:pPr>
      <w:r w:rsidRPr="007A4CAF">
        <w:rPr>
          <w:rFonts w:eastAsia="SimSun"/>
        </w:rPr>
        <w:t xml:space="preserve">Sort by difference in descending order and </w:t>
      </w:r>
      <w:commentRangeStart w:id="65"/>
      <w:r w:rsidRPr="007A4CAF">
        <w:rPr>
          <w:rFonts w:eastAsia="SimSun"/>
        </w:rPr>
        <w:t xml:space="preserve">only display the top 10 followed by the bottom 10. </w:t>
      </w:r>
      <w:commentRangeEnd w:id="65"/>
      <w:r w:rsidRPr="007A4CAF">
        <w:rPr>
          <w:rStyle w:val="CommentReference"/>
          <w:color w:val="auto"/>
        </w:rPr>
        <w:commentReference w:id="65"/>
      </w:r>
    </w:p>
    <w:p w14:paraId="721555C6"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A3D2556" w14:textId="77777777" w:rsidR="006E7843" w:rsidRPr="007A4CAF" w:rsidRDefault="006E7843" w:rsidP="00A5471C">
      <w:pPr>
        <w:spacing w:line="300" w:lineRule="auto"/>
        <w:rPr>
          <w:rFonts w:ascii="Arial" w:hAnsi="Arial" w:cs="Arial"/>
        </w:rPr>
      </w:pPr>
    </w:p>
    <w:sectPr w:rsidR="006E7843" w:rsidRPr="007A4CAF" w:rsidSect="00446832">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Yang, Yaping" w:date="2021-02-24T20:49:00Z" w:initials="YY">
    <w:p w14:paraId="09D365B8" w14:textId="77777777" w:rsidR="00126F8D" w:rsidRDefault="00126F8D" w:rsidP="00126F8D">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13" w:author="Li Liang" w:date="2021-02-24T23:11:00Z" w:initials="LL">
    <w:p w14:paraId="0DF1F8BF" w14:textId="77777777" w:rsidR="00126F8D" w:rsidRDefault="00126F8D" w:rsidP="00126F8D">
      <w:pPr>
        <w:pStyle w:val="CommentText"/>
      </w:pPr>
      <w:r>
        <w:rPr>
          <w:rStyle w:val="CommentReference"/>
        </w:rPr>
        <w:annotationRef/>
      </w:r>
      <w:r>
        <w:t>Display city after state is selected.</w:t>
      </w:r>
    </w:p>
  </w:comment>
  <w:comment w:id="24" w:author="Yang, Yaping" w:date="2021-02-24T20:56:00Z" w:initials="YY">
    <w:p w14:paraId="16E07402" w14:textId="77777777" w:rsidR="00126F8D" w:rsidRDefault="00126F8D" w:rsidP="00126F8D">
      <w:pPr>
        <w:pStyle w:val="CommentText"/>
      </w:pPr>
      <w:r>
        <w:rPr>
          <w:rStyle w:val="CommentReference"/>
        </w:rPr>
        <w:annotationRef/>
      </w:r>
      <w:r>
        <w:t>Should we display the original population information in the input box?</w:t>
      </w:r>
    </w:p>
  </w:comment>
  <w:comment w:id="25" w:author="Li Liang" w:date="2021-02-24T23:27:00Z" w:initials="LL">
    <w:p w14:paraId="3BCF222E" w14:textId="77777777" w:rsidR="00126F8D" w:rsidRDefault="00126F8D" w:rsidP="00126F8D">
      <w:pPr>
        <w:pStyle w:val="CommentText"/>
      </w:pPr>
      <w:r>
        <w:rPr>
          <w:rStyle w:val="CommentReference"/>
        </w:rPr>
        <w:annotationRef/>
      </w:r>
      <w:r>
        <w:t>Added in above task “</w:t>
      </w:r>
      <w:r>
        <w:rPr>
          <w:rFonts w:ascii="Times New Roman" w:hAnsi="Times New Roman" w:cs="Times New Roman"/>
          <w:sz w:val="24"/>
          <w:szCs w:val="24"/>
        </w:rPr>
        <w:t xml:space="preserve">Select target </w:t>
      </w:r>
      <w:r w:rsidRPr="00F9562D">
        <w:rPr>
          <w:rFonts w:ascii="Times New Roman" w:hAnsi="Times New Roman" w:cs="Times New Roman"/>
          <w:i/>
          <w:iCs/>
          <w:sz w:val="24"/>
          <w:szCs w:val="24"/>
        </w:rPr>
        <w:t>City_Name</w:t>
      </w:r>
      <w:r>
        <w:rPr>
          <w:rFonts w:ascii="Times New Roman" w:hAnsi="Times New Roman" w:cs="Times New Roman"/>
          <w:sz w:val="24"/>
          <w:szCs w:val="24"/>
        </w:rPr>
        <w:t>, display population</w:t>
      </w:r>
      <w:r>
        <w:t xml:space="preserve">”. I don’t think it’s displayed in the input textbox. It can be in another view population textbox? </w:t>
      </w:r>
    </w:p>
  </w:comment>
  <w:comment w:id="39" w:author="Robin Zhang" w:date="2021-02-24T22:44:00Z" w:initials="RZ">
    <w:p w14:paraId="1BB8ED0C" w14:textId="77777777" w:rsidR="00126F8D" w:rsidRDefault="00126F8D" w:rsidP="00FB1B43">
      <w:pPr>
        <w:pStyle w:val="CommentText"/>
      </w:pPr>
      <w:r>
        <w:rPr>
          <w:rStyle w:val="CommentReference"/>
        </w:rPr>
        <w:annotationRef/>
      </w:r>
      <w:r>
        <w:rPr>
          <w:rFonts w:hint="eastAsia"/>
        </w:rPr>
        <w:t>PID is product id not product quantity based on my understanding</w:t>
      </w:r>
    </w:p>
  </w:comment>
  <w:comment w:id="40" w:author="Teng Xue" w:date="2021-02-25T21:09:00Z" w:initials="TX">
    <w:p w14:paraId="206AA128" w14:textId="77777777" w:rsidR="00126F8D" w:rsidRDefault="00126F8D" w:rsidP="00FB1B43">
      <w:pPr>
        <w:pStyle w:val="CommentText"/>
      </w:pPr>
      <w:r>
        <w:rPr>
          <w:rStyle w:val="CommentReference"/>
        </w:rPr>
        <w:annotationRef/>
      </w:r>
      <w:r>
        <w:t xml:space="preserve">Total number of products could be find by counting  total number of PID, because one product has one PID only.  </w:t>
      </w:r>
    </w:p>
  </w:comment>
  <w:comment w:id="47" w:author="Teng Xue" w:date="2021-02-26T00:53:00Z" w:initials="TX">
    <w:p w14:paraId="1903650C" w14:textId="77777777" w:rsidR="00126F8D" w:rsidRDefault="00126F8D" w:rsidP="0065000C">
      <w:pPr>
        <w:pStyle w:val="CommentText"/>
      </w:pPr>
      <w:r>
        <w:rPr>
          <w:rStyle w:val="CommentReference"/>
        </w:rPr>
        <w:annotationRef/>
      </w:r>
      <w:r>
        <w:t>tables</w:t>
      </w:r>
    </w:p>
  </w:comment>
  <w:comment w:id="50" w:author="Robin Zhang" w:date="2021-02-24T22:58:00Z" w:initials="RZ">
    <w:p w14:paraId="35B52D0F" w14:textId="77777777" w:rsidR="00126F8D" w:rsidRDefault="00126F8D" w:rsidP="00FB1B43">
      <w:pPr>
        <w:pStyle w:val="CommentText"/>
      </w:pPr>
      <w:r>
        <w:t>Sentence from</w:t>
      </w:r>
      <w:r>
        <w:rPr>
          <w:rFonts w:hint="eastAsia"/>
        </w:rPr>
        <w:t xml:space="preserve"> Spec: </w:t>
      </w:r>
      <w:r>
        <w:rPr>
          <w:rStyle w:val="CommentReference"/>
        </w:rPr>
        <w:annotationRef/>
      </w:r>
      <w:r>
        <w:rPr>
          <w:rFonts w:hint="eastAsia"/>
        </w:rPr>
        <w:t xml:space="preserve">The report will show if </w:t>
      </w:r>
      <w:r>
        <w:t>…</w:t>
      </w:r>
      <w:r>
        <w:rPr>
          <w:rFonts w:hint="eastAsia"/>
        </w:rPr>
        <w:t xml:space="preserve">. </w:t>
      </w:r>
      <w:r>
        <w:t>S</w:t>
      </w:r>
      <w:r>
        <w:rPr>
          <w:rFonts w:hint="eastAsia"/>
        </w:rPr>
        <w:t xml:space="preserve">ignificantly higher.   We may need to define a significantly percentage and then decide show or not show. </w:t>
      </w:r>
    </w:p>
  </w:comment>
  <w:comment w:id="52" w:author="Teng Xue" w:date="2021-02-26T00:36:00Z" w:initials="TX">
    <w:p w14:paraId="7854D586" w14:textId="77777777" w:rsidR="00126F8D" w:rsidRDefault="00126F8D" w:rsidP="003166B0">
      <w:pPr>
        <w:pStyle w:val="CommentText"/>
      </w:pPr>
      <w:r>
        <w:rPr>
          <w:rStyle w:val="CommentReference"/>
        </w:rPr>
        <w:annotationRef/>
      </w:r>
      <w:r>
        <w:t>Get Year and Month List</w:t>
      </w:r>
    </w:p>
  </w:comment>
  <w:comment w:id="53" w:author="Yang, Yaping" w:date="2021-02-26T19:44:00Z" w:initials="YY">
    <w:p w14:paraId="69906B77" w14:textId="77777777" w:rsidR="00126F8D" w:rsidRDefault="00126F8D" w:rsidP="003166B0">
      <w:pPr>
        <w:pStyle w:val="CommentText"/>
      </w:pPr>
      <w:r>
        <w:rPr>
          <w:rStyle w:val="CommentReference"/>
        </w:rPr>
        <w:annotationRef/>
      </w:r>
      <w:r>
        <w:t>Fixed, thanks!</w:t>
      </w:r>
    </w:p>
  </w:comment>
  <w:comment w:id="57" w:author="Teng Xue" w:date="2021-02-26T00:29:00Z" w:initials="TX">
    <w:p w14:paraId="6477A2BF" w14:textId="77777777" w:rsidR="00126F8D" w:rsidRDefault="00126F8D" w:rsidP="003166B0">
      <w:pPr>
        <w:pStyle w:val="CommentText"/>
      </w:pPr>
      <w:r>
        <w:rPr>
          <w:rStyle w:val="CommentReference"/>
        </w:rPr>
        <w:annotationRef/>
      </w:r>
      <w:r>
        <w:t>tables</w:t>
      </w:r>
    </w:p>
  </w:comment>
  <w:comment w:id="58" w:author="Yang, Yaping" w:date="2021-02-26T19:43:00Z" w:initials="YY">
    <w:p w14:paraId="5CAB7684" w14:textId="77777777" w:rsidR="00126F8D" w:rsidRDefault="00126F8D" w:rsidP="003166B0">
      <w:pPr>
        <w:pStyle w:val="CommentText"/>
      </w:pPr>
      <w:r>
        <w:rPr>
          <w:rStyle w:val="CommentReference"/>
        </w:rPr>
        <w:annotationRef/>
      </w:r>
      <w:r>
        <w:t>Fixed, thanks!</w:t>
      </w:r>
    </w:p>
  </w:comment>
  <w:comment w:id="63" w:author="Robin Zhang" w:date="2021-02-24T23:09:00Z" w:initials="RZ">
    <w:p w14:paraId="41B71931" w14:textId="77777777" w:rsidR="00126F8D" w:rsidRDefault="00126F8D" w:rsidP="006E7843">
      <w:pPr>
        <w:pStyle w:val="CommentText"/>
      </w:pPr>
      <w:r>
        <w:rPr>
          <w:rStyle w:val="CommentReference"/>
        </w:rPr>
        <w:annotationRef/>
      </w:r>
      <w:r>
        <w:t>The query maybe structures like below. (not accurate)</w:t>
      </w:r>
    </w:p>
    <w:p w14:paraId="284E3928" w14:textId="77777777" w:rsidR="00126F8D" w:rsidRDefault="00126F8D" w:rsidP="006E7843">
      <w:pPr>
        <w:pStyle w:val="CommentText"/>
      </w:pPr>
      <w:r>
        <w:t xml:space="preserve">From category c </w:t>
      </w:r>
    </w:p>
    <w:p w14:paraId="5BF36A87" w14:textId="77777777" w:rsidR="00126F8D" w:rsidRDefault="00126F8D" w:rsidP="006E7843">
      <w:pPr>
        <w:pStyle w:val="CommentText"/>
      </w:pPr>
      <w:r>
        <w:t>Inner join Product p on c.Name =p.CNAME</w:t>
      </w:r>
    </w:p>
    <w:p w14:paraId="244AA352" w14:textId="77777777" w:rsidR="00126F8D" w:rsidRDefault="00126F8D" w:rsidP="006E7843">
      <w:pPr>
        <w:pStyle w:val="CommentText"/>
      </w:pPr>
      <w:r>
        <w:t>Inner join SALE on ….</w:t>
      </w:r>
    </w:p>
    <w:p w14:paraId="5E68584E" w14:textId="77777777" w:rsidR="00126F8D" w:rsidRDefault="00126F8D" w:rsidP="006E7843">
      <w:pPr>
        <w:pStyle w:val="CommentText"/>
      </w:pPr>
      <w:r>
        <w:t>Inner join STORE as store1 on Store1.HasRestruante = 1</w:t>
      </w:r>
    </w:p>
    <w:p w14:paraId="6410882B" w14:textId="77777777" w:rsidR="00126F8D" w:rsidRDefault="00126F8D" w:rsidP="006E7843">
      <w:pPr>
        <w:pStyle w:val="CommentText"/>
      </w:pPr>
      <w:r>
        <w:t>Inner join STORE as store2 on Store2.HasResturnate = 0</w:t>
      </w:r>
    </w:p>
  </w:comment>
  <w:comment w:id="65" w:author="Robin Zhang" w:date="2021-02-24T23:12:00Z" w:initials="RZ">
    <w:p w14:paraId="6944BFAC" w14:textId="77777777" w:rsidR="00126F8D" w:rsidRDefault="00126F8D" w:rsidP="006E7843">
      <w:pPr>
        <w:pStyle w:val="CommentText"/>
      </w:pPr>
      <w:r>
        <w:rPr>
          <w:rStyle w:val="CommentReference"/>
        </w:rPr>
        <w:annotationRef/>
      </w:r>
      <w:r>
        <w:t xml:space="preserve">A Union may needed after sort. I am not sure if we need to describe it or not.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D365B8" w15:done="0"/>
  <w15:commentEx w15:paraId="0DF1F8BF" w15:paraIdParent="09D365B8" w15:done="0"/>
  <w15:commentEx w15:paraId="16E07402" w15:done="0"/>
  <w15:commentEx w15:paraId="3BCF222E" w15:paraIdParent="16E07402" w15:done="0"/>
  <w15:commentEx w15:paraId="1BB8ED0C" w15:done="0"/>
  <w15:commentEx w15:paraId="206AA128" w15:paraIdParent="1BB8ED0C" w15:done="0"/>
  <w15:commentEx w15:paraId="1903650C" w15:done="0"/>
  <w15:commentEx w15:paraId="35B52D0F" w15:done="0"/>
  <w15:commentEx w15:paraId="7854D586" w15:done="0"/>
  <w15:commentEx w15:paraId="69906B77" w15:paraIdParent="7854D586" w15:done="0"/>
  <w15:commentEx w15:paraId="6477A2BF" w15:done="0"/>
  <w15:commentEx w15:paraId="5CAB7684" w15:paraIdParent="6477A2BF" w15:done="0"/>
  <w15:commentEx w15:paraId="6410882B" w15:done="0"/>
  <w15:commentEx w15:paraId="6944BF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D365B8" w16cid:durableId="23E13A76"/>
  <w16cid:commentId w16cid:paraId="0DF1F8BF" w16cid:durableId="23E15BAF"/>
  <w16cid:commentId w16cid:paraId="16E07402" w16cid:durableId="23E13BFC"/>
  <w16cid:commentId w16cid:paraId="3BCF222E" w16cid:durableId="23E15F53"/>
  <w16cid:commentId w16cid:paraId="1BB8ED0C" w16cid:durableId="23E1631E"/>
  <w16cid:commentId w16cid:paraId="206AA128" w16cid:durableId="23E29073"/>
  <w16cid:commentId w16cid:paraId="1903650C" w16cid:durableId="23E2C526"/>
  <w16cid:commentId w16cid:paraId="35B52D0F" w16cid:durableId="23E16325"/>
  <w16cid:commentId w16cid:paraId="7854D586" w16cid:durableId="23E2C104"/>
  <w16cid:commentId w16cid:paraId="69906B77" w16cid:durableId="23E3CE0A"/>
  <w16cid:commentId w16cid:paraId="6477A2BF" w16cid:durableId="23E2BF7E"/>
  <w16cid:commentId w16cid:paraId="5CAB7684" w16cid:durableId="23E3CDEA"/>
  <w16cid:commentId w16cid:paraId="6410882B" w16cid:durableId="23E16328"/>
  <w16cid:commentId w16cid:paraId="6944BFAC" w16cid:durableId="23E163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2C266" w14:textId="77777777" w:rsidR="00C667BB" w:rsidRDefault="00C667BB" w:rsidP="00C832D5">
      <w:r>
        <w:separator/>
      </w:r>
    </w:p>
  </w:endnote>
  <w:endnote w:type="continuationSeparator" w:id="0">
    <w:p w14:paraId="5A9B98D6" w14:textId="77777777" w:rsidR="00C667BB" w:rsidRDefault="00C667BB" w:rsidP="00C8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3B4D1" w14:textId="09CD9D45" w:rsidR="00126F8D" w:rsidRPr="00011A3D" w:rsidRDefault="00C667BB">
    <w:pPr>
      <w:pStyle w:val="Footer"/>
      <w:rPr>
        <w:rFonts w:ascii="Arial" w:hAnsi="Arial" w:cs="Arial"/>
        <w:sz w:val="22"/>
        <w:szCs w:val="22"/>
      </w:rPr>
    </w:pPr>
    <w:hyperlink w:anchor="Table_of_Contents" w:history="1">
      <w:r w:rsidR="00126F8D" w:rsidRPr="00CB2A30">
        <w:rPr>
          <w:rStyle w:val="Hyperlink"/>
          <w:rFonts w:ascii="Arial" w:hAnsi="Arial" w:cs="Arial"/>
          <w:sz w:val="22"/>
          <w:szCs w:val="22"/>
        </w:rPr>
        <w:t>Table of Contents</w:t>
      </w:r>
    </w:hyperlink>
    <w:r w:rsidR="00126F8D" w:rsidRPr="00011A3D">
      <w:rPr>
        <w:rFonts w:ascii="Arial" w:hAnsi="Arial" w:cs="Arial"/>
        <w:sz w:val="22"/>
        <w:szCs w:val="22"/>
      </w:rPr>
      <w:ptab w:relativeTo="margin" w:alignment="center" w:leader="none"/>
    </w:r>
    <w:r w:rsidR="00126F8D" w:rsidRPr="00011A3D">
      <w:rPr>
        <w:rFonts w:ascii="Arial" w:hAnsi="Arial" w:cs="Arial"/>
        <w:sz w:val="22"/>
        <w:szCs w:val="22"/>
      </w:rPr>
      <w:ptab w:relativeTo="margin" w:alignment="right" w:leader="none"/>
    </w:r>
    <w:r w:rsidR="00126F8D" w:rsidRPr="00011A3D">
      <w:rPr>
        <w:rFonts w:ascii="Arial" w:hAnsi="Arial" w:cs="Arial"/>
        <w:b/>
        <w:color w:val="000000" w:themeColor="text1"/>
        <w:sz w:val="22"/>
        <w:szCs w:val="22"/>
      </w:rPr>
      <w:t>Revised</w:t>
    </w:r>
    <w:r w:rsidR="00126F8D" w:rsidRPr="00011A3D">
      <w:rPr>
        <w:rFonts w:ascii="Arial" w:hAnsi="Arial" w:cs="Arial"/>
        <w:color w:val="000000" w:themeColor="text1"/>
        <w:sz w:val="22"/>
        <w:szCs w:val="22"/>
      </w:rPr>
      <w:t xml:space="preserve">: </w:t>
    </w:r>
    <w:r w:rsidR="00126F8D" w:rsidRPr="00011A3D">
      <w:rPr>
        <w:rFonts w:ascii="Arial" w:hAnsi="Arial" w:cs="Arial"/>
        <w:color w:val="000000" w:themeColor="text1"/>
        <w:sz w:val="22"/>
        <w:szCs w:val="22"/>
      </w:rPr>
      <w:fldChar w:fldCharType="begin"/>
    </w:r>
    <w:r w:rsidR="00126F8D" w:rsidRPr="00011A3D">
      <w:rPr>
        <w:rFonts w:ascii="Arial" w:hAnsi="Arial" w:cs="Arial"/>
        <w:color w:val="000000" w:themeColor="text1"/>
        <w:sz w:val="22"/>
        <w:szCs w:val="22"/>
      </w:rPr>
      <w:instrText xml:space="preserve"> DATE \@ "M/d/yyyy" </w:instrText>
    </w:r>
    <w:r w:rsidR="00126F8D" w:rsidRPr="00011A3D">
      <w:rPr>
        <w:rFonts w:ascii="Arial" w:hAnsi="Arial" w:cs="Arial"/>
        <w:color w:val="000000" w:themeColor="text1"/>
        <w:sz w:val="22"/>
        <w:szCs w:val="22"/>
      </w:rPr>
      <w:fldChar w:fldCharType="separate"/>
    </w:r>
    <w:r w:rsidR="00222907">
      <w:rPr>
        <w:rFonts w:ascii="Arial" w:hAnsi="Arial" w:cs="Arial"/>
        <w:noProof/>
        <w:color w:val="000000" w:themeColor="text1"/>
        <w:sz w:val="22"/>
        <w:szCs w:val="22"/>
      </w:rPr>
      <w:t>2/27/2021</w:t>
    </w:r>
    <w:r w:rsidR="00126F8D" w:rsidRPr="00011A3D">
      <w:rPr>
        <w:rFonts w:ascii="Arial" w:hAnsi="Arial" w:cs="Arial"/>
        <w:color w:val="000000" w:themeColor="tex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4C664" w14:textId="77777777" w:rsidR="00C667BB" w:rsidRDefault="00C667BB" w:rsidP="00C832D5">
      <w:r>
        <w:separator/>
      </w:r>
    </w:p>
  </w:footnote>
  <w:footnote w:type="continuationSeparator" w:id="0">
    <w:p w14:paraId="37D166BD" w14:textId="77777777" w:rsidR="00C667BB" w:rsidRDefault="00C667BB" w:rsidP="00C8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97D8C" w14:textId="4CEFE1D5" w:rsidR="00126F8D" w:rsidRPr="00C10D68" w:rsidRDefault="00126F8D" w:rsidP="00C832D5">
    <w:pPr>
      <w:pStyle w:val="NormalWeb"/>
      <w:shd w:val="clear" w:color="auto" w:fill="FFFFFF"/>
      <w:spacing w:before="0" w:beforeAutospacing="0" w:after="0" w:afterAutospacing="0"/>
      <w:jc w:val="center"/>
      <w:rPr>
        <w:rFonts w:ascii="Arial" w:hAnsi="Arial" w:cs="Arial"/>
        <w:color w:val="000000" w:themeColor="text1"/>
      </w:rPr>
    </w:pPr>
    <w:r w:rsidRPr="00C10D68">
      <w:rPr>
        <w:rFonts w:ascii="Arial" w:hAnsi="Arial" w:cs="Arial"/>
        <w:b/>
        <w:bCs/>
        <w:color w:val="000000" w:themeColor="text1"/>
        <w:sz w:val="22"/>
        <w:szCs w:val="22"/>
      </w:rPr>
      <w:t>Phase 1 Report</w:t>
    </w:r>
    <w:r w:rsidRPr="00C10D68">
      <w:rPr>
        <w:rFonts w:ascii="Arial" w:hAnsi="Arial" w:cs="Arial"/>
        <w:bCs/>
        <w:color w:val="000000" w:themeColor="text1"/>
        <w:sz w:val="22"/>
        <w:szCs w:val="22"/>
      </w:rPr>
      <w:t xml:space="preserve"> </w:t>
    </w:r>
    <w:r w:rsidRPr="00C10D68">
      <w:rPr>
        <w:rFonts w:ascii="Arial" w:hAnsi="Arial" w:cs="Arial"/>
        <w:color w:val="000000" w:themeColor="text1"/>
        <w:sz w:val="22"/>
        <w:szCs w:val="22"/>
      </w:rPr>
      <w:t xml:space="preserve">| CS 6400 - Spring 2021 | </w:t>
    </w:r>
    <w:r w:rsidRPr="00C10D68">
      <w:rPr>
        <w:rFonts w:ascii="Arial" w:hAnsi="Arial" w:cs="Arial"/>
        <w:b/>
        <w:bCs/>
        <w:color w:val="000000" w:themeColor="text1"/>
        <w:sz w:val="22"/>
        <w:szCs w:val="22"/>
      </w:rPr>
      <w:t>Team 058</w:t>
    </w:r>
  </w:p>
  <w:p w14:paraId="7015D7C2" w14:textId="77777777" w:rsidR="00126F8D" w:rsidRDefault="00126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56FA"/>
    <w:multiLevelType w:val="hybridMultilevel"/>
    <w:tmpl w:val="EC226EB4"/>
    <w:lvl w:ilvl="0" w:tplc="C93EE252">
      <w:start w:val="1"/>
      <w:numFmt w:val="bullet"/>
      <w:lvlText w:val="o"/>
      <w:lvlJc w:val="left"/>
      <w:pPr>
        <w:ind w:left="1440" w:hanging="360"/>
      </w:pPr>
      <w:rPr>
        <w:rFonts w:ascii="Courier New" w:hAnsi="Courier New" w:cs="Courier New" w:hint="default"/>
        <w:color w:val="auto"/>
        <w:sz w:val="24"/>
        <w:szCs w:val="24"/>
      </w:rPr>
    </w:lvl>
    <w:lvl w:ilvl="1" w:tplc="8E66437E">
      <w:start w:val="1"/>
      <w:numFmt w:val="bullet"/>
      <w:lvlText w:val=""/>
      <w:lvlJc w:val="left"/>
      <w:pPr>
        <w:ind w:left="2160" w:hanging="360"/>
      </w:pPr>
      <w:rPr>
        <w:rFonts w:ascii="Symbol" w:hAnsi="Symbol" w:hint="default"/>
        <w:color w:val="auto"/>
        <w:sz w:val="24"/>
        <w:szCs w:val="24"/>
      </w:rPr>
    </w:lvl>
    <w:lvl w:ilvl="2" w:tplc="A75E4518">
      <w:start w:val="1"/>
      <w:numFmt w:val="bullet"/>
      <w:lvlText w:val=""/>
      <w:lvlJc w:val="left"/>
      <w:pPr>
        <w:ind w:left="2880" w:hanging="360"/>
      </w:pPr>
      <w:rPr>
        <w:rFonts w:ascii="Wingdings" w:hAnsi="Wingdings" w:hint="default"/>
        <w:color w:val="auto"/>
      </w:rPr>
    </w:lvl>
    <w:lvl w:ilvl="3" w:tplc="B5004F42">
      <w:start w:val="1"/>
      <w:numFmt w:val="bullet"/>
      <w:lvlText w:val=""/>
      <w:lvlJc w:val="left"/>
      <w:pPr>
        <w:ind w:left="3600" w:hanging="360"/>
      </w:pPr>
      <w:rPr>
        <w:rFonts w:ascii="Symbol" w:hAnsi="Symbol" w:hint="default"/>
        <w:color w:val="auto"/>
      </w:rPr>
    </w:lvl>
    <w:lvl w:ilvl="4" w:tplc="C93EE252">
      <w:start w:val="1"/>
      <w:numFmt w:val="bullet"/>
      <w:lvlText w:val="o"/>
      <w:lvlJc w:val="left"/>
      <w:pPr>
        <w:ind w:left="4320" w:hanging="360"/>
      </w:pPr>
      <w:rPr>
        <w:rFonts w:ascii="Courier New" w:hAnsi="Courier New" w:cs="Courier New" w:hint="default"/>
        <w:color w:val="auto"/>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A30E8"/>
    <w:multiLevelType w:val="hybridMultilevel"/>
    <w:tmpl w:val="F56CEE52"/>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6B25A87"/>
    <w:multiLevelType w:val="hybridMultilevel"/>
    <w:tmpl w:val="86F4D1CC"/>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FF10A8A"/>
    <w:multiLevelType w:val="hybridMultilevel"/>
    <w:tmpl w:val="2DC4052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39137B0"/>
    <w:multiLevelType w:val="hybridMultilevel"/>
    <w:tmpl w:val="31585420"/>
    <w:lvl w:ilvl="0" w:tplc="C93EE252">
      <w:start w:val="1"/>
      <w:numFmt w:val="bullet"/>
      <w:lvlText w:val="o"/>
      <w:lvlJc w:val="left"/>
      <w:pPr>
        <w:ind w:left="1800" w:hanging="360"/>
      </w:pPr>
      <w:rPr>
        <w:rFonts w:ascii="Courier New" w:hAnsi="Courier New" w:cs="Courier New"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B106EF"/>
    <w:multiLevelType w:val="multilevel"/>
    <w:tmpl w:val="4A5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253DC"/>
    <w:multiLevelType w:val="hybridMultilevel"/>
    <w:tmpl w:val="F09081D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A475C"/>
    <w:multiLevelType w:val="hybridMultilevel"/>
    <w:tmpl w:val="963CF45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42E4"/>
    <w:multiLevelType w:val="hybridMultilevel"/>
    <w:tmpl w:val="D64C9A6A"/>
    <w:lvl w:ilvl="0" w:tplc="C93EE252">
      <w:start w:val="1"/>
      <w:numFmt w:val="bullet"/>
      <w:lvlText w:val="o"/>
      <w:lvlJc w:val="left"/>
      <w:pPr>
        <w:ind w:left="1080" w:hanging="360"/>
      </w:pPr>
      <w:rPr>
        <w:rFonts w:ascii="Courier New" w:hAnsi="Courier New" w:cs="Courier New" w:hint="default"/>
        <w:color w:val="auto"/>
        <w:sz w:val="24"/>
        <w:szCs w:val="24"/>
      </w:rPr>
    </w:lvl>
    <w:lvl w:ilvl="1" w:tplc="8E66437E">
      <w:start w:val="1"/>
      <w:numFmt w:val="bullet"/>
      <w:lvlText w:val=""/>
      <w:lvlJc w:val="left"/>
      <w:pPr>
        <w:ind w:left="1800" w:hanging="360"/>
      </w:pPr>
      <w:rPr>
        <w:rFonts w:ascii="Symbol" w:hAnsi="Symbol" w:hint="default"/>
        <w:color w:val="auto"/>
        <w:sz w:val="24"/>
        <w:szCs w:val="24"/>
      </w:rPr>
    </w:lvl>
    <w:lvl w:ilvl="2" w:tplc="A75E4518">
      <w:start w:val="1"/>
      <w:numFmt w:val="bullet"/>
      <w:lvlText w:val=""/>
      <w:lvlJc w:val="left"/>
      <w:pPr>
        <w:ind w:left="2520" w:hanging="360"/>
      </w:pPr>
      <w:rPr>
        <w:rFonts w:ascii="Wingdings" w:hAnsi="Wingdings" w:hint="default"/>
        <w:color w:val="auto"/>
      </w:rPr>
    </w:lvl>
    <w:lvl w:ilvl="3" w:tplc="B5004F42">
      <w:start w:val="1"/>
      <w:numFmt w:val="bullet"/>
      <w:lvlText w:val=""/>
      <w:lvlJc w:val="left"/>
      <w:pPr>
        <w:ind w:left="3240" w:hanging="360"/>
      </w:pPr>
      <w:rPr>
        <w:rFonts w:ascii="Symbol" w:hAnsi="Symbol" w:hint="default"/>
        <w:color w:val="auto"/>
      </w:rPr>
    </w:lvl>
    <w:lvl w:ilvl="4" w:tplc="C93EE252">
      <w:start w:val="1"/>
      <w:numFmt w:val="bullet"/>
      <w:lvlText w:val="o"/>
      <w:lvlJc w:val="left"/>
      <w:pPr>
        <w:ind w:left="3960" w:hanging="360"/>
      </w:pPr>
      <w:rPr>
        <w:rFonts w:ascii="Courier New" w:hAnsi="Courier New" w:cs="Courier New" w:hint="default"/>
        <w:color w:val="auto"/>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6777D"/>
    <w:multiLevelType w:val="hybridMultilevel"/>
    <w:tmpl w:val="805A738E"/>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3D65"/>
    <w:multiLevelType w:val="hybridMultilevel"/>
    <w:tmpl w:val="082CCEC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B0E70"/>
    <w:multiLevelType w:val="hybridMultilevel"/>
    <w:tmpl w:val="414EDC0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08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BA1"/>
    <w:multiLevelType w:val="hybridMultilevel"/>
    <w:tmpl w:val="AD5402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81D7A0C"/>
    <w:multiLevelType w:val="hybridMultilevel"/>
    <w:tmpl w:val="CDC4610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C2AB9"/>
    <w:multiLevelType w:val="hybridMultilevel"/>
    <w:tmpl w:val="70060016"/>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93584"/>
    <w:multiLevelType w:val="hybridMultilevel"/>
    <w:tmpl w:val="A410621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22F6B"/>
    <w:multiLevelType w:val="hybridMultilevel"/>
    <w:tmpl w:val="8D8E03F4"/>
    <w:lvl w:ilvl="0" w:tplc="D0E2EC88">
      <w:start w:val="1"/>
      <w:numFmt w:val="bullet"/>
      <w:lvlText w:val=""/>
      <w:lvlJc w:val="left"/>
      <w:pPr>
        <w:ind w:left="2520" w:hanging="360"/>
      </w:pPr>
      <w:rPr>
        <w:rFonts w:ascii="Symbol" w:hAnsi="Symbol" w:hint="default"/>
        <w:color w:val="auto"/>
        <w:sz w:val="15"/>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7473778"/>
    <w:multiLevelType w:val="hybridMultilevel"/>
    <w:tmpl w:val="C7989F98"/>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32DFA"/>
    <w:multiLevelType w:val="hybridMultilevel"/>
    <w:tmpl w:val="F40C201A"/>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61E86"/>
    <w:multiLevelType w:val="hybridMultilevel"/>
    <w:tmpl w:val="518E060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617E0"/>
    <w:multiLevelType w:val="hybridMultilevel"/>
    <w:tmpl w:val="427E40EC"/>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307DE"/>
    <w:multiLevelType w:val="hybridMultilevel"/>
    <w:tmpl w:val="9D20404A"/>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B0B61"/>
    <w:multiLevelType w:val="hybridMultilevel"/>
    <w:tmpl w:val="854651C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E4879"/>
    <w:multiLevelType w:val="hybridMultilevel"/>
    <w:tmpl w:val="1DAA60DE"/>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95993"/>
    <w:multiLevelType w:val="hybridMultilevel"/>
    <w:tmpl w:val="88EE944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02D71"/>
    <w:multiLevelType w:val="hybridMultilevel"/>
    <w:tmpl w:val="0E542C98"/>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818B7"/>
    <w:multiLevelType w:val="hybridMultilevel"/>
    <w:tmpl w:val="D146FF96"/>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20"/>
  </w:num>
  <w:num w:numId="5">
    <w:abstractNumId w:val="15"/>
  </w:num>
  <w:num w:numId="6">
    <w:abstractNumId w:val="21"/>
  </w:num>
  <w:num w:numId="7">
    <w:abstractNumId w:val="8"/>
  </w:num>
  <w:num w:numId="8">
    <w:abstractNumId w:val="19"/>
  </w:num>
  <w:num w:numId="9">
    <w:abstractNumId w:val="26"/>
  </w:num>
  <w:num w:numId="10">
    <w:abstractNumId w:val="24"/>
  </w:num>
  <w:num w:numId="11">
    <w:abstractNumId w:val="16"/>
  </w:num>
  <w:num w:numId="12">
    <w:abstractNumId w:val="23"/>
  </w:num>
  <w:num w:numId="13">
    <w:abstractNumId w:val="0"/>
  </w:num>
  <w:num w:numId="14">
    <w:abstractNumId w:val="4"/>
  </w:num>
  <w:num w:numId="15">
    <w:abstractNumId w:val="13"/>
  </w:num>
  <w:num w:numId="16">
    <w:abstractNumId w:val="3"/>
  </w:num>
  <w:num w:numId="17">
    <w:abstractNumId w:val="2"/>
  </w:num>
  <w:num w:numId="18">
    <w:abstractNumId w:val="18"/>
  </w:num>
  <w:num w:numId="19">
    <w:abstractNumId w:val="28"/>
  </w:num>
  <w:num w:numId="20">
    <w:abstractNumId w:val="22"/>
  </w:num>
  <w:num w:numId="21">
    <w:abstractNumId w:val="27"/>
  </w:num>
  <w:num w:numId="22">
    <w:abstractNumId w:val="1"/>
  </w:num>
  <w:num w:numId="23">
    <w:abstractNumId w:val="25"/>
  </w:num>
  <w:num w:numId="24">
    <w:abstractNumId w:val="11"/>
  </w:num>
  <w:num w:numId="25">
    <w:abstractNumId w:val="9"/>
  </w:num>
  <w:num w:numId="26">
    <w:abstractNumId w:val="14"/>
  </w:num>
  <w:num w:numId="27">
    <w:abstractNumId w:val="17"/>
  </w:num>
  <w:num w:numId="28">
    <w:abstractNumId w:val="12"/>
  </w:num>
  <w:num w:numId="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ng Xue">
    <w15:presenceInfo w15:providerId="Windows Live" w15:userId="e979cc2088b935ee"/>
  </w15:person>
  <w15:person w15:author="Li Liang">
    <w15:presenceInfo w15:providerId="Windows Live" w15:userId="328939c60a5ba37c"/>
  </w15:person>
  <w15:person w15:author="Yang, Yaping">
    <w15:presenceInfo w15:providerId="None" w15:userId="Yang, Yap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47"/>
    <w:rsid w:val="00002A64"/>
    <w:rsid w:val="000039C6"/>
    <w:rsid w:val="00004177"/>
    <w:rsid w:val="00011A3D"/>
    <w:rsid w:val="00015C4D"/>
    <w:rsid w:val="00020ACD"/>
    <w:rsid w:val="00023FAE"/>
    <w:rsid w:val="00026B87"/>
    <w:rsid w:val="00026D94"/>
    <w:rsid w:val="00027DAA"/>
    <w:rsid w:val="00030E95"/>
    <w:rsid w:val="0003369A"/>
    <w:rsid w:val="0003777B"/>
    <w:rsid w:val="00041B6B"/>
    <w:rsid w:val="00072563"/>
    <w:rsid w:val="00073A68"/>
    <w:rsid w:val="00073D9A"/>
    <w:rsid w:val="00075A27"/>
    <w:rsid w:val="00084CEF"/>
    <w:rsid w:val="00084FBB"/>
    <w:rsid w:val="00091695"/>
    <w:rsid w:val="000A55B4"/>
    <w:rsid w:val="000A6724"/>
    <w:rsid w:val="000A6A88"/>
    <w:rsid w:val="000B06A1"/>
    <w:rsid w:val="000B5A95"/>
    <w:rsid w:val="000B77BC"/>
    <w:rsid w:val="000C2BCA"/>
    <w:rsid w:val="000D3A68"/>
    <w:rsid w:val="000E3640"/>
    <w:rsid w:val="000F120A"/>
    <w:rsid w:val="001011FD"/>
    <w:rsid w:val="00101431"/>
    <w:rsid w:val="0011194D"/>
    <w:rsid w:val="00113D20"/>
    <w:rsid w:val="0011716A"/>
    <w:rsid w:val="00117289"/>
    <w:rsid w:val="001212F6"/>
    <w:rsid w:val="00126F8D"/>
    <w:rsid w:val="00136C44"/>
    <w:rsid w:val="001450E9"/>
    <w:rsid w:val="001470FA"/>
    <w:rsid w:val="00156747"/>
    <w:rsid w:val="00160A96"/>
    <w:rsid w:val="00160F3B"/>
    <w:rsid w:val="0016358F"/>
    <w:rsid w:val="00172DC6"/>
    <w:rsid w:val="001737B1"/>
    <w:rsid w:val="00176DA2"/>
    <w:rsid w:val="00187666"/>
    <w:rsid w:val="00187F5A"/>
    <w:rsid w:val="001907C5"/>
    <w:rsid w:val="001918B3"/>
    <w:rsid w:val="00193707"/>
    <w:rsid w:val="00195B7A"/>
    <w:rsid w:val="00196CEA"/>
    <w:rsid w:val="00196FCE"/>
    <w:rsid w:val="001A2B6E"/>
    <w:rsid w:val="001D153E"/>
    <w:rsid w:val="001D49E9"/>
    <w:rsid w:val="001D7F2D"/>
    <w:rsid w:val="001E09C5"/>
    <w:rsid w:val="002044AB"/>
    <w:rsid w:val="0020496C"/>
    <w:rsid w:val="00206104"/>
    <w:rsid w:val="002106E1"/>
    <w:rsid w:val="00220EA9"/>
    <w:rsid w:val="00222907"/>
    <w:rsid w:val="0022503F"/>
    <w:rsid w:val="00236349"/>
    <w:rsid w:val="002423A2"/>
    <w:rsid w:val="00242717"/>
    <w:rsid w:val="00244EE3"/>
    <w:rsid w:val="0024742A"/>
    <w:rsid w:val="00251CB2"/>
    <w:rsid w:val="00253814"/>
    <w:rsid w:val="00264624"/>
    <w:rsid w:val="00264E58"/>
    <w:rsid w:val="00267BAE"/>
    <w:rsid w:val="00270092"/>
    <w:rsid w:val="002718DB"/>
    <w:rsid w:val="00272FF7"/>
    <w:rsid w:val="00276845"/>
    <w:rsid w:val="00285C1F"/>
    <w:rsid w:val="002906D2"/>
    <w:rsid w:val="002A13E9"/>
    <w:rsid w:val="002B600A"/>
    <w:rsid w:val="002D3956"/>
    <w:rsid w:val="002D588C"/>
    <w:rsid w:val="00310068"/>
    <w:rsid w:val="00310C04"/>
    <w:rsid w:val="00314162"/>
    <w:rsid w:val="003166B0"/>
    <w:rsid w:val="0031753D"/>
    <w:rsid w:val="003279BE"/>
    <w:rsid w:val="00330201"/>
    <w:rsid w:val="00335DB0"/>
    <w:rsid w:val="00340238"/>
    <w:rsid w:val="0034044A"/>
    <w:rsid w:val="00341CE7"/>
    <w:rsid w:val="00347F55"/>
    <w:rsid w:val="00384C9B"/>
    <w:rsid w:val="00384D31"/>
    <w:rsid w:val="003963AC"/>
    <w:rsid w:val="003A214A"/>
    <w:rsid w:val="003C219B"/>
    <w:rsid w:val="003D76E2"/>
    <w:rsid w:val="003E374C"/>
    <w:rsid w:val="003E4E35"/>
    <w:rsid w:val="003E7A23"/>
    <w:rsid w:val="003F6604"/>
    <w:rsid w:val="004033FD"/>
    <w:rsid w:val="004036DD"/>
    <w:rsid w:val="00404111"/>
    <w:rsid w:val="00422F06"/>
    <w:rsid w:val="00423B4D"/>
    <w:rsid w:val="004356F1"/>
    <w:rsid w:val="004412C4"/>
    <w:rsid w:val="004429EA"/>
    <w:rsid w:val="00446832"/>
    <w:rsid w:val="00451A11"/>
    <w:rsid w:val="00454779"/>
    <w:rsid w:val="004563DF"/>
    <w:rsid w:val="004619B7"/>
    <w:rsid w:val="00461E9C"/>
    <w:rsid w:val="004668D6"/>
    <w:rsid w:val="00466E97"/>
    <w:rsid w:val="00476339"/>
    <w:rsid w:val="0047748C"/>
    <w:rsid w:val="0048181A"/>
    <w:rsid w:val="00485BE0"/>
    <w:rsid w:val="00491114"/>
    <w:rsid w:val="00495DE4"/>
    <w:rsid w:val="004A21DA"/>
    <w:rsid w:val="004A49EB"/>
    <w:rsid w:val="004C2DD3"/>
    <w:rsid w:val="004C32F1"/>
    <w:rsid w:val="004C6ACF"/>
    <w:rsid w:val="004D51A7"/>
    <w:rsid w:val="004D7456"/>
    <w:rsid w:val="004E0249"/>
    <w:rsid w:val="004E1A40"/>
    <w:rsid w:val="004E4081"/>
    <w:rsid w:val="004E5978"/>
    <w:rsid w:val="0050198A"/>
    <w:rsid w:val="005202E6"/>
    <w:rsid w:val="0052522B"/>
    <w:rsid w:val="00527DA7"/>
    <w:rsid w:val="005311FE"/>
    <w:rsid w:val="00536433"/>
    <w:rsid w:val="00545457"/>
    <w:rsid w:val="005465A9"/>
    <w:rsid w:val="005552EB"/>
    <w:rsid w:val="005559FC"/>
    <w:rsid w:val="00557CF8"/>
    <w:rsid w:val="005666FA"/>
    <w:rsid w:val="00572567"/>
    <w:rsid w:val="0057634D"/>
    <w:rsid w:val="0058481A"/>
    <w:rsid w:val="00595641"/>
    <w:rsid w:val="005958F8"/>
    <w:rsid w:val="00597483"/>
    <w:rsid w:val="005D463E"/>
    <w:rsid w:val="005D64EA"/>
    <w:rsid w:val="005D6C0B"/>
    <w:rsid w:val="005E0CD8"/>
    <w:rsid w:val="005E1D57"/>
    <w:rsid w:val="00600CC0"/>
    <w:rsid w:val="00605AC7"/>
    <w:rsid w:val="00625D75"/>
    <w:rsid w:val="006263EB"/>
    <w:rsid w:val="00626EBE"/>
    <w:rsid w:val="0064382F"/>
    <w:rsid w:val="00646459"/>
    <w:rsid w:val="0065000C"/>
    <w:rsid w:val="00652C67"/>
    <w:rsid w:val="00655D2A"/>
    <w:rsid w:val="0066079C"/>
    <w:rsid w:val="006639B5"/>
    <w:rsid w:val="0067039F"/>
    <w:rsid w:val="00671D2B"/>
    <w:rsid w:val="00681DAF"/>
    <w:rsid w:val="00690507"/>
    <w:rsid w:val="006927AF"/>
    <w:rsid w:val="00694E05"/>
    <w:rsid w:val="006A2349"/>
    <w:rsid w:val="006A5B38"/>
    <w:rsid w:val="006A5D91"/>
    <w:rsid w:val="006B2C86"/>
    <w:rsid w:val="006B56B8"/>
    <w:rsid w:val="006B7305"/>
    <w:rsid w:val="006C115A"/>
    <w:rsid w:val="006C2BB9"/>
    <w:rsid w:val="006C3603"/>
    <w:rsid w:val="006D3FE9"/>
    <w:rsid w:val="006E3D58"/>
    <w:rsid w:val="006E7843"/>
    <w:rsid w:val="006F6932"/>
    <w:rsid w:val="0072012A"/>
    <w:rsid w:val="007206F8"/>
    <w:rsid w:val="00721AAE"/>
    <w:rsid w:val="00722DDA"/>
    <w:rsid w:val="00724F26"/>
    <w:rsid w:val="007301C4"/>
    <w:rsid w:val="00735002"/>
    <w:rsid w:val="00741413"/>
    <w:rsid w:val="0074622F"/>
    <w:rsid w:val="007605DD"/>
    <w:rsid w:val="00763D02"/>
    <w:rsid w:val="00771695"/>
    <w:rsid w:val="007754AF"/>
    <w:rsid w:val="007806A7"/>
    <w:rsid w:val="00786336"/>
    <w:rsid w:val="00791CD7"/>
    <w:rsid w:val="007A0E43"/>
    <w:rsid w:val="007A4CAF"/>
    <w:rsid w:val="007A661A"/>
    <w:rsid w:val="007C32C4"/>
    <w:rsid w:val="007C48F9"/>
    <w:rsid w:val="007D3784"/>
    <w:rsid w:val="007E29A1"/>
    <w:rsid w:val="007F2FED"/>
    <w:rsid w:val="007F302A"/>
    <w:rsid w:val="007F6187"/>
    <w:rsid w:val="00801157"/>
    <w:rsid w:val="00812A5C"/>
    <w:rsid w:val="00812D34"/>
    <w:rsid w:val="00830734"/>
    <w:rsid w:val="008329ED"/>
    <w:rsid w:val="00837EB1"/>
    <w:rsid w:val="00842384"/>
    <w:rsid w:val="008477C6"/>
    <w:rsid w:val="008507C4"/>
    <w:rsid w:val="00851DE0"/>
    <w:rsid w:val="0085282C"/>
    <w:rsid w:val="00856EFC"/>
    <w:rsid w:val="008635F8"/>
    <w:rsid w:val="00866B28"/>
    <w:rsid w:val="008675C0"/>
    <w:rsid w:val="008742FF"/>
    <w:rsid w:val="008823C2"/>
    <w:rsid w:val="00893A8F"/>
    <w:rsid w:val="00893AAC"/>
    <w:rsid w:val="00897B9F"/>
    <w:rsid w:val="008A03FC"/>
    <w:rsid w:val="008A3149"/>
    <w:rsid w:val="008A6787"/>
    <w:rsid w:val="008A75DC"/>
    <w:rsid w:val="008B36C7"/>
    <w:rsid w:val="008C24B9"/>
    <w:rsid w:val="008D1CF4"/>
    <w:rsid w:val="008F22EC"/>
    <w:rsid w:val="008F6D77"/>
    <w:rsid w:val="00904071"/>
    <w:rsid w:val="00931416"/>
    <w:rsid w:val="009427D2"/>
    <w:rsid w:val="00943572"/>
    <w:rsid w:val="00944269"/>
    <w:rsid w:val="00951DA6"/>
    <w:rsid w:val="00961CD3"/>
    <w:rsid w:val="00967941"/>
    <w:rsid w:val="0097460D"/>
    <w:rsid w:val="00976304"/>
    <w:rsid w:val="009764EA"/>
    <w:rsid w:val="009825D9"/>
    <w:rsid w:val="00992ECB"/>
    <w:rsid w:val="009A2935"/>
    <w:rsid w:val="009A7F23"/>
    <w:rsid w:val="009B0865"/>
    <w:rsid w:val="009B4C9A"/>
    <w:rsid w:val="009B6029"/>
    <w:rsid w:val="009C30C7"/>
    <w:rsid w:val="009D03DD"/>
    <w:rsid w:val="009D08D8"/>
    <w:rsid w:val="009E00FC"/>
    <w:rsid w:val="00A42C8F"/>
    <w:rsid w:val="00A5471C"/>
    <w:rsid w:val="00A56D21"/>
    <w:rsid w:val="00A70B9B"/>
    <w:rsid w:val="00A7466A"/>
    <w:rsid w:val="00A750D9"/>
    <w:rsid w:val="00A779C8"/>
    <w:rsid w:val="00A85990"/>
    <w:rsid w:val="00A9103D"/>
    <w:rsid w:val="00AA1C58"/>
    <w:rsid w:val="00AA3257"/>
    <w:rsid w:val="00AB178F"/>
    <w:rsid w:val="00AB7F4E"/>
    <w:rsid w:val="00AC6BAE"/>
    <w:rsid w:val="00AD001E"/>
    <w:rsid w:val="00AE0B0D"/>
    <w:rsid w:val="00AF2AFC"/>
    <w:rsid w:val="00B05E98"/>
    <w:rsid w:val="00B102A4"/>
    <w:rsid w:val="00B17D8B"/>
    <w:rsid w:val="00B3017F"/>
    <w:rsid w:val="00B419A5"/>
    <w:rsid w:val="00B4480C"/>
    <w:rsid w:val="00B547C5"/>
    <w:rsid w:val="00B56779"/>
    <w:rsid w:val="00B71D16"/>
    <w:rsid w:val="00B73B52"/>
    <w:rsid w:val="00B760A8"/>
    <w:rsid w:val="00B763D3"/>
    <w:rsid w:val="00B82112"/>
    <w:rsid w:val="00BA0A7C"/>
    <w:rsid w:val="00BA1136"/>
    <w:rsid w:val="00BA1EB0"/>
    <w:rsid w:val="00BA4500"/>
    <w:rsid w:val="00BA61F1"/>
    <w:rsid w:val="00BB5A88"/>
    <w:rsid w:val="00BC476C"/>
    <w:rsid w:val="00BD2447"/>
    <w:rsid w:val="00BF2011"/>
    <w:rsid w:val="00BF352B"/>
    <w:rsid w:val="00BF6823"/>
    <w:rsid w:val="00C03440"/>
    <w:rsid w:val="00C10D68"/>
    <w:rsid w:val="00C12ACD"/>
    <w:rsid w:val="00C2113A"/>
    <w:rsid w:val="00C257A5"/>
    <w:rsid w:val="00C36173"/>
    <w:rsid w:val="00C37C77"/>
    <w:rsid w:val="00C40A81"/>
    <w:rsid w:val="00C5288E"/>
    <w:rsid w:val="00C611BF"/>
    <w:rsid w:val="00C65E55"/>
    <w:rsid w:val="00C667BB"/>
    <w:rsid w:val="00C7566F"/>
    <w:rsid w:val="00C809A1"/>
    <w:rsid w:val="00C81A41"/>
    <w:rsid w:val="00C832D5"/>
    <w:rsid w:val="00C86C84"/>
    <w:rsid w:val="00C95BF5"/>
    <w:rsid w:val="00CA1986"/>
    <w:rsid w:val="00CB2A30"/>
    <w:rsid w:val="00CB63AD"/>
    <w:rsid w:val="00CB6CC9"/>
    <w:rsid w:val="00CC1A80"/>
    <w:rsid w:val="00CC452F"/>
    <w:rsid w:val="00D15B91"/>
    <w:rsid w:val="00D2096E"/>
    <w:rsid w:val="00D23879"/>
    <w:rsid w:val="00D45195"/>
    <w:rsid w:val="00D47D5C"/>
    <w:rsid w:val="00D513E5"/>
    <w:rsid w:val="00D73F98"/>
    <w:rsid w:val="00D81EFA"/>
    <w:rsid w:val="00D82EAE"/>
    <w:rsid w:val="00D83763"/>
    <w:rsid w:val="00D873EC"/>
    <w:rsid w:val="00D90F68"/>
    <w:rsid w:val="00D928F9"/>
    <w:rsid w:val="00D94CFA"/>
    <w:rsid w:val="00D95595"/>
    <w:rsid w:val="00D96517"/>
    <w:rsid w:val="00DA28F5"/>
    <w:rsid w:val="00DA6B74"/>
    <w:rsid w:val="00DA7590"/>
    <w:rsid w:val="00DB403E"/>
    <w:rsid w:val="00DC7E8A"/>
    <w:rsid w:val="00DD5B3A"/>
    <w:rsid w:val="00DD717F"/>
    <w:rsid w:val="00DD79EE"/>
    <w:rsid w:val="00DF46E4"/>
    <w:rsid w:val="00DF741D"/>
    <w:rsid w:val="00E11F7A"/>
    <w:rsid w:val="00E1717B"/>
    <w:rsid w:val="00E1745B"/>
    <w:rsid w:val="00E21B99"/>
    <w:rsid w:val="00E331DC"/>
    <w:rsid w:val="00E36076"/>
    <w:rsid w:val="00E53672"/>
    <w:rsid w:val="00E65AFE"/>
    <w:rsid w:val="00E6682C"/>
    <w:rsid w:val="00E736F1"/>
    <w:rsid w:val="00E846AF"/>
    <w:rsid w:val="00E8565C"/>
    <w:rsid w:val="00E97EF7"/>
    <w:rsid w:val="00EA1FF5"/>
    <w:rsid w:val="00EA2328"/>
    <w:rsid w:val="00EA23AB"/>
    <w:rsid w:val="00EA47C8"/>
    <w:rsid w:val="00EB2BD3"/>
    <w:rsid w:val="00EC2307"/>
    <w:rsid w:val="00ED06D5"/>
    <w:rsid w:val="00ED4AC5"/>
    <w:rsid w:val="00EE69A5"/>
    <w:rsid w:val="00EE7FB4"/>
    <w:rsid w:val="00EF7744"/>
    <w:rsid w:val="00EF7752"/>
    <w:rsid w:val="00F10D76"/>
    <w:rsid w:val="00F1607C"/>
    <w:rsid w:val="00F27FA3"/>
    <w:rsid w:val="00F55A72"/>
    <w:rsid w:val="00F563E6"/>
    <w:rsid w:val="00F659DC"/>
    <w:rsid w:val="00F82447"/>
    <w:rsid w:val="00F875E9"/>
    <w:rsid w:val="00F94B6B"/>
    <w:rsid w:val="00F97981"/>
    <w:rsid w:val="00FA5304"/>
    <w:rsid w:val="00FB1161"/>
    <w:rsid w:val="00FB197E"/>
    <w:rsid w:val="00FB1B43"/>
    <w:rsid w:val="00FB21E4"/>
    <w:rsid w:val="00FD4C5F"/>
    <w:rsid w:val="00FD7F56"/>
    <w:rsid w:val="00FE0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9338"/>
  <w15:chartTrackingRefBased/>
  <w15:docId w15:val="{DAFFEC68-576D-3544-A7CF-A0559E4D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44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32D5"/>
    <w:pPr>
      <w:tabs>
        <w:tab w:val="center" w:pos="4680"/>
        <w:tab w:val="right" w:pos="9360"/>
      </w:tabs>
    </w:pPr>
  </w:style>
  <w:style w:type="character" w:customStyle="1" w:styleId="HeaderChar">
    <w:name w:val="Header Char"/>
    <w:basedOn w:val="DefaultParagraphFont"/>
    <w:link w:val="Header"/>
    <w:uiPriority w:val="99"/>
    <w:rsid w:val="00C832D5"/>
  </w:style>
  <w:style w:type="paragraph" w:styleId="Footer">
    <w:name w:val="footer"/>
    <w:basedOn w:val="Normal"/>
    <w:link w:val="FooterChar"/>
    <w:uiPriority w:val="99"/>
    <w:unhideWhenUsed/>
    <w:rsid w:val="00C832D5"/>
    <w:pPr>
      <w:tabs>
        <w:tab w:val="center" w:pos="4680"/>
        <w:tab w:val="right" w:pos="9360"/>
      </w:tabs>
    </w:pPr>
  </w:style>
  <w:style w:type="character" w:customStyle="1" w:styleId="FooterChar">
    <w:name w:val="Footer Char"/>
    <w:basedOn w:val="DefaultParagraphFont"/>
    <w:link w:val="Footer"/>
    <w:uiPriority w:val="99"/>
    <w:rsid w:val="00C832D5"/>
  </w:style>
  <w:style w:type="character" w:styleId="Hyperlink">
    <w:name w:val="Hyperlink"/>
    <w:basedOn w:val="DefaultParagraphFont"/>
    <w:uiPriority w:val="99"/>
    <w:unhideWhenUsed/>
    <w:rsid w:val="003963AC"/>
    <w:rPr>
      <w:color w:val="0563C1" w:themeColor="hyperlink"/>
      <w:u w:val="single"/>
    </w:rPr>
  </w:style>
  <w:style w:type="character" w:styleId="UnresolvedMention">
    <w:name w:val="Unresolved Mention"/>
    <w:basedOn w:val="DefaultParagraphFont"/>
    <w:uiPriority w:val="99"/>
    <w:semiHidden/>
    <w:unhideWhenUsed/>
    <w:rsid w:val="003963AC"/>
    <w:rPr>
      <w:color w:val="605E5C"/>
      <w:shd w:val="clear" w:color="auto" w:fill="E1DFDD"/>
    </w:rPr>
  </w:style>
  <w:style w:type="character" w:styleId="FollowedHyperlink">
    <w:name w:val="FollowedHyperlink"/>
    <w:basedOn w:val="DefaultParagraphFont"/>
    <w:uiPriority w:val="99"/>
    <w:semiHidden/>
    <w:unhideWhenUsed/>
    <w:rsid w:val="003963AC"/>
    <w:rPr>
      <w:color w:val="954F72" w:themeColor="followedHyperlink"/>
      <w:u w:val="single"/>
    </w:rPr>
  </w:style>
  <w:style w:type="table" w:styleId="TableGrid">
    <w:name w:val="Table Grid"/>
    <w:basedOn w:val="TableNormal"/>
    <w:uiPriority w:val="39"/>
    <w:rsid w:val="003F6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37C77"/>
    <w:pPr>
      <w:ind w:left="720"/>
      <w:contextualSpacing/>
    </w:pPr>
  </w:style>
  <w:style w:type="character" w:styleId="CommentReference">
    <w:name w:val="annotation reference"/>
    <w:basedOn w:val="DefaultParagraphFont"/>
    <w:uiPriority w:val="99"/>
    <w:semiHidden/>
    <w:unhideWhenUsed/>
    <w:rsid w:val="003166B0"/>
    <w:rPr>
      <w:sz w:val="16"/>
      <w:szCs w:val="16"/>
    </w:rPr>
  </w:style>
  <w:style w:type="paragraph" w:styleId="CommentText">
    <w:name w:val="annotation text"/>
    <w:basedOn w:val="Normal"/>
    <w:link w:val="CommentTextChar"/>
    <w:uiPriority w:val="99"/>
    <w:semiHidden/>
    <w:unhideWhenUsed/>
    <w:rsid w:val="003166B0"/>
    <w:pPr>
      <w:spacing w:after="160"/>
    </w:pPr>
    <w:rPr>
      <w:sz w:val="20"/>
      <w:szCs w:val="20"/>
    </w:rPr>
  </w:style>
  <w:style w:type="character" w:customStyle="1" w:styleId="CommentTextChar">
    <w:name w:val="Comment Text Char"/>
    <w:basedOn w:val="DefaultParagraphFont"/>
    <w:link w:val="CommentText"/>
    <w:uiPriority w:val="99"/>
    <w:semiHidden/>
    <w:rsid w:val="003166B0"/>
    <w:rPr>
      <w:sz w:val="20"/>
      <w:szCs w:val="20"/>
    </w:rPr>
  </w:style>
  <w:style w:type="paragraph" w:styleId="BalloonText">
    <w:name w:val="Balloon Text"/>
    <w:basedOn w:val="Normal"/>
    <w:link w:val="BalloonTextChar"/>
    <w:uiPriority w:val="99"/>
    <w:semiHidden/>
    <w:unhideWhenUsed/>
    <w:rsid w:val="003166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6B0"/>
    <w:rPr>
      <w:rFonts w:ascii="Times New Roman" w:hAnsi="Times New Roman" w:cs="Times New Roman"/>
      <w:sz w:val="18"/>
      <w:szCs w:val="18"/>
    </w:rPr>
  </w:style>
  <w:style w:type="paragraph" w:customStyle="1" w:styleId="Default">
    <w:name w:val="Default"/>
    <w:rsid w:val="00FB1B43"/>
    <w:pPr>
      <w:autoSpaceDE w:val="0"/>
      <w:autoSpaceDN w:val="0"/>
      <w:adjustRightInd w:val="0"/>
    </w:pPr>
    <w:rPr>
      <w:rFonts w:ascii="Arial" w:hAnsi="Arial" w:cs="Arial"/>
      <w:color w:val="000000"/>
    </w:rPr>
  </w:style>
  <w:style w:type="character" w:customStyle="1" w:styleId="ListParagraphChar">
    <w:name w:val="List Paragraph Char"/>
    <w:basedOn w:val="DefaultParagraphFont"/>
    <w:link w:val="ListParagraph"/>
    <w:uiPriority w:val="34"/>
    <w:rsid w:val="0065000C"/>
  </w:style>
  <w:style w:type="paragraph" w:customStyle="1" w:styleId="Level1">
    <w:name w:val="Level 1"/>
    <w:basedOn w:val="ListParagraph"/>
    <w:link w:val="Level1Char"/>
    <w:qFormat/>
    <w:rsid w:val="00126F8D"/>
    <w:pPr>
      <w:numPr>
        <w:numId w:val="13"/>
      </w:numPr>
    </w:pPr>
    <w:rPr>
      <w:rFonts w:ascii="Times New Roman" w:hAnsi="Times New Roman" w:cs="Times New Roman"/>
      <w:sz w:val="22"/>
      <w:szCs w:val="22"/>
    </w:rPr>
  </w:style>
  <w:style w:type="character" w:customStyle="1" w:styleId="Level1Char">
    <w:name w:val="Level 1 Char"/>
    <w:basedOn w:val="ListParagraphChar"/>
    <w:link w:val="Level1"/>
    <w:rsid w:val="00126F8D"/>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8334">
      <w:bodyDiv w:val="1"/>
      <w:marLeft w:val="0"/>
      <w:marRight w:val="0"/>
      <w:marTop w:val="0"/>
      <w:marBottom w:val="0"/>
      <w:divBdr>
        <w:top w:val="none" w:sz="0" w:space="0" w:color="auto"/>
        <w:left w:val="none" w:sz="0" w:space="0" w:color="auto"/>
        <w:bottom w:val="none" w:sz="0" w:space="0" w:color="auto"/>
        <w:right w:val="none" w:sz="0" w:space="0" w:color="auto"/>
      </w:divBdr>
      <w:divsChild>
        <w:div w:id="668100762">
          <w:marLeft w:val="0"/>
          <w:marRight w:val="0"/>
          <w:marTop w:val="0"/>
          <w:marBottom w:val="0"/>
          <w:divBdr>
            <w:top w:val="none" w:sz="0" w:space="0" w:color="auto"/>
            <w:left w:val="none" w:sz="0" w:space="0" w:color="auto"/>
            <w:bottom w:val="none" w:sz="0" w:space="0" w:color="auto"/>
            <w:right w:val="none" w:sz="0" w:space="0" w:color="auto"/>
          </w:divBdr>
          <w:divsChild>
            <w:div w:id="784694098">
              <w:marLeft w:val="0"/>
              <w:marRight w:val="0"/>
              <w:marTop w:val="0"/>
              <w:marBottom w:val="0"/>
              <w:divBdr>
                <w:top w:val="none" w:sz="0" w:space="0" w:color="auto"/>
                <w:left w:val="none" w:sz="0" w:space="0" w:color="auto"/>
                <w:bottom w:val="none" w:sz="0" w:space="0" w:color="auto"/>
                <w:right w:val="none" w:sz="0" w:space="0" w:color="auto"/>
              </w:divBdr>
              <w:divsChild>
                <w:div w:id="548733720">
                  <w:marLeft w:val="0"/>
                  <w:marRight w:val="0"/>
                  <w:marTop w:val="0"/>
                  <w:marBottom w:val="0"/>
                  <w:divBdr>
                    <w:top w:val="none" w:sz="0" w:space="0" w:color="auto"/>
                    <w:left w:val="none" w:sz="0" w:space="0" w:color="auto"/>
                    <w:bottom w:val="none" w:sz="0" w:space="0" w:color="auto"/>
                    <w:right w:val="none" w:sz="0" w:space="0" w:color="auto"/>
                  </w:divBdr>
                  <w:divsChild>
                    <w:div w:id="51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33">
      <w:bodyDiv w:val="1"/>
      <w:marLeft w:val="0"/>
      <w:marRight w:val="0"/>
      <w:marTop w:val="0"/>
      <w:marBottom w:val="0"/>
      <w:divBdr>
        <w:top w:val="none" w:sz="0" w:space="0" w:color="auto"/>
        <w:left w:val="none" w:sz="0" w:space="0" w:color="auto"/>
        <w:bottom w:val="none" w:sz="0" w:space="0" w:color="auto"/>
        <w:right w:val="none" w:sz="0" w:space="0" w:color="auto"/>
      </w:divBdr>
      <w:divsChild>
        <w:div w:id="1966542422">
          <w:marLeft w:val="0"/>
          <w:marRight w:val="0"/>
          <w:marTop w:val="0"/>
          <w:marBottom w:val="0"/>
          <w:divBdr>
            <w:top w:val="none" w:sz="0" w:space="0" w:color="auto"/>
            <w:left w:val="none" w:sz="0" w:space="0" w:color="auto"/>
            <w:bottom w:val="none" w:sz="0" w:space="0" w:color="auto"/>
            <w:right w:val="none" w:sz="0" w:space="0" w:color="auto"/>
          </w:divBdr>
          <w:divsChild>
            <w:div w:id="1615557520">
              <w:marLeft w:val="0"/>
              <w:marRight w:val="0"/>
              <w:marTop w:val="0"/>
              <w:marBottom w:val="0"/>
              <w:divBdr>
                <w:top w:val="none" w:sz="0" w:space="0" w:color="auto"/>
                <w:left w:val="none" w:sz="0" w:space="0" w:color="auto"/>
                <w:bottom w:val="none" w:sz="0" w:space="0" w:color="auto"/>
                <w:right w:val="none" w:sz="0" w:space="0" w:color="auto"/>
              </w:divBdr>
              <w:divsChild>
                <w:div w:id="1833333750">
                  <w:marLeft w:val="0"/>
                  <w:marRight w:val="0"/>
                  <w:marTop w:val="0"/>
                  <w:marBottom w:val="0"/>
                  <w:divBdr>
                    <w:top w:val="none" w:sz="0" w:space="0" w:color="auto"/>
                    <w:left w:val="none" w:sz="0" w:space="0" w:color="auto"/>
                    <w:bottom w:val="none" w:sz="0" w:space="0" w:color="auto"/>
                    <w:right w:val="none" w:sz="0" w:space="0" w:color="auto"/>
                  </w:divBdr>
                  <w:divsChild>
                    <w:div w:id="534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3201">
      <w:bodyDiv w:val="1"/>
      <w:marLeft w:val="0"/>
      <w:marRight w:val="0"/>
      <w:marTop w:val="0"/>
      <w:marBottom w:val="0"/>
      <w:divBdr>
        <w:top w:val="none" w:sz="0" w:space="0" w:color="auto"/>
        <w:left w:val="none" w:sz="0" w:space="0" w:color="auto"/>
        <w:bottom w:val="none" w:sz="0" w:space="0" w:color="auto"/>
        <w:right w:val="none" w:sz="0" w:space="0" w:color="auto"/>
      </w:divBdr>
      <w:divsChild>
        <w:div w:id="828717938">
          <w:marLeft w:val="0"/>
          <w:marRight w:val="0"/>
          <w:marTop w:val="0"/>
          <w:marBottom w:val="0"/>
          <w:divBdr>
            <w:top w:val="none" w:sz="0" w:space="0" w:color="auto"/>
            <w:left w:val="none" w:sz="0" w:space="0" w:color="auto"/>
            <w:bottom w:val="none" w:sz="0" w:space="0" w:color="auto"/>
            <w:right w:val="none" w:sz="0" w:space="0" w:color="auto"/>
          </w:divBdr>
          <w:divsChild>
            <w:div w:id="2130394751">
              <w:marLeft w:val="0"/>
              <w:marRight w:val="0"/>
              <w:marTop w:val="0"/>
              <w:marBottom w:val="0"/>
              <w:divBdr>
                <w:top w:val="none" w:sz="0" w:space="0" w:color="auto"/>
                <w:left w:val="none" w:sz="0" w:space="0" w:color="auto"/>
                <w:bottom w:val="none" w:sz="0" w:space="0" w:color="auto"/>
                <w:right w:val="none" w:sz="0" w:space="0" w:color="auto"/>
              </w:divBdr>
              <w:divsChild>
                <w:div w:id="696736254">
                  <w:marLeft w:val="0"/>
                  <w:marRight w:val="0"/>
                  <w:marTop w:val="0"/>
                  <w:marBottom w:val="0"/>
                  <w:divBdr>
                    <w:top w:val="none" w:sz="0" w:space="0" w:color="auto"/>
                    <w:left w:val="none" w:sz="0" w:space="0" w:color="auto"/>
                    <w:bottom w:val="none" w:sz="0" w:space="0" w:color="auto"/>
                    <w:right w:val="none" w:sz="0" w:space="0" w:color="auto"/>
                  </w:divBdr>
                  <w:divsChild>
                    <w:div w:id="52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6772">
      <w:bodyDiv w:val="1"/>
      <w:marLeft w:val="0"/>
      <w:marRight w:val="0"/>
      <w:marTop w:val="0"/>
      <w:marBottom w:val="0"/>
      <w:divBdr>
        <w:top w:val="none" w:sz="0" w:space="0" w:color="auto"/>
        <w:left w:val="none" w:sz="0" w:space="0" w:color="auto"/>
        <w:bottom w:val="none" w:sz="0" w:space="0" w:color="auto"/>
        <w:right w:val="none" w:sz="0" w:space="0" w:color="auto"/>
      </w:divBdr>
      <w:divsChild>
        <w:div w:id="536478834">
          <w:marLeft w:val="0"/>
          <w:marRight w:val="0"/>
          <w:marTop w:val="0"/>
          <w:marBottom w:val="0"/>
          <w:divBdr>
            <w:top w:val="none" w:sz="0" w:space="0" w:color="auto"/>
            <w:left w:val="none" w:sz="0" w:space="0" w:color="auto"/>
            <w:bottom w:val="none" w:sz="0" w:space="0" w:color="auto"/>
            <w:right w:val="none" w:sz="0" w:space="0" w:color="auto"/>
          </w:divBdr>
          <w:divsChild>
            <w:div w:id="707142462">
              <w:marLeft w:val="0"/>
              <w:marRight w:val="0"/>
              <w:marTop w:val="0"/>
              <w:marBottom w:val="0"/>
              <w:divBdr>
                <w:top w:val="none" w:sz="0" w:space="0" w:color="auto"/>
                <w:left w:val="none" w:sz="0" w:space="0" w:color="auto"/>
                <w:bottom w:val="none" w:sz="0" w:space="0" w:color="auto"/>
                <w:right w:val="none" w:sz="0" w:space="0" w:color="auto"/>
              </w:divBdr>
              <w:divsChild>
                <w:div w:id="1163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9500">
      <w:bodyDiv w:val="1"/>
      <w:marLeft w:val="0"/>
      <w:marRight w:val="0"/>
      <w:marTop w:val="0"/>
      <w:marBottom w:val="0"/>
      <w:divBdr>
        <w:top w:val="none" w:sz="0" w:space="0" w:color="auto"/>
        <w:left w:val="none" w:sz="0" w:space="0" w:color="auto"/>
        <w:bottom w:val="none" w:sz="0" w:space="0" w:color="auto"/>
        <w:right w:val="none" w:sz="0" w:space="0" w:color="auto"/>
      </w:divBdr>
      <w:divsChild>
        <w:div w:id="2120757802">
          <w:marLeft w:val="0"/>
          <w:marRight w:val="0"/>
          <w:marTop w:val="0"/>
          <w:marBottom w:val="0"/>
          <w:divBdr>
            <w:top w:val="none" w:sz="0" w:space="0" w:color="auto"/>
            <w:left w:val="none" w:sz="0" w:space="0" w:color="auto"/>
            <w:bottom w:val="none" w:sz="0" w:space="0" w:color="auto"/>
            <w:right w:val="none" w:sz="0" w:space="0" w:color="auto"/>
          </w:divBdr>
          <w:divsChild>
            <w:div w:id="1055466348">
              <w:marLeft w:val="0"/>
              <w:marRight w:val="0"/>
              <w:marTop w:val="0"/>
              <w:marBottom w:val="0"/>
              <w:divBdr>
                <w:top w:val="none" w:sz="0" w:space="0" w:color="auto"/>
                <w:left w:val="none" w:sz="0" w:space="0" w:color="auto"/>
                <w:bottom w:val="none" w:sz="0" w:space="0" w:color="auto"/>
                <w:right w:val="none" w:sz="0" w:space="0" w:color="auto"/>
              </w:divBdr>
              <w:divsChild>
                <w:div w:id="164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4753">
      <w:bodyDiv w:val="1"/>
      <w:marLeft w:val="0"/>
      <w:marRight w:val="0"/>
      <w:marTop w:val="0"/>
      <w:marBottom w:val="0"/>
      <w:divBdr>
        <w:top w:val="none" w:sz="0" w:space="0" w:color="auto"/>
        <w:left w:val="none" w:sz="0" w:space="0" w:color="auto"/>
        <w:bottom w:val="none" w:sz="0" w:space="0" w:color="auto"/>
        <w:right w:val="none" w:sz="0" w:space="0" w:color="auto"/>
      </w:divBdr>
      <w:divsChild>
        <w:div w:id="635525170">
          <w:marLeft w:val="0"/>
          <w:marRight w:val="0"/>
          <w:marTop w:val="0"/>
          <w:marBottom w:val="0"/>
          <w:divBdr>
            <w:top w:val="none" w:sz="0" w:space="0" w:color="auto"/>
            <w:left w:val="none" w:sz="0" w:space="0" w:color="auto"/>
            <w:bottom w:val="none" w:sz="0" w:space="0" w:color="auto"/>
            <w:right w:val="none" w:sz="0" w:space="0" w:color="auto"/>
          </w:divBdr>
          <w:divsChild>
            <w:div w:id="681206708">
              <w:marLeft w:val="0"/>
              <w:marRight w:val="0"/>
              <w:marTop w:val="0"/>
              <w:marBottom w:val="0"/>
              <w:divBdr>
                <w:top w:val="none" w:sz="0" w:space="0" w:color="auto"/>
                <w:left w:val="none" w:sz="0" w:space="0" w:color="auto"/>
                <w:bottom w:val="none" w:sz="0" w:space="0" w:color="auto"/>
                <w:right w:val="none" w:sz="0" w:space="0" w:color="auto"/>
              </w:divBdr>
              <w:divsChild>
                <w:div w:id="9020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5710">
      <w:bodyDiv w:val="1"/>
      <w:marLeft w:val="0"/>
      <w:marRight w:val="0"/>
      <w:marTop w:val="0"/>
      <w:marBottom w:val="0"/>
      <w:divBdr>
        <w:top w:val="none" w:sz="0" w:space="0" w:color="auto"/>
        <w:left w:val="none" w:sz="0" w:space="0" w:color="auto"/>
        <w:bottom w:val="none" w:sz="0" w:space="0" w:color="auto"/>
        <w:right w:val="none" w:sz="0" w:space="0" w:color="auto"/>
      </w:divBdr>
      <w:divsChild>
        <w:div w:id="1212689378">
          <w:marLeft w:val="0"/>
          <w:marRight w:val="0"/>
          <w:marTop w:val="0"/>
          <w:marBottom w:val="0"/>
          <w:divBdr>
            <w:top w:val="none" w:sz="0" w:space="0" w:color="auto"/>
            <w:left w:val="none" w:sz="0" w:space="0" w:color="auto"/>
            <w:bottom w:val="none" w:sz="0" w:space="0" w:color="auto"/>
            <w:right w:val="none" w:sz="0" w:space="0" w:color="auto"/>
          </w:divBdr>
          <w:divsChild>
            <w:div w:id="184877478">
              <w:marLeft w:val="0"/>
              <w:marRight w:val="0"/>
              <w:marTop w:val="0"/>
              <w:marBottom w:val="0"/>
              <w:divBdr>
                <w:top w:val="none" w:sz="0" w:space="0" w:color="auto"/>
                <w:left w:val="none" w:sz="0" w:space="0" w:color="auto"/>
                <w:bottom w:val="none" w:sz="0" w:space="0" w:color="auto"/>
                <w:right w:val="none" w:sz="0" w:space="0" w:color="auto"/>
              </w:divBdr>
              <w:divsChild>
                <w:div w:id="1630815150">
                  <w:marLeft w:val="0"/>
                  <w:marRight w:val="0"/>
                  <w:marTop w:val="0"/>
                  <w:marBottom w:val="0"/>
                  <w:divBdr>
                    <w:top w:val="none" w:sz="0" w:space="0" w:color="auto"/>
                    <w:left w:val="none" w:sz="0" w:space="0" w:color="auto"/>
                    <w:bottom w:val="none" w:sz="0" w:space="0" w:color="auto"/>
                    <w:right w:val="none" w:sz="0" w:space="0" w:color="auto"/>
                  </w:divBdr>
                  <w:divsChild>
                    <w:div w:id="17239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9846">
      <w:bodyDiv w:val="1"/>
      <w:marLeft w:val="0"/>
      <w:marRight w:val="0"/>
      <w:marTop w:val="0"/>
      <w:marBottom w:val="0"/>
      <w:divBdr>
        <w:top w:val="none" w:sz="0" w:space="0" w:color="auto"/>
        <w:left w:val="none" w:sz="0" w:space="0" w:color="auto"/>
        <w:bottom w:val="none" w:sz="0" w:space="0" w:color="auto"/>
        <w:right w:val="none" w:sz="0" w:space="0" w:color="auto"/>
      </w:divBdr>
      <w:divsChild>
        <w:div w:id="1874340968">
          <w:marLeft w:val="0"/>
          <w:marRight w:val="0"/>
          <w:marTop w:val="0"/>
          <w:marBottom w:val="0"/>
          <w:divBdr>
            <w:top w:val="none" w:sz="0" w:space="0" w:color="auto"/>
            <w:left w:val="none" w:sz="0" w:space="0" w:color="auto"/>
            <w:bottom w:val="none" w:sz="0" w:space="0" w:color="auto"/>
            <w:right w:val="none" w:sz="0" w:space="0" w:color="auto"/>
          </w:divBdr>
          <w:divsChild>
            <w:div w:id="1336038142">
              <w:marLeft w:val="0"/>
              <w:marRight w:val="0"/>
              <w:marTop w:val="0"/>
              <w:marBottom w:val="0"/>
              <w:divBdr>
                <w:top w:val="none" w:sz="0" w:space="0" w:color="auto"/>
                <w:left w:val="none" w:sz="0" w:space="0" w:color="auto"/>
                <w:bottom w:val="none" w:sz="0" w:space="0" w:color="auto"/>
                <w:right w:val="none" w:sz="0" w:space="0" w:color="auto"/>
              </w:divBdr>
              <w:divsChild>
                <w:div w:id="2013528570">
                  <w:marLeft w:val="0"/>
                  <w:marRight w:val="0"/>
                  <w:marTop w:val="0"/>
                  <w:marBottom w:val="0"/>
                  <w:divBdr>
                    <w:top w:val="none" w:sz="0" w:space="0" w:color="auto"/>
                    <w:left w:val="none" w:sz="0" w:space="0" w:color="auto"/>
                    <w:bottom w:val="none" w:sz="0" w:space="0" w:color="auto"/>
                    <w:right w:val="none" w:sz="0" w:space="0" w:color="auto"/>
                  </w:divBdr>
                  <w:divsChild>
                    <w:div w:id="12383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28192">
      <w:bodyDiv w:val="1"/>
      <w:marLeft w:val="0"/>
      <w:marRight w:val="0"/>
      <w:marTop w:val="0"/>
      <w:marBottom w:val="0"/>
      <w:divBdr>
        <w:top w:val="none" w:sz="0" w:space="0" w:color="auto"/>
        <w:left w:val="none" w:sz="0" w:space="0" w:color="auto"/>
        <w:bottom w:val="none" w:sz="0" w:space="0" w:color="auto"/>
        <w:right w:val="none" w:sz="0" w:space="0" w:color="auto"/>
      </w:divBdr>
      <w:divsChild>
        <w:div w:id="1166480273">
          <w:marLeft w:val="0"/>
          <w:marRight w:val="0"/>
          <w:marTop w:val="0"/>
          <w:marBottom w:val="0"/>
          <w:divBdr>
            <w:top w:val="none" w:sz="0" w:space="0" w:color="auto"/>
            <w:left w:val="none" w:sz="0" w:space="0" w:color="auto"/>
            <w:bottom w:val="none" w:sz="0" w:space="0" w:color="auto"/>
            <w:right w:val="none" w:sz="0" w:space="0" w:color="auto"/>
          </w:divBdr>
          <w:divsChild>
            <w:div w:id="545945240">
              <w:marLeft w:val="0"/>
              <w:marRight w:val="0"/>
              <w:marTop w:val="0"/>
              <w:marBottom w:val="0"/>
              <w:divBdr>
                <w:top w:val="none" w:sz="0" w:space="0" w:color="auto"/>
                <w:left w:val="none" w:sz="0" w:space="0" w:color="auto"/>
                <w:bottom w:val="none" w:sz="0" w:space="0" w:color="auto"/>
                <w:right w:val="none" w:sz="0" w:space="0" w:color="auto"/>
              </w:divBdr>
              <w:divsChild>
                <w:div w:id="1324242280">
                  <w:marLeft w:val="0"/>
                  <w:marRight w:val="0"/>
                  <w:marTop w:val="0"/>
                  <w:marBottom w:val="0"/>
                  <w:divBdr>
                    <w:top w:val="none" w:sz="0" w:space="0" w:color="auto"/>
                    <w:left w:val="none" w:sz="0" w:space="0" w:color="auto"/>
                    <w:bottom w:val="none" w:sz="0" w:space="0" w:color="auto"/>
                    <w:right w:val="none" w:sz="0" w:space="0" w:color="auto"/>
                  </w:divBdr>
                  <w:divsChild>
                    <w:div w:id="6709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9824">
      <w:bodyDiv w:val="1"/>
      <w:marLeft w:val="0"/>
      <w:marRight w:val="0"/>
      <w:marTop w:val="0"/>
      <w:marBottom w:val="0"/>
      <w:divBdr>
        <w:top w:val="none" w:sz="0" w:space="0" w:color="auto"/>
        <w:left w:val="none" w:sz="0" w:space="0" w:color="auto"/>
        <w:bottom w:val="none" w:sz="0" w:space="0" w:color="auto"/>
        <w:right w:val="none" w:sz="0" w:space="0" w:color="auto"/>
      </w:divBdr>
      <w:divsChild>
        <w:div w:id="736637243">
          <w:marLeft w:val="0"/>
          <w:marRight w:val="0"/>
          <w:marTop w:val="0"/>
          <w:marBottom w:val="0"/>
          <w:divBdr>
            <w:top w:val="none" w:sz="0" w:space="0" w:color="auto"/>
            <w:left w:val="none" w:sz="0" w:space="0" w:color="auto"/>
            <w:bottom w:val="none" w:sz="0" w:space="0" w:color="auto"/>
            <w:right w:val="none" w:sz="0" w:space="0" w:color="auto"/>
          </w:divBdr>
          <w:divsChild>
            <w:div w:id="225723948">
              <w:marLeft w:val="0"/>
              <w:marRight w:val="0"/>
              <w:marTop w:val="0"/>
              <w:marBottom w:val="0"/>
              <w:divBdr>
                <w:top w:val="none" w:sz="0" w:space="0" w:color="auto"/>
                <w:left w:val="none" w:sz="0" w:space="0" w:color="auto"/>
                <w:bottom w:val="none" w:sz="0" w:space="0" w:color="auto"/>
                <w:right w:val="none" w:sz="0" w:space="0" w:color="auto"/>
              </w:divBdr>
              <w:divsChild>
                <w:div w:id="1952738035">
                  <w:marLeft w:val="0"/>
                  <w:marRight w:val="0"/>
                  <w:marTop w:val="0"/>
                  <w:marBottom w:val="0"/>
                  <w:divBdr>
                    <w:top w:val="none" w:sz="0" w:space="0" w:color="auto"/>
                    <w:left w:val="none" w:sz="0" w:space="0" w:color="auto"/>
                    <w:bottom w:val="none" w:sz="0" w:space="0" w:color="auto"/>
                    <w:right w:val="none" w:sz="0" w:space="0" w:color="auto"/>
                  </w:divBdr>
                  <w:divsChild>
                    <w:div w:id="11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5421">
      <w:bodyDiv w:val="1"/>
      <w:marLeft w:val="0"/>
      <w:marRight w:val="0"/>
      <w:marTop w:val="0"/>
      <w:marBottom w:val="0"/>
      <w:divBdr>
        <w:top w:val="none" w:sz="0" w:space="0" w:color="auto"/>
        <w:left w:val="none" w:sz="0" w:space="0" w:color="auto"/>
        <w:bottom w:val="none" w:sz="0" w:space="0" w:color="auto"/>
        <w:right w:val="none" w:sz="0" w:space="0" w:color="auto"/>
      </w:divBdr>
      <w:divsChild>
        <w:div w:id="1739472001">
          <w:marLeft w:val="0"/>
          <w:marRight w:val="0"/>
          <w:marTop w:val="0"/>
          <w:marBottom w:val="0"/>
          <w:divBdr>
            <w:top w:val="none" w:sz="0" w:space="0" w:color="auto"/>
            <w:left w:val="none" w:sz="0" w:space="0" w:color="auto"/>
            <w:bottom w:val="none" w:sz="0" w:space="0" w:color="auto"/>
            <w:right w:val="none" w:sz="0" w:space="0" w:color="auto"/>
          </w:divBdr>
          <w:divsChild>
            <w:div w:id="2021079587">
              <w:marLeft w:val="0"/>
              <w:marRight w:val="0"/>
              <w:marTop w:val="0"/>
              <w:marBottom w:val="0"/>
              <w:divBdr>
                <w:top w:val="none" w:sz="0" w:space="0" w:color="auto"/>
                <w:left w:val="none" w:sz="0" w:space="0" w:color="auto"/>
                <w:bottom w:val="none" w:sz="0" w:space="0" w:color="auto"/>
                <w:right w:val="none" w:sz="0" w:space="0" w:color="auto"/>
              </w:divBdr>
              <w:divsChild>
                <w:div w:id="13656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881">
      <w:bodyDiv w:val="1"/>
      <w:marLeft w:val="0"/>
      <w:marRight w:val="0"/>
      <w:marTop w:val="0"/>
      <w:marBottom w:val="0"/>
      <w:divBdr>
        <w:top w:val="none" w:sz="0" w:space="0" w:color="auto"/>
        <w:left w:val="none" w:sz="0" w:space="0" w:color="auto"/>
        <w:bottom w:val="none" w:sz="0" w:space="0" w:color="auto"/>
        <w:right w:val="none" w:sz="0" w:space="0" w:color="auto"/>
      </w:divBdr>
      <w:divsChild>
        <w:div w:id="1388450709">
          <w:marLeft w:val="0"/>
          <w:marRight w:val="0"/>
          <w:marTop w:val="0"/>
          <w:marBottom w:val="0"/>
          <w:divBdr>
            <w:top w:val="none" w:sz="0" w:space="0" w:color="auto"/>
            <w:left w:val="none" w:sz="0" w:space="0" w:color="auto"/>
            <w:bottom w:val="none" w:sz="0" w:space="0" w:color="auto"/>
            <w:right w:val="none" w:sz="0" w:space="0" w:color="auto"/>
          </w:divBdr>
          <w:divsChild>
            <w:div w:id="938414957">
              <w:marLeft w:val="0"/>
              <w:marRight w:val="0"/>
              <w:marTop w:val="0"/>
              <w:marBottom w:val="0"/>
              <w:divBdr>
                <w:top w:val="none" w:sz="0" w:space="0" w:color="auto"/>
                <w:left w:val="none" w:sz="0" w:space="0" w:color="auto"/>
                <w:bottom w:val="none" w:sz="0" w:space="0" w:color="auto"/>
                <w:right w:val="none" w:sz="0" w:space="0" w:color="auto"/>
              </w:divBdr>
              <w:divsChild>
                <w:div w:id="712191794">
                  <w:marLeft w:val="0"/>
                  <w:marRight w:val="0"/>
                  <w:marTop w:val="0"/>
                  <w:marBottom w:val="0"/>
                  <w:divBdr>
                    <w:top w:val="none" w:sz="0" w:space="0" w:color="auto"/>
                    <w:left w:val="none" w:sz="0" w:space="0" w:color="auto"/>
                    <w:bottom w:val="none" w:sz="0" w:space="0" w:color="auto"/>
                    <w:right w:val="none" w:sz="0" w:space="0" w:color="auto"/>
                  </w:divBdr>
                  <w:divsChild>
                    <w:div w:id="2144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1515">
      <w:bodyDiv w:val="1"/>
      <w:marLeft w:val="0"/>
      <w:marRight w:val="0"/>
      <w:marTop w:val="0"/>
      <w:marBottom w:val="0"/>
      <w:divBdr>
        <w:top w:val="none" w:sz="0" w:space="0" w:color="auto"/>
        <w:left w:val="none" w:sz="0" w:space="0" w:color="auto"/>
        <w:bottom w:val="none" w:sz="0" w:space="0" w:color="auto"/>
        <w:right w:val="none" w:sz="0" w:space="0" w:color="auto"/>
      </w:divBdr>
      <w:divsChild>
        <w:div w:id="434787439">
          <w:marLeft w:val="0"/>
          <w:marRight w:val="0"/>
          <w:marTop w:val="0"/>
          <w:marBottom w:val="0"/>
          <w:divBdr>
            <w:top w:val="none" w:sz="0" w:space="0" w:color="auto"/>
            <w:left w:val="none" w:sz="0" w:space="0" w:color="auto"/>
            <w:bottom w:val="none" w:sz="0" w:space="0" w:color="auto"/>
            <w:right w:val="none" w:sz="0" w:space="0" w:color="auto"/>
          </w:divBdr>
          <w:divsChild>
            <w:div w:id="1420562349">
              <w:marLeft w:val="0"/>
              <w:marRight w:val="0"/>
              <w:marTop w:val="0"/>
              <w:marBottom w:val="0"/>
              <w:divBdr>
                <w:top w:val="none" w:sz="0" w:space="0" w:color="auto"/>
                <w:left w:val="none" w:sz="0" w:space="0" w:color="auto"/>
                <w:bottom w:val="none" w:sz="0" w:space="0" w:color="auto"/>
                <w:right w:val="none" w:sz="0" w:space="0" w:color="auto"/>
              </w:divBdr>
              <w:divsChild>
                <w:div w:id="1363281682">
                  <w:marLeft w:val="0"/>
                  <w:marRight w:val="0"/>
                  <w:marTop w:val="0"/>
                  <w:marBottom w:val="0"/>
                  <w:divBdr>
                    <w:top w:val="none" w:sz="0" w:space="0" w:color="auto"/>
                    <w:left w:val="none" w:sz="0" w:space="0" w:color="auto"/>
                    <w:bottom w:val="none" w:sz="0" w:space="0" w:color="auto"/>
                    <w:right w:val="none" w:sz="0" w:space="0" w:color="auto"/>
                  </w:divBdr>
                </w:div>
              </w:divsChild>
            </w:div>
            <w:div w:id="779379343">
              <w:marLeft w:val="0"/>
              <w:marRight w:val="0"/>
              <w:marTop w:val="0"/>
              <w:marBottom w:val="0"/>
              <w:divBdr>
                <w:top w:val="none" w:sz="0" w:space="0" w:color="auto"/>
                <w:left w:val="none" w:sz="0" w:space="0" w:color="auto"/>
                <w:bottom w:val="none" w:sz="0" w:space="0" w:color="auto"/>
                <w:right w:val="none" w:sz="0" w:space="0" w:color="auto"/>
              </w:divBdr>
              <w:divsChild>
                <w:div w:id="1669409319">
                  <w:marLeft w:val="0"/>
                  <w:marRight w:val="0"/>
                  <w:marTop w:val="0"/>
                  <w:marBottom w:val="0"/>
                  <w:divBdr>
                    <w:top w:val="none" w:sz="0" w:space="0" w:color="auto"/>
                    <w:left w:val="none" w:sz="0" w:space="0" w:color="auto"/>
                    <w:bottom w:val="none" w:sz="0" w:space="0" w:color="auto"/>
                    <w:right w:val="none" w:sz="0" w:space="0" w:color="auto"/>
                  </w:divBdr>
                </w:div>
              </w:divsChild>
            </w:div>
            <w:div w:id="131024357">
              <w:marLeft w:val="0"/>
              <w:marRight w:val="0"/>
              <w:marTop w:val="0"/>
              <w:marBottom w:val="0"/>
              <w:divBdr>
                <w:top w:val="none" w:sz="0" w:space="0" w:color="auto"/>
                <w:left w:val="none" w:sz="0" w:space="0" w:color="auto"/>
                <w:bottom w:val="none" w:sz="0" w:space="0" w:color="auto"/>
                <w:right w:val="none" w:sz="0" w:space="0" w:color="auto"/>
              </w:divBdr>
              <w:divsChild>
                <w:div w:id="526454001">
                  <w:marLeft w:val="0"/>
                  <w:marRight w:val="0"/>
                  <w:marTop w:val="0"/>
                  <w:marBottom w:val="0"/>
                  <w:divBdr>
                    <w:top w:val="none" w:sz="0" w:space="0" w:color="auto"/>
                    <w:left w:val="none" w:sz="0" w:space="0" w:color="auto"/>
                    <w:bottom w:val="none" w:sz="0" w:space="0" w:color="auto"/>
                    <w:right w:val="none" w:sz="0" w:space="0" w:color="auto"/>
                  </w:divBdr>
                </w:div>
              </w:divsChild>
            </w:div>
            <w:div w:id="346373062">
              <w:marLeft w:val="0"/>
              <w:marRight w:val="0"/>
              <w:marTop w:val="0"/>
              <w:marBottom w:val="0"/>
              <w:divBdr>
                <w:top w:val="none" w:sz="0" w:space="0" w:color="auto"/>
                <w:left w:val="none" w:sz="0" w:space="0" w:color="auto"/>
                <w:bottom w:val="none" w:sz="0" w:space="0" w:color="auto"/>
                <w:right w:val="none" w:sz="0" w:space="0" w:color="auto"/>
              </w:divBdr>
              <w:divsChild>
                <w:div w:id="18107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6415">
      <w:bodyDiv w:val="1"/>
      <w:marLeft w:val="0"/>
      <w:marRight w:val="0"/>
      <w:marTop w:val="0"/>
      <w:marBottom w:val="0"/>
      <w:divBdr>
        <w:top w:val="none" w:sz="0" w:space="0" w:color="auto"/>
        <w:left w:val="none" w:sz="0" w:space="0" w:color="auto"/>
        <w:bottom w:val="none" w:sz="0" w:space="0" w:color="auto"/>
        <w:right w:val="none" w:sz="0" w:space="0" w:color="auto"/>
      </w:divBdr>
      <w:divsChild>
        <w:div w:id="255090863">
          <w:marLeft w:val="0"/>
          <w:marRight w:val="0"/>
          <w:marTop w:val="0"/>
          <w:marBottom w:val="0"/>
          <w:divBdr>
            <w:top w:val="none" w:sz="0" w:space="0" w:color="auto"/>
            <w:left w:val="none" w:sz="0" w:space="0" w:color="auto"/>
            <w:bottom w:val="none" w:sz="0" w:space="0" w:color="auto"/>
            <w:right w:val="none" w:sz="0" w:space="0" w:color="auto"/>
          </w:divBdr>
          <w:divsChild>
            <w:div w:id="1995835887">
              <w:marLeft w:val="0"/>
              <w:marRight w:val="0"/>
              <w:marTop w:val="0"/>
              <w:marBottom w:val="0"/>
              <w:divBdr>
                <w:top w:val="none" w:sz="0" w:space="0" w:color="auto"/>
                <w:left w:val="none" w:sz="0" w:space="0" w:color="auto"/>
                <w:bottom w:val="none" w:sz="0" w:space="0" w:color="auto"/>
                <w:right w:val="none" w:sz="0" w:space="0" w:color="auto"/>
              </w:divBdr>
              <w:divsChild>
                <w:div w:id="1972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721">
      <w:bodyDiv w:val="1"/>
      <w:marLeft w:val="0"/>
      <w:marRight w:val="0"/>
      <w:marTop w:val="0"/>
      <w:marBottom w:val="0"/>
      <w:divBdr>
        <w:top w:val="none" w:sz="0" w:space="0" w:color="auto"/>
        <w:left w:val="none" w:sz="0" w:space="0" w:color="auto"/>
        <w:bottom w:val="none" w:sz="0" w:space="0" w:color="auto"/>
        <w:right w:val="none" w:sz="0" w:space="0" w:color="auto"/>
      </w:divBdr>
      <w:divsChild>
        <w:div w:id="986396274">
          <w:marLeft w:val="0"/>
          <w:marRight w:val="0"/>
          <w:marTop w:val="0"/>
          <w:marBottom w:val="0"/>
          <w:divBdr>
            <w:top w:val="none" w:sz="0" w:space="0" w:color="auto"/>
            <w:left w:val="none" w:sz="0" w:space="0" w:color="auto"/>
            <w:bottom w:val="none" w:sz="0" w:space="0" w:color="auto"/>
            <w:right w:val="none" w:sz="0" w:space="0" w:color="auto"/>
          </w:divBdr>
          <w:divsChild>
            <w:div w:id="411051579">
              <w:marLeft w:val="0"/>
              <w:marRight w:val="0"/>
              <w:marTop w:val="0"/>
              <w:marBottom w:val="0"/>
              <w:divBdr>
                <w:top w:val="none" w:sz="0" w:space="0" w:color="auto"/>
                <w:left w:val="none" w:sz="0" w:space="0" w:color="auto"/>
                <w:bottom w:val="none" w:sz="0" w:space="0" w:color="auto"/>
                <w:right w:val="none" w:sz="0" w:space="0" w:color="auto"/>
              </w:divBdr>
              <w:divsChild>
                <w:div w:id="824395511">
                  <w:marLeft w:val="0"/>
                  <w:marRight w:val="0"/>
                  <w:marTop w:val="0"/>
                  <w:marBottom w:val="0"/>
                  <w:divBdr>
                    <w:top w:val="none" w:sz="0" w:space="0" w:color="auto"/>
                    <w:left w:val="none" w:sz="0" w:space="0" w:color="auto"/>
                    <w:bottom w:val="none" w:sz="0" w:space="0" w:color="auto"/>
                    <w:right w:val="none" w:sz="0" w:space="0" w:color="auto"/>
                  </w:divBdr>
                  <w:divsChild>
                    <w:div w:id="4206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1813">
      <w:bodyDiv w:val="1"/>
      <w:marLeft w:val="0"/>
      <w:marRight w:val="0"/>
      <w:marTop w:val="0"/>
      <w:marBottom w:val="0"/>
      <w:divBdr>
        <w:top w:val="none" w:sz="0" w:space="0" w:color="auto"/>
        <w:left w:val="none" w:sz="0" w:space="0" w:color="auto"/>
        <w:bottom w:val="none" w:sz="0" w:space="0" w:color="auto"/>
        <w:right w:val="none" w:sz="0" w:space="0" w:color="auto"/>
      </w:divBdr>
      <w:divsChild>
        <w:div w:id="1452898414">
          <w:marLeft w:val="0"/>
          <w:marRight w:val="0"/>
          <w:marTop w:val="0"/>
          <w:marBottom w:val="0"/>
          <w:divBdr>
            <w:top w:val="none" w:sz="0" w:space="0" w:color="auto"/>
            <w:left w:val="none" w:sz="0" w:space="0" w:color="auto"/>
            <w:bottom w:val="none" w:sz="0" w:space="0" w:color="auto"/>
            <w:right w:val="none" w:sz="0" w:space="0" w:color="auto"/>
          </w:divBdr>
          <w:divsChild>
            <w:div w:id="920527032">
              <w:marLeft w:val="0"/>
              <w:marRight w:val="0"/>
              <w:marTop w:val="0"/>
              <w:marBottom w:val="0"/>
              <w:divBdr>
                <w:top w:val="none" w:sz="0" w:space="0" w:color="auto"/>
                <w:left w:val="none" w:sz="0" w:space="0" w:color="auto"/>
                <w:bottom w:val="none" w:sz="0" w:space="0" w:color="auto"/>
                <w:right w:val="none" w:sz="0" w:space="0" w:color="auto"/>
              </w:divBdr>
              <w:divsChild>
                <w:div w:id="1860577795">
                  <w:marLeft w:val="0"/>
                  <w:marRight w:val="0"/>
                  <w:marTop w:val="0"/>
                  <w:marBottom w:val="0"/>
                  <w:divBdr>
                    <w:top w:val="none" w:sz="0" w:space="0" w:color="auto"/>
                    <w:left w:val="none" w:sz="0" w:space="0" w:color="auto"/>
                    <w:bottom w:val="none" w:sz="0" w:space="0" w:color="auto"/>
                    <w:right w:val="none" w:sz="0" w:space="0" w:color="auto"/>
                  </w:divBdr>
                  <w:divsChild>
                    <w:div w:id="172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4424">
      <w:bodyDiv w:val="1"/>
      <w:marLeft w:val="0"/>
      <w:marRight w:val="0"/>
      <w:marTop w:val="0"/>
      <w:marBottom w:val="0"/>
      <w:divBdr>
        <w:top w:val="none" w:sz="0" w:space="0" w:color="auto"/>
        <w:left w:val="none" w:sz="0" w:space="0" w:color="auto"/>
        <w:bottom w:val="none" w:sz="0" w:space="0" w:color="auto"/>
        <w:right w:val="none" w:sz="0" w:space="0" w:color="auto"/>
      </w:divBdr>
      <w:divsChild>
        <w:div w:id="1799225779">
          <w:marLeft w:val="0"/>
          <w:marRight w:val="0"/>
          <w:marTop w:val="0"/>
          <w:marBottom w:val="0"/>
          <w:divBdr>
            <w:top w:val="none" w:sz="0" w:space="0" w:color="auto"/>
            <w:left w:val="none" w:sz="0" w:space="0" w:color="auto"/>
            <w:bottom w:val="none" w:sz="0" w:space="0" w:color="auto"/>
            <w:right w:val="none" w:sz="0" w:space="0" w:color="auto"/>
          </w:divBdr>
          <w:divsChild>
            <w:div w:id="283079871">
              <w:marLeft w:val="0"/>
              <w:marRight w:val="0"/>
              <w:marTop w:val="0"/>
              <w:marBottom w:val="0"/>
              <w:divBdr>
                <w:top w:val="none" w:sz="0" w:space="0" w:color="auto"/>
                <w:left w:val="none" w:sz="0" w:space="0" w:color="auto"/>
                <w:bottom w:val="none" w:sz="0" w:space="0" w:color="auto"/>
                <w:right w:val="none" w:sz="0" w:space="0" w:color="auto"/>
              </w:divBdr>
              <w:divsChild>
                <w:div w:id="1459225534">
                  <w:marLeft w:val="0"/>
                  <w:marRight w:val="0"/>
                  <w:marTop w:val="0"/>
                  <w:marBottom w:val="0"/>
                  <w:divBdr>
                    <w:top w:val="none" w:sz="0" w:space="0" w:color="auto"/>
                    <w:left w:val="none" w:sz="0" w:space="0" w:color="auto"/>
                    <w:bottom w:val="none" w:sz="0" w:space="0" w:color="auto"/>
                    <w:right w:val="none" w:sz="0" w:space="0" w:color="auto"/>
                  </w:divBdr>
                  <w:divsChild>
                    <w:div w:id="18976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79570">
      <w:bodyDiv w:val="1"/>
      <w:marLeft w:val="0"/>
      <w:marRight w:val="0"/>
      <w:marTop w:val="0"/>
      <w:marBottom w:val="0"/>
      <w:divBdr>
        <w:top w:val="none" w:sz="0" w:space="0" w:color="auto"/>
        <w:left w:val="none" w:sz="0" w:space="0" w:color="auto"/>
        <w:bottom w:val="none" w:sz="0" w:space="0" w:color="auto"/>
        <w:right w:val="none" w:sz="0" w:space="0" w:color="auto"/>
      </w:divBdr>
      <w:divsChild>
        <w:div w:id="1668285249">
          <w:marLeft w:val="0"/>
          <w:marRight w:val="0"/>
          <w:marTop w:val="0"/>
          <w:marBottom w:val="0"/>
          <w:divBdr>
            <w:top w:val="none" w:sz="0" w:space="0" w:color="auto"/>
            <w:left w:val="none" w:sz="0" w:space="0" w:color="auto"/>
            <w:bottom w:val="none" w:sz="0" w:space="0" w:color="auto"/>
            <w:right w:val="none" w:sz="0" w:space="0" w:color="auto"/>
          </w:divBdr>
          <w:divsChild>
            <w:div w:id="1016155738">
              <w:marLeft w:val="0"/>
              <w:marRight w:val="0"/>
              <w:marTop w:val="0"/>
              <w:marBottom w:val="0"/>
              <w:divBdr>
                <w:top w:val="none" w:sz="0" w:space="0" w:color="auto"/>
                <w:left w:val="none" w:sz="0" w:space="0" w:color="auto"/>
                <w:bottom w:val="none" w:sz="0" w:space="0" w:color="auto"/>
                <w:right w:val="none" w:sz="0" w:space="0" w:color="auto"/>
              </w:divBdr>
              <w:divsChild>
                <w:div w:id="7306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3688">
      <w:bodyDiv w:val="1"/>
      <w:marLeft w:val="0"/>
      <w:marRight w:val="0"/>
      <w:marTop w:val="0"/>
      <w:marBottom w:val="0"/>
      <w:divBdr>
        <w:top w:val="none" w:sz="0" w:space="0" w:color="auto"/>
        <w:left w:val="none" w:sz="0" w:space="0" w:color="auto"/>
        <w:bottom w:val="none" w:sz="0" w:space="0" w:color="auto"/>
        <w:right w:val="none" w:sz="0" w:space="0" w:color="auto"/>
      </w:divBdr>
      <w:divsChild>
        <w:div w:id="13044695">
          <w:marLeft w:val="0"/>
          <w:marRight w:val="0"/>
          <w:marTop w:val="0"/>
          <w:marBottom w:val="0"/>
          <w:divBdr>
            <w:top w:val="none" w:sz="0" w:space="0" w:color="auto"/>
            <w:left w:val="none" w:sz="0" w:space="0" w:color="auto"/>
            <w:bottom w:val="none" w:sz="0" w:space="0" w:color="auto"/>
            <w:right w:val="none" w:sz="0" w:space="0" w:color="auto"/>
          </w:divBdr>
          <w:divsChild>
            <w:div w:id="958147697">
              <w:marLeft w:val="0"/>
              <w:marRight w:val="0"/>
              <w:marTop w:val="0"/>
              <w:marBottom w:val="0"/>
              <w:divBdr>
                <w:top w:val="none" w:sz="0" w:space="0" w:color="auto"/>
                <w:left w:val="none" w:sz="0" w:space="0" w:color="auto"/>
                <w:bottom w:val="none" w:sz="0" w:space="0" w:color="auto"/>
                <w:right w:val="none" w:sz="0" w:space="0" w:color="auto"/>
              </w:divBdr>
              <w:divsChild>
                <w:div w:id="1084839903">
                  <w:marLeft w:val="0"/>
                  <w:marRight w:val="0"/>
                  <w:marTop w:val="0"/>
                  <w:marBottom w:val="0"/>
                  <w:divBdr>
                    <w:top w:val="none" w:sz="0" w:space="0" w:color="auto"/>
                    <w:left w:val="none" w:sz="0" w:space="0" w:color="auto"/>
                    <w:bottom w:val="none" w:sz="0" w:space="0" w:color="auto"/>
                    <w:right w:val="none" w:sz="0" w:space="0" w:color="auto"/>
                  </w:divBdr>
                  <w:divsChild>
                    <w:div w:id="1174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5407">
      <w:bodyDiv w:val="1"/>
      <w:marLeft w:val="0"/>
      <w:marRight w:val="0"/>
      <w:marTop w:val="0"/>
      <w:marBottom w:val="0"/>
      <w:divBdr>
        <w:top w:val="none" w:sz="0" w:space="0" w:color="auto"/>
        <w:left w:val="none" w:sz="0" w:space="0" w:color="auto"/>
        <w:bottom w:val="none" w:sz="0" w:space="0" w:color="auto"/>
        <w:right w:val="none" w:sz="0" w:space="0" w:color="auto"/>
      </w:divBdr>
      <w:divsChild>
        <w:div w:id="1586308194">
          <w:marLeft w:val="0"/>
          <w:marRight w:val="0"/>
          <w:marTop w:val="0"/>
          <w:marBottom w:val="0"/>
          <w:divBdr>
            <w:top w:val="none" w:sz="0" w:space="0" w:color="auto"/>
            <w:left w:val="none" w:sz="0" w:space="0" w:color="auto"/>
            <w:bottom w:val="none" w:sz="0" w:space="0" w:color="auto"/>
            <w:right w:val="none" w:sz="0" w:space="0" w:color="auto"/>
          </w:divBdr>
          <w:divsChild>
            <w:div w:id="976225880">
              <w:marLeft w:val="0"/>
              <w:marRight w:val="0"/>
              <w:marTop w:val="0"/>
              <w:marBottom w:val="0"/>
              <w:divBdr>
                <w:top w:val="none" w:sz="0" w:space="0" w:color="auto"/>
                <w:left w:val="none" w:sz="0" w:space="0" w:color="auto"/>
                <w:bottom w:val="none" w:sz="0" w:space="0" w:color="auto"/>
                <w:right w:val="none" w:sz="0" w:space="0" w:color="auto"/>
              </w:divBdr>
              <w:divsChild>
                <w:div w:id="3487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5328">
      <w:bodyDiv w:val="1"/>
      <w:marLeft w:val="0"/>
      <w:marRight w:val="0"/>
      <w:marTop w:val="0"/>
      <w:marBottom w:val="0"/>
      <w:divBdr>
        <w:top w:val="none" w:sz="0" w:space="0" w:color="auto"/>
        <w:left w:val="none" w:sz="0" w:space="0" w:color="auto"/>
        <w:bottom w:val="none" w:sz="0" w:space="0" w:color="auto"/>
        <w:right w:val="none" w:sz="0" w:space="0" w:color="auto"/>
      </w:divBdr>
      <w:divsChild>
        <w:div w:id="909265998">
          <w:marLeft w:val="0"/>
          <w:marRight w:val="0"/>
          <w:marTop w:val="0"/>
          <w:marBottom w:val="0"/>
          <w:divBdr>
            <w:top w:val="none" w:sz="0" w:space="0" w:color="auto"/>
            <w:left w:val="none" w:sz="0" w:space="0" w:color="auto"/>
            <w:bottom w:val="none" w:sz="0" w:space="0" w:color="auto"/>
            <w:right w:val="none" w:sz="0" w:space="0" w:color="auto"/>
          </w:divBdr>
          <w:divsChild>
            <w:div w:id="160855096">
              <w:marLeft w:val="0"/>
              <w:marRight w:val="0"/>
              <w:marTop w:val="0"/>
              <w:marBottom w:val="0"/>
              <w:divBdr>
                <w:top w:val="none" w:sz="0" w:space="0" w:color="auto"/>
                <w:left w:val="none" w:sz="0" w:space="0" w:color="auto"/>
                <w:bottom w:val="none" w:sz="0" w:space="0" w:color="auto"/>
                <w:right w:val="none" w:sz="0" w:space="0" w:color="auto"/>
              </w:divBdr>
              <w:divsChild>
                <w:div w:id="918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0187">
          <w:marLeft w:val="0"/>
          <w:marRight w:val="0"/>
          <w:marTop w:val="0"/>
          <w:marBottom w:val="0"/>
          <w:divBdr>
            <w:top w:val="none" w:sz="0" w:space="0" w:color="auto"/>
            <w:left w:val="none" w:sz="0" w:space="0" w:color="auto"/>
            <w:bottom w:val="none" w:sz="0" w:space="0" w:color="auto"/>
            <w:right w:val="none" w:sz="0" w:space="0" w:color="auto"/>
          </w:divBdr>
          <w:divsChild>
            <w:div w:id="1178275563">
              <w:marLeft w:val="0"/>
              <w:marRight w:val="0"/>
              <w:marTop w:val="0"/>
              <w:marBottom w:val="0"/>
              <w:divBdr>
                <w:top w:val="none" w:sz="0" w:space="0" w:color="auto"/>
                <w:left w:val="none" w:sz="0" w:space="0" w:color="auto"/>
                <w:bottom w:val="none" w:sz="0" w:space="0" w:color="auto"/>
                <w:right w:val="none" w:sz="0" w:space="0" w:color="auto"/>
              </w:divBdr>
              <w:divsChild>
                <w:div w:id="18786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5603">
      <w:bodyDiv w:val="1"/>
      <w:marLeft w:val="0"/>
      <w:marRight w:val="0"/>
      <w:marTop w:val="0"/>
      <w:marBottom w:val="0"/>
      <w:divBdr>
        <w:top w:val="none" w:sz="0" w:space="0" w:color="auto"/>
        <w:left w:val="none" w:sz="0" w:space="0" w:color="auto"/>
        <w:bottom w:val="none" w:sz="0" w:space="0" w:color="auto"/>
        <w:right w:val="none" w:sz="0" w:space="0" w:color="auto"/>
      </w:divBdr>
      <w:divsChild>
        <w:div w:id="2121753022">
          <w:marLeft w:val="0"/>
          <w:marRight w:val="0"/>
          <w:marTop w:val="0"/>
          <w:marBottom w:val="0"/>
          <w:divBdr>
            <w:top w:val="none" w:sz="0" w:space="0" w:color="auto"/>
            <w:left w:val="none" w:sz="0" w:space="0" w:color="auto"/>
            <w:bottom w:val="none" w:sz="0" w:space="0" w:color="auto"/>
            <w:right w:val="none" w:sz="0" w:space="0" w:color="auto"/>
          </w:divBdr>
          <w:divsChild>
            <w:div w:id="1922569261">
              <w:marLeft w:val="0"/>
              <w:marRight w:val="0"/>
              <w:marTop w:val="0"/>
              <w:marBottom w:val="0"/>
              <w:divBdr>
                <w:top w:val="none" w:sz="0" w:space="0" w:color="auto"/>
                <w:left w:val="none" w:sz="0" w:space="0" w:color="auto"/>
                <w:bottom w:val="none" w:sz="0" w:space="0" w:color="auto"/>
                <w:right w:val="none" w:sz="0" w:space="0" w:color="auto"/>
              </w:divBdr>
              <w:divsChild>
                <w:div w:id="6753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619">
      <w:bodyDiv w:val="1"/>
      <w:marLeft w:val="0"/>
      <w:marRight w:val="0"/>
      <w:marTop w:val="0"/>
      <w:marBottom w:val="0"/>
      <w:divBdr>
        <w:top w:val="none" w:sz="0" w:space="0" w:color="auto"/>
        <w:left w:val="none" w:sz="0" w:space="0" w:color="auto"/>
        <w:bottom w:val="none" w:sz="0" w:space="0" w:color="auto"/>
        <w:right w:val="none" w:sz="0" w:space="0" w:color="auto"/>
      </w:divBdr>
      <w:divsChild>
        <w:div w:id="1190685012">
          <w:marLeft w:val="0"/>
          <w:marRight w:val="0"/>
          <w:marTop w:val="0"/>
          <w:marBottom w:val="0"/>
          <w:divBdr>
            <w:top w:val="none" w:sz="0" w:space="0" w:color="auto"/>
            <w:left w:val="none" w:sz="0" w:space="0" w:color="auto"/>
            <w:bottom w:val="none" w:sz="0" w:space="0" w:color="auto"/>
            <w:right w:val="none" w:sz="0" w:space="0" w:color="auto"/>
          </w:divBdr>
          <w:divsChild>
            <w:div w:id="1860122249">
              <w:marLeft w:val="0"/>
              <w:marRight w:val="0"/>
              <w:marTop w:val="0"/>
              <w:marBottom w:val="0"/>
              <w:divBdr>
                <w:top w:val="none" w:sz="0" w:space="0" w:color="auto"/>
                <w:left w:val="none" w:sz="0" w:space="0" w:color="auto"/>
                <w:bottom w:val="none" w:sz="0" w:space="0" w:color="auto"/>
                <w:right w:val="none" w:sz="0" w:space="0" w:color="auto"/>
              </w:divBdr>
              <w:divsChild>
                <w:div w:id="1259942882">
                  <w:marLeft w:val="0"/>
                  <w:marRight w:val="0"/>
                  <w:marTop w:val="0"/>
                  <w:marBottom w:val="0"/>
                  <w:divBdr>
                    <w:top w:val="none" w:sz="0" w:space="0" w:color="auto"/>
                    <w:left w:val="none" w:sz="0" w:space="0" w:color="auto"/>
                    <w:bottom w:val="none" w:sz="0" w:space="0" w:color="auto"/>
                    <w:right w:val="none" w:sz="0" w:space="0" w:color="auto"/>
                  </w:divBdr>
                  <w:divsChild>
                    <w:div w:id="1336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3851">
      <w:bodyDiv w:val="1"/>
      <w:marLeft w:val="0"/>
      <w:marRight w:val="0"/>
      <w:marTop w:val="0"/>
      <w:marBottom w:val="0"/>
      <w:divBdr>
        <w:top w:val="none" w:sz="0" w:space="0" w:color="auto"/>
        <w:left w:val="none" w:sz="0" w:space="0" w:color="auto"/>
        <w:bottom w:val="none" w:sz="0" w:space="0" w:color="auto"/>
        <w:right w:val="none" w:sz="0" w:space="0" w:color="auto"/>
      </w:divBdr>
      <w:divsChild>
        <w:div w:id="1199004704">
          <w:marLeft w:val="0"/>
          <w:marRight w:val="0"/>
          <w:marTop w:val="0"/>
          <w:marBottom w:val="0"/>
          <w:divBdr>
            <w:top w:val="none" w:sz="0" w:space="0" w:color="auto"/>
            <w:left w:val="none" w:sz="0" w:space="0" w:color="auto"/>
            <w:bottom w:val="none" w:sz="0" w:space="0" w:color="auto"/>
            <w:right w:val="none" w:sz="0" w:space="0" w:color="auto"/>
          </w:divBdr>
          <w:divsChild>
            <w:div w:id="2009479724">
              <w:marLeft w:val="0"/>
              <w:marRight w:val="0"/>
              <w:marTop w:val="0"/>
              <w:marBottom w:val="0"/>
              <w:divBdr>
                <w:top w:val="none" w:sz="0" w:space="0" w:color="auto"/>
                <w:left w:val="none" w:sz="0" w:space="0" w:color="auto"/>
                <w:bottom w:val="none" w:sz="0" w:space="0" w:color="auto"/>
                <w:right w:val="none" w:sz="0" w:space="0" w:color="auto"/>
              </w:divBdr>
              <w:divsChild>
                <w:div w:id="2458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23</Pages>
  <Words>4360</Words>
  <Characters>24854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Meihua Ren</dc:creator>
  <cp:keywords/>
  <dc:description/>
  <cp:lastModifiedBy>Li Liang</cp:lastModifiedBy>
  <cp:revision>163</cp:revision>
  <dcterms:created xsi:type="dcterms:W3CDTF">2021-02-20T19:02:00Z</dcterms:created>
  <dcterms:modified xsi:type="dcterms:W3CDTF">2021-02-27T20:18:00Z</dcterms:modified>
</cp:coreProperties>
</file>