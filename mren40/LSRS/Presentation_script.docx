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0441A" w14:textId="7CD10B8C" w:rsidR="00D3039A" w:rsidRPr="00C55D51" w:rsidRDefault="00D3039A">
      <w:pPr>
        <w:rPr>
          <w:sz w:val="32"/>
          <w:szCs w:val="32"/>
        </w:rPr>
      </w:pPr>
      <w:r w:rsidRPr="00C55D51">
        <w:rPr>
          <w:sz w:val="32"/>
          <w:szCs w:val="32"/>
        </w:rPr>
        <w:t xml:space="preserve">Good morning, </w:t>
      </w:r>
      <w:r w:rsidR="00BF391B" w:rsidRPr="00C55D51">
        <w:rPr>
          <w:sz w:val="32"/>
          <w:szCs w:val="32"/>
        </w:rPr>
        <w:t>thank you for (TA’s name) joining our demo. We’re excited to present what we c</w:t>
      </w:r>
      <w:ins w:id="0" w:author="Yang, Yaping" w:date="2021-04-18T14:21:00Z">
        <w:r w:rsidR="00011865">
          <w:rPr>
            <w:sz w:val="32"/>
            <w:szCs w:val="32"/>
          </w:rPr>
          <w:t>a</w:t>
        </w:r>
      </w:ins>
      <w:del w:id="1" w:author="Yang, Yaping" w:date="2021-04-18T14:21:00Z">
        <w:r w:rsidR="00BF391B" w:rsidRPr="00C55D51" w:rsidDel="00011865">
          <w:rPr>
            <w:sz w:val="32"/>
            <w:szCs w:val="32"/>
          </w:rPr>
          <w:delText>o</w:delText>
        </w:r>
      </w:del>
      <w:r w:rsidR="00BF391B" w:rsidRPr="00C55D51">
        <w:rPr>
          <w:sz w:val="32"/>
          <w:szCs w:val="32"/>
        </w:rPr>
        <w:t xml:space="preserve">me up </w:t>
      </w:r>
      <w:ins w:id="2" w:author="Yang, Yaping" w:date="2021-04-18T14:21:00Z">
        <w:r w:rsidR="00011865">
          <w:rPr>
            <w:sz w:val="32"/>
            <w:szCs w:val="32"/>
          </w:rPr>
          <w:t xml:space="preserve">with </w:t>
        </w:r>
      </w:ins>
      <w:r w:rsidR="00BF391B" w:rsidRPr="00C55D51">
        <w:rPr>
          <w:sz w:val="32"/>
          <w:szCs w:val="32"/>
        </w:rPr>
        <w:t xml:space="preserve">for this project.  </w:t>
      </w:r>
    </w:p>
    <w:p w14:paraId="20CB1B66" w14:textId="28D9BD08"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 a web application. MySQL is the database we used in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24EA5905"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 xml:space="preserve">command in </w:t>
      </w:r>
      <w:del w:id="3" w:author="Yang, Yaping" w:date="2021-04-18T14:22:00Z">
        <w:r w:rsidR="00E6522A" w:rsidRPr="00C55D51" w:rsidDel="00011865">
          <w:rPr>
            <w:rStyle w:val="normaltextrun"/>
            <w:rFonts w:ascii="Calibri" w:hAnsi="Calibri" w:cs="Calibri"/>
            <w:color w:val="24292E"/>
            <w:sz w:val="32"/>
            <w:szCs w:val="32"/>
            <w:shd w:val="clear" w:color="auto" w:fill="FFFFFF"/>
          </w:rPr>
          <w:delText>cmd: py manage.py runserver and</w:delText>
        </w:r>
        <w:r w:rsidDel="00011865">
          <w:rPr>
            <w:rStyle w:val="normaltextrun"/>
            <w:rFonts w:ascii="Calibri" w:hAnsi="Calibri" w:cs="Calibri"/>
            <w:color w:val="24292E"/>
            <w:sz w:val="32"/>
            <w:szCs w:val="32"/>
            <w:shd w:val="clear" w:color="auto" w:fill="FFFFFF"/>
          </w:rPr>
          <w:delText xml:space="preserve"> it</w:delText>
        </w:r>
        <w:r w:rsidR="00E6522A" w:rsidRPr="00C55D51" w:rsidDel="00011865">
          <w:rPr>
            <w:rStyle w:val="normaltextrun"/>
            <w:rFonts w:ascii="Calibri" w:hAnsi="Calibri" w:cs="Calibri"/>
            <w:color w:val="24292E"/>
            <w:sz w:val="32"/>
            <w:szCs w:val="32"/>
            <w:shd w:val="clear" w:color="auto" w:fill="FFFFFF"/>
          </w:rPr>
          <w:delText xml:space="preserve"> give</w:delText>
        </w:r>
        <w:r w:rsidDel="00011865">
          <w:rPr>
            <w:rStyle w:val="normaltextrun"/>
            <w:rFonts w:ascii="Calibri" w:hAnsi="Calibri" w:cs="Calibri"/>
            <w:color w:val="24292E"/>
            <w:sz w:val="32"/>
            <w:szCs w:val="32"/>
            <w:shd w:val="clear" w:color="auto" w:fill="FFFFFF"/>
          </w:rPr>
          <w:delText>s</w:delText>
        </w:r>
        <w:r w:rsidR="00E6522A" w:rsidRPr="00C55D51" w:rsidDel="00011865">
          <w:rPr>
            <w:rStyle w:val="normaltextrun"/>
            <w:rFonts w:ascii="Calibri" w:hAnsi="Calibri" w:cs="Calibri"/>
            <w:color w:val="24292E"/>
            <w:sz w:val="32"/>
            <w:szCs w:val="32"/>
            <w:shd w:val="clear" w:color="auto" w:fill="FFFFFF"/>
          </w:rPr>
          <w:delText xml:space="preserve"> us this </w:delText>
        </w:r>
        <w:r w:rsidR="00BF391B" w:rsidRPr="00C55D51" w:rsidDel="00011865">
          <w:rPr>
            <w:rStyle w:val="normaltextrun"/>
            <w:rFonts w:ascii="Calibri" w:hAnsi="Calibri" w:cs="Calibri"/>
            <w:color w:val="24292E"/>
            <w:sz w:val="32"/>
            <w:szCs w:val="32"/>
            <w:shd w:val="clear" w:color="auto" w:fill="FFFFFF"/>
          </w:rPr>
          <w:delText>link</w:delText>
        </w:r>
        <w:r w:rsidR="00E6522A" w:rsidRPr="00C55D51" w:rsidDel="00011865">
          <w:rPr>
            <w:rStyle w:val="normaltextrun"/>
            <w:rFonts w:ascii="Calibri" w:hAnsi="Calibri" w:cs="Calibri"/>
            <w:color w:val="24292E"/>
            <w:sz w:val="32"/>
            <w:szCs w:val="32"/>
            <w:shd w:val="clear" w:color="auto" w:fill="FFFFFF"/>
          </w:rPr>
          <w:delText>.</w:delText>
        </w:r>
      </w:del>
      <w:ins w:id="4" w:author="Yang, Yaping" w:date="2021-04-18T14:22:00Z">
        <w:r w:rsidR="00011865">
          <w:rPr>
            <w:rStyle w:val="normaltextrun"/>
            <w:rFonts w:ascii="Calibri" w:hAnsi="Calibri" w:cs="Calibri"/>
            <w:color w:val="24292E"/>
            <w:sz w:val="32"/>
            <w:szCs w:val="32"/>
            <w:shd w:val="clear" w:color="auto" w:fill="FFFFFF"/>
          </w:rPr>
          <w:t xml:space="preserve">the command prompt the python </w:t>
        </w:r>
        <w:proofErr w:type="spellStart"/>
        <w:r w:rsidR="00011865">
          <w:rPr>
            <w:rStyle w:val="normaltextrun"/>
            <w:rFonts w:ascii="Calibri" w:hAnsi="Calibri" w:cs="Calibri"/>
            <w:color w:val="24292E"/>
            <w:sz w:val="32"/>
            <w:szCs w:val="32"/>
            <w:shd w:val="clear" w:color="auto" w:fill="FFFFFF"/>
          </w:rPr>
          <w:t>runserver</w:t>
        </w:r>
        <w:proofErr w:type="spellEnd"/>
        <w:r w:rsidR="00011865">
          <w:rPr>
            <w:rStyle w:val="normaltextrun"/>
            <w:rFonts w:ascii="Calibri" w:hAnsi="Calibri" w:cs="Calibri"/>
            <w:color w:val="24292E"/>
            <w:sz w:val="32"/>
            <w:szCs w:val="32"/>
            <w:shd w:val="clear" w:color="auto" w:fill="FFFFFF"/>
          </w:rPr>
          <w:t xml:space="preserve"> command and it gives us this link.</w:t>
        </w:r>
      </w:ins>
      <w:r w:rsidR="00E6522A" w:rsidRPr="00C55D51">
        <w:rPr>
          <w:rStyle w:val="normaltextrun"/>
          <w:rFonts w:ascii="Calibri" w:hAnsi="Calibri" w:cs="Calibri"/>
          <w:color w:val="24292E"/>
          <w:sz w:val="32"/>
          <w:szCs w:val="32"/>
          <w:shd w:val="clear" w:color="auto" w:fill="FFFFFF"/>
        </w:rPr>
        <w:t xml:space="preserve"> </w:t>
      </w:r>
      <w:ins w:id="5" w:author="Yang, Yaping" w:date="2021-04-18T14:22:00Z">
        <w:r w:rsidR="00011865">
          <w:rPr>
            <w:rStyle w:val="normaltextrun"/>
            <w:rFonts w:ascii="Calibri" w:hAnsi="Calibri" w:cs="Calibri"/>
            <w:color w:val="24292E"/>
            <w:sz w:val="32"/>
            <w:szCs w:val="32"/>
            <w:shd w:val="clear" w:color="auto" w:fill="FFFFFF"/>
          </w:rPr>
          <w:t>We can c</w:t>
        </w:r>
      </w:ins>
      <w:del w:id="6" w:author="Yang, Yaping" w:date="2021-04-18T14:22:00Z">
        <w:r w:rsidR="00E6522A" w:rsidRPr="00C55D51" w:rsidDel="00011865">
          <w:rPr>
            <w:rStyle w:val="normaltextrun"/>
            <w:rFonts w:ascii="Calibri" w:hAnsi="Calibri" w:cs="Calibri"/>
            <w:color w:val="24292E"/>
            <w:sz w:val="32"/>
            <w:szCs w:val="32"/>
            <w:shd w:val="clear" w:color="auto" w:fill="FFFFFF"/>
          </w:rPr>
          <w:delText>C</w:delText>
        </w:r>
      </w:del>
      <w:r w:rsidR="00E6522A" w:rsidRPr="00C55D51">
        <w:rPr>
          <w:rStyle w:val="normaltextrun"/>
          <w:rFonts w:ascii="Calibri" w:hAnsi="Calibri" w:cs="Calibri"/>
          <w:color w:val="24292E"/>
          <w:sz w:val="32"/>
          <w:szCs w:val="32"/>
          <w:shd w:val="clear" w:color="auto" w:fill="FFFFFF"/>
        </w:rPr>
        <w:t>opy and paste it to the browser</w:t>
      </w:r>
      <w:ins w:id="7" w:author="Yang, Yaping" w:date="2021-04-18T14:22:00Z">
        <w:r w:rsidR="00011865">
          <w:rPr>
            <w:rStyle w:val="normaltextrun"/>
            <w:rFonts w:ascii="Calibri" w:hAnsi="Calibri" w:cs="Calibri"/>
            <w:color w:val="24292E"/>
            <w:sz w:val="32"/>
            <w:szCs w:val="32"/>
            <w:shd w:val="clear" w:color="auto" w:fill="FFFFFF"/>
          </w:rPr>
          <w:t xml:space="preserve"> to launch the site</w:t>
        </w:r>
      </w:ins>
      <w:r w:rsidR="00E6522A" w:rsidRPr="00C55D51">
        <w:rPr>
          <w:rStyle w:val="normaltextrun"/>
          <w:rFonts w:ascii="Calibri" w:hAnsi="Calibri" w:cs="Calibri"/>
          <w:color w:val="24292E"/>
          <w:sz w:val="32"/>
          <w:szCs w:val="32"/>
          <w:shd w:val="clear" w:color="auto" w:fill="FFFFFF"/>
        </w:rPr>
        <w:t xml:space="preserve">. </w:t>
      </w:r>
      <w:del w:id="8" w:author="Yang, Yaping" w:date="2021-04-18T14:23:00Z">
        <w:r w:rsidR="00253755" w:rsidRPr="00C55D51" w:rsidDel="00011865">
          <w:rPr>
            <w:rStyle w:val="normaltextrun"/>
            <w:rFonts w:ascii="Calibri" w:hAnsi="Calibri" w:cs="Calibri"/>
            <w:color w:val="24292E"/>
            <w:sz w:val="32"/>
            <w:szCs w:val="32"/>
            <w:shd w:val="clear" w:color="auto" w:fill="FFFFFF"/>
          </w:rPr>
          <w:delText xml:space="preserve">This </w:delText>
        </w:r>
        <w:r w:rsidR="00CE4767" w:rsidRPr="00C55D51" w:rsidDel="00011865">
          <w:rPr>
            <w:rStyle w:val="normaltextrun"/>
            <w:rFonts w:ascii="Calibri" w:hAnsi="Calibri" w:cs="Calibri"/>
            <w:color w:val="24292E"/>
            <w:sz w:val="32"/>
            <w:szCs w:val="32"/>
            <w:shd w:val="clear" w:color="auto" w:fill="FFFFFF"/>
          </w:rPr>
          <w:delText>is how the interface</w:delText>
        </w:r>
        <w:r w:rsidR="00E6522A" w:rsidRPr="00C55D51" w:rsidDel="00011865">
          <w:rPr>
            <w:rStyle w:val="normaltextrun"/>
            <w:rFonts w:ascii="Calibri" w:hAnsi="Calibri" w:cs="Calibri"/>
            <w:color w:val="24292E"/>
            <w:sz w:val="32"/>
            <w:szCs w:val="32"/>
            <w:shd w:val="clear" w:color="auto" w:fill="FFFFFF"/>
          </w:rPr>
          <w:delText xml:space="preserve"> looks like. </w:delText>
        </w:r>
      </w:del>
      <w:ins w:id="9" w:author="Yang, Yaping" w:date="2021-04-18T14:23:00Z">
        <w:r w:rsidR="00011865">
          <w:rPr>
            <w:rStyle w:val="normaltextrun"/>
            <w:rFonts w:ascii="Calibri" w:hAnsi="Calibri" w:cs="Calibri"/>
            <w:color w:val="24292E"/>
            <w:sz w:val="32"/>
            <w:szCs w:val="32"/>
            <w:shd w:val="clear" w:color="auto" w:fill="FFFFFF"/>
          </w:rPr>
          <w:t>Ou</w:t>
        </w:r>
      </w:ins>
      <w:ins w:id="10" w:author="Yang, Yaping" w:date="2021-04-18T14:25:00Z">
        <w:r w:rsidR="00974EF8">
          <w:rPr>
            <w:rStyle w:val="normaltextrun"/>
            <w:rFonts w:ascii="Calibri" w:hAnsi="Calibri" w:cs="Calibri"/>
            <w:color w:val="24292E"/>
            <w:sz w:val="32"/>
            <w:szCs w:val="32"/>
            <w:shd w:val="clear" w:color="auto" w:fill="FFFFFF"/>
          </w:rPr>
          <w:t xml:space="preserve">r </w:t>
        </w:r>
      </w:ins>
      <w:ins w:id="11" w:author="Yang, Yaping" w:date="2021-04-18T14:26:00Z">
        <w:r w:rsidR="00974EF8">
          <w:rPr>
            <w:rStyle w:val="normaltextrun"/>
            <w:rFonts w:ascii="Calibri" w:hAnsi="Calibri" w:cs="Calibri"/>
            <w:color w:val="24292E"/>
            <w:sz w:val="32"/>
            <w:szCs w:val="32"/>
            <w:shd w:val="clear" w:color="auto" w:fill="FFFFFF"/>
          </w:rPr>
          <w:t xml:space="preserve">main menu interface includes 5 statistics, reporting areas and the maintenance area. </w:t>
        </w:r>
      </w:ins>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of stores offering food</w:t>
      </w:r>
      <w:r w:rsidR="00CE4767" w:rsidRPr="00C55D51">
        <w:rPr>
          <w:rStyle w:val="normaltextrun"/>
          <w:rFonts w:ascii="Calibri" w:hAnsi="Calibri" w:cs="Calibri"/>
          <w:color w:val="24292E"/>
          <w:sz w:val="32"/>
          <w:szCs w:val="32"/>
          <w:shd w:val="clear" w:color="auto" w:fill="FFFFFF"/>
        </w:rPr>
        <w:t xml:space="preserve">. </w:t>
      </w:r>
      <w:r w:rsidR="00127466">
        <w:rPr>
          <w:rStyle w:val="normaltextrun"/>
          <w:rFonts w:ascii="Calibri" w:hAnsi="Calibri" w:cs="Calibri"/>
          <w:color w:val="FF0000"/>
          <w:sz w:val="32"/>
          <w:szCs w:val="32"/>
          <w:shd w:val="clear" w:color="auto" w:fill="FFFFFF"/>
        </w:rPr>
        <w:t xml:space="preserve">These five statistics will help the </w:t>
      </w:r>
      <w:ins w:id="12" w:author="Yang, Yaping" w:date="2021-04-18T15:29:00Z">
        <w:r w:rsidR="00594ED5">
          <w:rPr>
            <w:rStyle w:val="normaltextrun"/>
            <w:rFonts w:ascii="Calibri" w:hAnsi="Calibri" w:cs="Calibri"/>
            <w:color w:val="FF0000"/>
            <w:sz w:val="32"/>
            <w:szCs w:val="32"/>
            <w:shd w:val="clear" w:color="auto" w:fill="FFFFFF"/>
          </w:rPr>
          <w:t>you</w:t>
        </w:r>
      </w:ins>
      <w:del w:id="13" w:author="Yang, Yaping" w:date="2021-04-18T15:29:00Z">
        <w:r w:rsidR="00127466" w:rsidDel="00594ED5">
          <w:rPr>
            <w:rStyle w:val="normaltextrun"/>
            <w:rFonts w:ascii="Calibri" w:hAnsi="Calibri" w:cs="Calibri"/>
            <w:color w:val="FF0000"/>
            <w:sz w:val="32"/>
            <w:szCs w:val="32"/>
            <w:shd w:val="clear" w:color="auto" w:fill="FFFFFF"/>
          </w:rPr>
          <w:delText>user</w:delText>
        </w:r>
      </w:del>
      <w:r w:rsidR="00127466">
        <w:rPr>
          <w:rStyle w:val="normaltextrun"/>
          <w:rFonts w:ascii="Calibri" w:hAnsi="Calibri" w:cs="Calibri"/>
          <w:color w:val="FF0000"/>
          <w:sz w:val="32"/>
          <w:szCs w:val="32"/>
          <w:shd w:val="clear" w:color="auto" w:fill="FFFFFF"/>
        </w:rPr>
        <w:t xml:space="preserve"> to get a glance of their data and also as a checkpoint to make sure that </w:t>
      </w:r>
      <w:r w:rsidR="00217391">
        <w:rPr>
          <w:rStyle w:val="normaltextrun"/>
          <w:rFonts w:ascii="Calibri" w:hAnsi="Calibri" w:cs="Calibri"/>
          <w:color w:val="FF0000"/>
          <w:sz w:val="32"/>
          <w:szCs w:val="32"/>
          <w:shd w:val="clear" w:color="auto" w:fill="FFFFFF"/>
        </w:rPr>
        <w:t>the data is accurate before viewing reports</w:t>
      </w:r>
      <w:r w:rsidR="00127466">
        <w:rPr>
          <w:rStyle w:val="normaltextrun"/>
          <w:rFonts w:ascii="Calibri" w:hAnsi="Calibri" w:cs="Calibri"/>
          <w:color w:val="FF0000"/>
          <w:sz w:val="32"/>
          <w:szCs w:val="32"/>
          <w:shd w:val="clear" w:color="auto" w:fill="FFFFFF"/>
        </w:rPr>
        <w:t xml:space="preserve">. </w:t>
      </w:r>
      <w:r w:rsidR="00CE4767" w:rsidRPr="00C55D51">
        <w:rPr>
          <w:rStyle w:val="normaltextrun"/>
          <w:rFonts w:ascii="Calibri" w:hAnsi="Calibri" w:cs="Calibri"/>
          <w:color w:val="24292E"/>
          <w:sz w:val="32"/>
          <w:szCs w:val="32"/>
          <w:shd w:val="clear" w:color="auto" w:fill="FFFFFF"/>
        </w:rPr>
        <w:t xml:space="preserve">The following are 9 reports and </w:t>
      </w:r>
      <w:r w:rsidR="005B0865" w:rsidRPr="00C55D51">
        <w:rPr>
          <w:rStyle w:val="normaltextrun"/>
          <w:rFonts w:ascii="Calibri" w:hAnsi="Calibri" w:cs="Calibri"/>
          <w:color w:val="24292E"/>
          <w:sz w:val="32"/>
          <w:szCs w:val="32"/>
          <w:shd w:val="clear" w:color="auto" w:fill="FFFFFF"/>
        </w:rPr>
        <w:t xml:space="preserve">2 </w:t>
      </w:r>
      <w:r w:rsidR="00CE4767" w:rsidRPr="00C55D51">
        <w:rPr>
          <w:rStyle w:val="normaltextrun"/>
          <w:rFonts w:ascii="Calibri" w:hAnsi="Calibri" w:cs="Calibri"/>
          <w:color w:val="24292E"/>
          <w:sz w:val="32"/>
          <w:szCs w:val="32"/>
          <w:shd w:val="clear" w:color="auto" w:fill="FFFFFF"/>
        </w:rPr>
        <w:t>maintenance</w:t>
      </w:r>
      <w:r w:rsidR="005B0865" w:rsidRPr="00C55D51">
        <w:rPr>
          <w:rStyle w:val="normaltextrun"/>
          <w:rFonts w:ascii="Calibri" w:hAnsi="Calibri" w:cs="Calibri"/>
          <w:color w:val="24292E"/>
          <w:sz w:val="32"/>
          <w:szCs w:val="32"/>
          <w:shd w:val="clear" w:color="auto" w:fill="FFFFFF"/>
        </w:rPr>
        <w:t>s</w:t>
      </w:r>
      <w:r w:rsidR="00CE4767" w:rsidRPr="00C55D51">
        <w:rPr>
          <w:rStyle w:val="normaltextrun"/>
          <w:rFonts w:ascii="Calibri" w:hAnsi="Calibri" w:cs="Calibri"/>
          <w:color w:val="24292E"/>
          <w:sz w:val="32"/>
          <w:szCs w:val="32"/>
          <w:shd w:val="clear" w:color="auto" w:fill="FFFFFF"/>
        </w:rPr>
        <w:t xml:space="preserve"> including population and holiday maintenance as required by the project spec. </w:t>
      </w:r>
      <w:r w:rsidR="001B5BC3" w:rsidRPr="00C55D51">
        <w:rPr>
          <w:rStyle w:val="normaltextrun"/>
          <w:rFonts w:ascii="Calibri" w:hAnsi="Calibri" w:cs="Calibri"/>
          <w:color w:val="24292E"/>
          <w:sz w:val="32"/>
          <w:szCs w:val="32"/>
          <w:shd w:val="clear" w:color="auto" w:fill="FFFFFF"/>
        </w:rPr>
        <w:t xml:space="preserve">I’ll show you the </w:t>
      </w:r>
      <w:del w:id="14" w:author="Yang, Yaping" w:date="2021-04-18T14:39:00Z">
        <w:r w:rsidR="001B5BC3" w:rsidRPr="00C55D51" w:rsidDel="00AF0961">
          <w:rPr>
            <w:rStyle w:val="normaltextrun"/>
            <w:rFonts w:ascii="Calibri" w:hAnsi="Calibri" w:cs="Calibri"/>
            <w:color w:val="24292E"/>
            <w:sz w:val="32"/>
            <w:szCs w:val="32"/>
            <w:shd w:val="clear" w:color="auto" w:fill="FFFFFF"/>
          </w:rPr>
          <w:delText>maintenance functions</w:delText>
        </w:r>
      </w:del>
      <w:ins w:id="15" w:author="Yang, Yaping" w:date="2021-04-18T14:39:00Z">
        <w:r w:rsidR="00AF0961">
          <w:rPr>
            <w:rStyle w:val="normaltextrun"/>
            <w:rFonts w:ascii="Calibri" w:hAnsi="Calibri" w:cs="Calibri"/>
            <w:color w:val="24292E"/>
            <w:sz w:val="32"/>
            <w:szCs w:val="32"/>
            <w:shd w:val="clear" w:color="auto" w:fill="FFFFFF"/>
          </w:rPr>
          <w:t>reporting section</w:t>
        </w:r>
      </w:ins>
      <w:r w:rsidR="001B5BC3" w:rsidRPr="00C55D51">
        <w:rPr>
          <w:rStyle w:val="normaltextrun"/>
          <w:rFonts w:ascii="Calibri" w:hAnsi="Calibri" w:cs="Calibri"/>
          <w:color w:val="24292E"/>
          <w:sz w:val="32"/>
          <w:szCs w:val="32"/>
          <w:shd w:val="clear" w:color="auto" w:fill="FFFFFF"/>
        </w:rPr>
        <w:t xml:space="preserve"> first, and then the </w:t>
      </w:r>
      <w:del w:id="16" w:author="Yang, Yaping" w:date="2021-04-18T14:40:00Z">
        <w:r w:rsidR="001B5BC3" w:rsidRPr="00C55D51" w:rsidDel="00AF0961">
          <w:rPr>
            <w:rStyle w:val="normaltextrun"/>
            <w:rFonts w:ascii="Calibri" w:hAnsi="Calibri" w:cs="Calibri"/>
            <w:color w:val="24292E"/>
            <w:sz w:val="32"/>
            <w:szCs w:val="32"/>
            <w:shd w:val="clear" w:color="auto" w:fill="FFFFFF"/>
          </w:rPr>
          <w:delText>9 reports.</w:delText>
        </w:r>
      </w:del>
      <w:ins w:id="17" w:author="Yang, Yaping" w:date="2021-04-18T14:40:00Z">
        <w:r w:rsidR="00AF0961">
          <w:rPr>
            <w:rStyle w:val="normaltextrun"/>
            <w:rFonts w:ascii="Calibri" w:hAnsi="Calibri" w:cs="Calibri"/>
            <w:color w:val="24292E"/>
            <w:sz w:val="32"/>
            <w:szCs w:val="32"/>
            <w:shd w:val="clear" w:color="auto" w:fill="FFFFFF"/>
          </w:rPr>
          <w:t>2 maintenance.</w:t>
        </w:r>
      </w:ins>
      <w:r w:rsidR="001B5BC3" w:rsidRPr="00C55D51">
        <w:rPr>
          <w:rStyle w:val="normaltextrun"/>
          <w:rFonts w:ascii="Calibri" w:hAnsi="Calibri" w:cs="Calibri"/>
          <w:color w:val="24292E"/>
          <w:sz w:val="32"/>
          <w:szCs w:val="32"/>
          <w:shd w:val="clear" w:color="auto" w:fill="FFFFFF"/>
        </w:rPr>
        <w:t xml:space="preserve">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38B8F7E7" w14:textId="2B04677F" w:rsidR="00C0750C" w:rsidDel="00594ED5" w:rsidRDefault="00C0750C">
      <w:pPr>
        <w:rPr>
          <w:del w:id="18" w:author="Yang, Yaping" w:date="2021-04-18T15:22:00Z"/>
          <w:rStyle w:val="normaltextrun"/>
          <w:rFonts w:ascii="Calibri" w:hAnsi="Calibri" w:cs="Calibri"/>
          <w:color w:val="24292E"/>
          <w:shd w:val="clear" w:color="auto" w:fill="FFFFFF"/>
        </w:rPr>
        <w:sectPr w:rsidR="00C0750C" w:rsidDel="00594ED5">
          <w:pgSz w:w="12240" w:h="15840"/>
          <w:pgMar w:top="1440" w:right="1440" w:bottom="1440" w:left="1440" w:header="720" w:footer="720" w:gutter="0"/>
          <w:cols w:space="720"/>
          <w:docGrid w:linePitch="360"/>
        </w:sectPr>
      </w:pPr>
    </w:p>
    <w:p w14:paraId="7756A7AA" w14:textId="0D098E66" w:rsidR="00B70DC0" w:rsidRPr="000724DA" w:rsidDel="00594ED5" w:rsidRDefault="00FE4AAD" w:rsidP="00B70DC0">
      <w:pPr>
        <w:pStyle w:val="NormalWeb"/>
        <w:spacing w:before="0" w:beforeAutospacing="0" w:after="0" w:afterAutospacing="0"/>
        <w:textAlignment w:val="baseline"/>
        <w:rPr>
          <w:del w:id="19" w:author="Yang, Yaping" w:date="2021-04-18T15:22:00Z"/>
          <w:rStyle w:val="normaltextrun"/>
          <w:rFonts w:ascii="Calibri" w:hAnsi="Calibri" w:cs="Calibri"/>
          <w:color w:val="24292E"/>
          <w:sz w:val="32"/>
          <w:szCs w:val="32"/>
          <w:shd w:val="clear" w:color="auto" w:fill="FFFFFF"/>
        </w:rPr>
      </w:pPr>
      <w:del w:id="20" w:author="Yang, Yaping" w:date="2021-04-18T15:22:00Z">
        <w:r w:rsidRPr="000724DA" w:rsidDel="00594ED5">
          <w:rPr>
            <w:rStyle w:val="normaltextrun"/>
            <w:rFonts w:ascii="Calibri" w:hAnsi="Calibri" w:cs="Calibri"/>
            <w:color w:val="24292E"/>
            <w:sz w:val="32"/>
            <w:szCs w:val="32"/>
            <w:shd w:val="clear" w:color="auto" w:fill="FFFFFF"/>
          </w:rPr>
          <w:delText xml:space="preserve">There are two maintenances: Population and holiday maintenance. </w:delText>
        </w:r>
      </w:del>
    </w:p>
    <w:p w14:paraId="2435E30F" w14:textId="7949DE05" w:rsidR="00127466" w:rsidDel="00594ED5" w:rsidRDefault="00B70DC0" w:rsidP="00B70DC0">
      <w:pPr>
        <w:pStyle w:val="NormalWeb"/>
        <w:spacing w:before="0" w:beforeAutospacing="0" w:after="0" w:afterAutospacing="0"/>
        <w:textAlignment w:val="baseline"/>
        <w:rPr>
          <w:del w:id="21" w:author="Yang, Yaping" w:date="2021-04-18T15:22:00Z"/>
          <w:rStyle w:val="normaltextrun"/>
          <w:rFonts w:ascii="Calibri" w:hAnsi="Calibri" w:cs="Calibri"/>
          <w:color w:val="24292E"/>
          <w:sz w:val="32"/>
          <w:szCs w:val="32"/>
          <w:shd w:val="clear" w:color="auto" w:fill="FFFFFF"/>
        </w:rPr>
      </w:pPr>
      <w:del w:id="22" w:author="Yang, Yaping" w:date="2021-04-18T15:22:00Z">
        <w:r w:rsidRPr="000724DA" w:rsidDel="00594ED5">
          <w:rPr>
            <w:rStyle w:val="normaltextrun"/>
            <w:rFonts w:ascii="Calibri" w:hAnsi="Calibri" w:cs="Calibri"/>
            <w:color w:val="24292E"/>
            <w:sz w:val="32"/>
            <w:szCs w:val="32"/>
            <w:shd w:val="clear" w:color="auto" w:fill="FFFFFF"/>
          </w:rPr>
          <w:delText xml:space="preserve">1. </w:delText>
        </w:r>
        <w:r w:rsidR="00FE4AAD" w:rsidRPr="000724DA" w:rsidDel="00594ED5">
          <w:rPr>
            <w:rStyle w:val="normaltextrun"/>
            <w:rFonts w:ascii="Calibri" w:hAnsi="Calibri" w:cs="Calibri"/>
            <w:color w:val="24292E"/>
            <w:sz w:val="32"/>
            <w:szCs w:val="32"/>
            <w:shd w:val="clear" w:color="auto" w:fill="FFFFFF"/>
          </w:rPr>
          <w:delText>Click on population link</w:delText>
        </w:r>
      </w:del>
      <w:del w:id="23" w:author="Yang, Yaping" w:date="2021-04-18T14:40:00Z">
        <w:r w:rsidR="00FE4AAD" w:rsidRPr="000724DA" w:rsidDel="00AF0961">
          <w:rPr>
            <w:rStyle w:val="normaltextrun"/>
            <w:rFonts w:ascii="Calibri" w:hAnsi="Calibri" w:cs="Calibri"/>
            <w:color w:val="24292E"/>
            <w:sz w:val="32"/>
            <w:szCs w:val="32"/>
            <w:shd w:val="clear" w:color="auto" w:fill="FFFFFF"/>
          </w:rPr>
          <w:delText>,</w:delText>
        </w:r>
      </w:del>
      <w:del w:id="24" w:author="Yang, Yaping" w:date="2021-04-18T15:22:00Z">
        <w:r w:rsidR="00FE4AAD" w:rsidRPr="000724DA" w:rsidDel="00594ED5">
          <w:rPr>
            <w:rStyle w:val="normaltextrun"/>
            <w:rFonts w:ascii="Calibri" w:hAnsi="Calibri" w:cs="Calibri"/>
            <w:color w:val="24292E"/>
            <w:sz w:val="32"/>
            <w:szCs w:val="32"/>
            <w:shd w:val="clear" w:color="auto" w:fill="FFFFFF"/>
          </w:rPr>
          <w:delText xml:space="preserve"> </w:delText>
        </w:r>
        <w:r w:rsidR="000724DA" w:rsidDel="00594ED5">
          <w:rPr>
            <w:rStyle w:val="normaltextrun"/>
            <w:rFonts w:ascii="Calibri" w:hAnsi="Calibri" w:cs="Calibri"/>
            <w:color w:val="24292E"/>
            <w:sz w:val="32"/>
            <w:szCs w:val="32"/>
            <w:shd w:val="clear" w:color="auto" w:fill="FFFFFF"/>
          </w:rPr>
          <w:delText>i</w:delText>
        </w:r>
        <w:r w:rsidR="000724DA" w:rsidRPr="000724DA" w:rsidDel="00594ED5">
          <w:rPr>
            <w:rStyle w:val="normaltextrun"/>
            <w:rFonts w:ascii="Calibri" w:hAnsi="Calibri" w:cs="Calibri"/>
            <w:color w:val="24292E"/>
            <w:sz w:val="32"/>
            <w:szCs w:val="32"/>
            <w:shd w:val="clear" w:color="auto" w:fill="FFFFFF"/>
          </w:rPr>
          <w:delText xml:space="preserve">f </w:delText>
        </w:r>
        <w:r w:rsidR="000724DA" w:rsidDel="00594ED5">
          <w:rPr>
            <w:rStyle w:val="normaltextrun"/>
            <w:rFonts w:ascii="Calibri" w:hAnsi="Calibri" w:cs="Calibri"/>
            <w:color w:val="24292E"/>
            <w:sz w:val="32"/>
            <w:szCs w:val="32"/>
            <w:shd w:val="clear" w:color="auto" w:fill="FFFFFF"/>
          </w:rPr>
          <w:delText xml:space="preserve">there is </w:delText>
        </w:r>
        <w:r w:rsidR="000724DA" w:rsidRPr="000724DA" w:rsidDel="00594ED5">
          <w:rPr>
            <w:rStyle w:val="normaltextrun"/>
            <w:rFonts w:ascii="Calibri" w:hAnsi="Calibri" w:cs="Calibri"/>
            <w:color w:val="24292E"/>
            <w:sz w:val="32"/>
            <w:szCs w:val="32"/>
            <w:shd w:val="clear" w:color="auto" w:fill="FFFFFF"/>
          </w:rPr>
          <w:delText xml:space="preserve">no selection, update population button is </w:delText>
        </w:r>
        <w:r w:rsidR="00127466" w:rsidDel="00594ED5">
          <w:rPr>
            <w:rStyle w:val="normaltextrun"/>
            <w:rFonts w:ascii="Calibri" w:hAnsi="Calibri" w:cs="Calibri"/>
            <w:color w:val="24292E"/>
            <w:sz w:val="32"/>
            <w:szCs w:val="32"/>
            <w:shd w:val="clear" w:color="auto" w:fill="FFFFFF"/>
          </w:rPr>
          <w:delText>disabled</w:delText>
        </w:r>
        <w:r w:rsidR="000724DA" w:rsidRPr="000724DA" w:rsidDel="00594ED5">
          <w:rPr>
            <w:rStyle w:val="normaltextrun"/>
            <w:rFonts w:ascii="Calibri" w:hAnsi="Calibri" w:cs="Calibri"/>
            <w:color w:val="24292E"/>
            <w:sz w:val="32"/>
            <w:szCs w:val="32"/>
            <w:shd w:val="clear" w:color="auto" w:fill="FFFFFF"/>
          </w:rPr>
          <w:delText>.</w:delText>
        </w:r>
      </w:del>
      <w:del w:id="25" w:author="Yang, Yaping" w:date="2021-04-18T14:40:00Z">
        <w:r w:rsidR="000724DA" w:rsidRPr="000724DA" w:rsidDel="00AF0961">
          <w:rPr>
            <w:rStyle w:val="normaltextrun"/>
            <w:rFonts w:ascii="Calibri" w:hAnsi="Calibri" w:cs="Calibri"/>
            <w:color w:val="24292E"/>
            <w:sz w:val="32"/>
            <w:szCs w:val="32"/>
            <w:shd w:val="clear" w:color="auto" w:fill="FFFFFF"/>
          </w:rPr>
          <w:delText xml:space="preserve"> </w:delText>
        </w:r>
        <w:r w:rsidR="000724DA" w:rsidDel="00AF0961">
          <w:rPr>
            <w:rStyle w:val="normaltextrun"/>
            <w:rFonts w:ascii="Calibri" w:hAnsi="Calibri" w:cs="Calibri"/>
            <w:color w:val="24292E"/>
            <w:sz w:val="32"/>
            <w:szCs w:val="32"/>
            <w:shd w:val="clear" w:color="auto" w:fill="FFFFFF"/>
          </w:rPr>
          <w:delText>U</w:delText>
        </w:r>
      </w:del>
      <w:del w:id="26" w:author="Yang, Yaping" w:date="2021-04-18T15:22:00Z">
        <w:r w:rsidR="00FE4AAD" w:rsidRPr="000724DA" w:rsidDel="00594ED5">
          <w:rPr>
            <w:rStyle w:val="normaltextrun"/>
            <w:rFonts w:ascii="Calibri" w:hAnsi="Calibri" w:cs="Calibri"/>
            <w:color w:val="24292E"/>
            <w:sz w:val="32"/>
            <w:szCs w:val="32"/>
            <w:shd w:val="clear" w:color="auto" w:fill="FFFFFF"/>
          </w:rPr>
          <w:delText>ser can select state, city</w:delText>
        </w:r>
      </w:del>
      <w:del w:id="27" w:author="Yang, Yaping" w:date="2021-04-18T14:40:00Z">
        <w:r w:rsidR="00FE4AAD" w:rsidRPr="000724DA" w:rsidDel="00AF0961">
          <w:rPr>
            <w:rStyle w:val="normaltextrun"/>
            <w:rFonts w:ascii="Calibri" w:hAnsi="Calibri" w:cs="Calibri"/>
            <w:color w:val="24292E"/>
            <w:sz w:val="32"/>
            <w:szCs w:val="32"/>
            <w:shd w:val="clear" w:color="auto" w:fill="FFFFFF"/>
          </w:rPr>
          <w:delText xml:space="preserve"> and it </w:delText>
        </w:r>
      </w:del>
      <w:del w:id="28" w:author="Yang, Yaping" w:date="2021-04-18T15:22:00Z">
        <w:r w:rsidR="00FE4AAD" w:rsidRPr="000724DA" w:rsidDel="00594ED5">
          <w:rPr>
            <w:rStyle w:val="normaltextrun"/>
            <w:rFonts w:ascii="Calibri" w:hAnsi="Calibri" w:cs="Calibri"/>
            <w:color w:val="24292E"/>
            <w:sz w:val="32"/>
            <w:szCs w:val="32"/>
            <w:shd w:val="clear" w:color="auto" w:fill="FFFFFF"/>
          </w:rPr>
          <w:delText>show</w:delText>
        </w:r>
      </w:del>
      <w:del w:id="29" w:author="Yang, Yaping" w:date="2021-04-18T14:40:00Z">
        <w:r w:rsidR="00FE4AAD" w:rsidRPr="000724DA" w:rsidDel="00AF0961">
          <w:rPr>
            <w:rStyle w:val="normaltextrun"/>
            <w:rFonts w:ascii="Calibri" w:hAnsi="Calibri" w:cs="Calibri"/>
            <w:color w:val="24292E"/>
            <w:sz w:val="32"/>
            <w:szCs w:val="32"/>
            <w:shd w:val="clear" w:color="auto" w:fill="FFFFFF"/>
          </w:rPr>
          <w:delText xml:space="preserve">s </w:delText>
        </w:r>
      </w:del>
      <w:del w:id="30" w:author="Yang, Yaping" w:date="2021-04-18T15:22:00Z">
        <w:r w:rsidR="00FE4AAD" w:rsidRPr="000724DA" w:rsidDel="00594ED5">
          <w:rPr>
            <w:rStyle w:val="normaltextrun"/>
            <w:rFonts w:ascii="Calibri" w:hAnsi="Calibri" w:cs="Calibri"/>
            <w:color w:val="24292E"/>
            <w:sz w:val="32"/>
            <w:szCs w:val="32"/>
            <w:shd w:val="clear" w:color="auto" w:fill="FFFFFF"/>
          </w:rPr>
          <w:delText>the population.</w:delText>
        </w:r>
        <w:r w:rsidR="008938B7" w:rsidRPr="000724DA" w:rsidDel="00594ED5">
          <w:rPr>
            <w:rStyle w:val="normaltextrun"/>
            <w:rFonts w:ascii="Calibri" w:hAnsi="Calibri" w:cs="Calibri"/>
            <w:color w:val="24292E"/>
            <w:sz w:val="32"/>
            <w:szCs w:val="32"/>
            <w:shd w:val="clear" w:color="auto" w:fill="FFFFFF"/>
          </w:rPr>
          <w:delText xml:space="preserve"> </w:delText>
        </w:r>
      </w:del>
    </w:p>
    <w:p w14:paraId="385C4A2D" w14:textId="21D7602D" w:rsidR="00921F5D" w:rsidDel="00594ED5" w:rsidRDefault="00921F5D" w:rsidP="00B70DC0">
      <w:pPr>
        <w:pStyle w:val="NormalWeb"/>
        <w:spacing w:before="0" w:beforeAutospacing="0" w:after="0" w:afterAutospacing="0"/>
        <w:textAlignment w:val="baseline"/>
        <w:rPr>
          <w:del w:id="31" w:author="Yang, Yaping" w:date="2021-04-18T15:22:00Z"/>
          <w:rStyle w:val="normaltextrun"/>
          <w:rFonts w:ascii="Calibri" w:hAnsi="Calibri" w:cs="Calibri"/>
          <w:color w:val="24292E"/>
          <w:sz w:val="32"/>
          <w:szCs w:val="32"/>
          <w:shd w:val="clear" w:color="auto" w:fill="FFFFFF"/>
        </w:rPr>
      </w:pPr>
    </w:p>
    <w:p w14:paraId="0EA7B5FB" w14:textId="748F884C" w:rsidR="000724DA" w:rsidDel="00594ED5" w:rsidRDefault="00127466" w:rsidP="00B70DC0">
      <w:pPr>
        <w:pStyle w:val="NormalWeb"/>
        <w:spacing w:before="0" w:beforeAutospacing="0" w:after="0" w:afterAutospacing="0"/>
        <w:textAlignment w:val="baseline"/>
        <w:rPr>
          <w:del w:id="32" w:author="Yang, Yaping" w:date="2021-04-18T15:22:00Z"/>
          <w:rStyle w:val="normaltextrun"/>
          <w:rFonts w:ascii="Calibri" w:hAnsi="Calibri" w:cs="Calibri"/>
          <w:color w:val="24292E"/>
          <w:sz w:val="32"/>
          <w:szCs w:val="32"/>
          <w:shd w:val="clear" w:color="auto" w:fill="FFFFFF"/>
        </w:rPr>
      </w:pPr>
      <w:del w:id="33" w:author="Yang, Yaping" w:date="2021-04-18T15:22:00Z">
        <w:r w:rsidDel="00594ED5">
          <w:rPr>
            <w:rStyle w:val="normaltextrun"/>
            <w:rFonts w:ascii="Calibri" w:hAnsi="Calibri" w:cs="Calibri"/>
            <w:color w:val="24292E"/>
            <w:sz w:val="32"/>
            <w:szCs w:val="32"/>
            <w:shd w:val="clear" w:color="auto" w:fill="FFFFFF"/>
          </w:rPr>
          <w:delText>2. The update population button will only become enabled when the user update</w:delText>
        </w:r>
        <w:r w:rsidR="005318C2" w:rsidDel="00594ED5">
          <w:rPr>
            <w:rStyle w:val="normaltextrun"/>
            <w:rFonts w:ascii="Calibri" w:hAnsi="Calibri" w:cs="Calibri"/>
            <w:color w:val="24292E"/>
            <w:sz w:val="32"/>
            <w:szCs w:val="32"/>
            <w:shd w:val="clear" w:color="auto" w:fill="FFFFFF"/>
          </w:rPr>
          <w:delText>s</w:delText>
        </w:r>
        <w:r w:rsidDel="00594ED5">
          <w:rPr>
            <w:rStyle w:val="normaltextrun"/>
            <w:rFonts w:ascii="Calibri" w:hAnsi="Calibri" w:cs="Calibri"/>
            <w:color w:val="24292E"/>
            <w:sz w:val="32"/>
            <w:szCs w:val="32"/>
            <w:shd w:val="clear" w:color="auto" w:fill="FFFFFF"/>
          </w:rPr>
          <w:delText xml:space="preserve"> the population to a different number.</w:delText>
        </w:r>
        <w:r w:rsidR="00FE4AAD" w:rsidRPr="000724DA" w:rsidDel="00594ED5">
          <w:rPr>
            <w:rStyle w:val="normaltextrun"/>
            <w:rFonts w:ascii="Calibri" w:hAnsi="Calibri" w:cs="Calibri"/>
            <w:color w:val="24292E"/>
            <w:sz w:val="32"/>
            <w:szCs w:val="32"/>
            <w:shd w:val="clear" w:color="auto" w:fill="FFFFFF"/>
          </w:rPr>
          <w:delText xml:space="preserve"> </w:delText>
        </w:r>
      </w:del>
    </w:p>
    <w:p w14:paraId="1ED06BCE" w14:textId="32F9B355" w:rsidR="00B70DC0" w:rsidDel="00594ED5" w:rsidRDefault="00B70DC0" w:rsidP="00B70DC0">
      <w:pPr>
        <w:pStyle w:val="NormalWeb"/>
        <w:spacing w:before="0" w:beforeAutospacing="0" w:after="0" w:afterAutospacing="0"/>
        <w:textAlignment w:val="baseline"/>
        <w:rPr>
          <w:del w:id="34" w:author="Yang, Yaping" w:date="2021-04-18T15:22:00Z"/>
          <w:rFonts w:ascii="Calibri" w:hAnsi="Calibri" w:cs="Calibri"/>
          <w:color w:val="000000"/>
          <w:sz w:val="32"/>
          <w:szCs w:val="32"/>
        </w:rPr>
      </w:pPr>
      <w:del w:id="35" w:author="Yang, Yaping" w:date="2021-04-18T15:22:00Z">
        <w:r w:rsidRPr="000724DA" w:rsidDel="00594ED5">
          <w:rPr>
            <w:rFonts w:ascii="Calibri" w:hAnsi="Calibri" w:cs="Calibri"/>
            <w:color w:val="000000"/>
            <w:sz w:val="32"/>
            <w:szCs w:val="32"/>
          </w:rPr>
          <w:delText>Note: population length should be between 0- 10</w:delText>
        </w:r>
        <w:r w:rsidR="005318C2" w:rsidDel="00594ED5">
          <w:rPr>
            <w:rFonts w:ascii="Calibri" w:hAnsi="Calibri" w:cs="Calibri"/>
            <w:color w:val="000000"/>
            <w:sz w:val="32"/>
            <w:szCs w:val="32"/>
          </w:rPr>
          <w:delText xml:space="preserve"> digits.</w:delText>
        </w:r>
        <w:r w:rsidRPr="000724DA" w:rsidDel="00594ED5">
          <w:rPr>
            <w:rFonts w:ascii="Calibri" w:hAnsi="Calibri" w:cs="Calibri"/>
            <w:color w:val="000000"/>
            <w:sz w:val="32"/>
            <w:szCs w:val="32"/>
          </w:rPr>
          <w:delText xml:space="preserve"> </w:delText>
        </w:r>
      </w:del>
    </w:p>
    <w:p w14:paraId="53D45B4C" w14:textId="3061A2BD" w:rsidR="000724DA" w:rsidRPr="000724DA" w:rsidDel="00594ED5" w:rsidRDefault="000724DA" w:rsidP="00B70DC0">
      <w:pPr>
        <w:pStyle w:val="NormalWeb"/>
        <w:spacing w:before="0" w:beforeAutospacing="0" w:after="0" w:afterAutospacing="0"/>
        <w:textAlignment w:val="baseline"/>
        <w:rPr>
          <w:del w:id="36" w:author="Yang, Yaping" w:date="2021-04-18T15:22:00Z"/>
          <w:rFonts w:ascii="Calibri" w:hAnsi="Calibri" w:cs="Calibri"/>
          <w:color w:val="000000"/>
          <w:sz w:val="32"/>
          <w:szCs w:val="32"/>
        </w:rPr>
      </w:pPr>
    </w:p>
    <w:p w14:paraId="2C3A08CA" w14:textId="32286B93" w:rsidR="00B70DC0" w:rsidDel="00594ED5" w:rsidRDefault="00127466">
      <w:pPr>
        <w:rPr>
          <w:del w:id="37" w:author="Yang, Yaping" w:date="2021-04-18T15:22:00Z"/>
          <w:rStyle w:val="normaltextrun"/>
          <w:rFonts w:ascii="Calibri" w:hAnsi="Calibri" w:cs="Calibri"/>
          <w:color w:val="24292E"/>
          <w:sz w:val="32"/>
          <w:szCs w:val="32"/>
          <w:shd w:val="clear" w:color="auto" w:fill="FFFFFF"/>
        </w:rPr>
      </w:pPr>
      <w:del w:id="38" w:author="Yang, Yaping" w:date="2021-04-18T15:22:00Z">
        <w:r w:rsidDel="00594ED5">
          <w:rPr>
            <w:rStyle w:val="normaltextrun"/>
            <w:rFonts w:ascii="Calibri" w:hAnsi="Calibri" w:cs="Calibri"/>
            <w:color w:val="24292E"/>
            <w:sz w:val="32"/>
            <w:szCs w:val="32"/>
            <w:shd w:val="clear" w:color="auto" w:fill="FFFFFF"/>
          </w:rPr>
          <w:delText xml:space="preserve">3. </w:delText>
        </w:r>
        <w:r w:rsidR="00FE4AAD" w:rsidRPr="000724DA" w:rsidDel="00594ED5">
          <w:rPr>
            <w:rStyle w:val="normaltextrun"/>
            <w:rFonts w:ascii="Calibri" w:hAnsi="Calibri" w:cs="Calibri"/>
            <w:color w:val="24292E"/>
            <w:sz w:val="32"/>
            <w:szCs w:val="32"/>
            <w:shd w:val="clear" w:color="auto" w:fill="FFFFFF"/>
          </w:rPr>
          <w:delText xml:space="preserve">If </w:delText>
        </w:r>
        <w:r w:rsidDel="00594ED5">
          <w:rPr>
            <w:rStyle w:val="normaltextrun"/>
            <w:rFonts w:ascii="Calibri" w:hAnsi="Calibri" w:cs="Calibri"/>
            <w:color w:val="24292E"/>
            <w:sz w:val="32"/>
            <w:szCs w:val="32"/>
            <w:shd w:val="clear" w:color="auto" w:fill="FFFFFF"/>
          </w:rPr>
          <w:delText>at any time, the user changes the selected state, then the city and population will be reset</w:delText>
        </w:r>
        <w:r w:rsidR="005050B5" w:rsidRPr="000724DA" w:rsidDel="00594ED5">
          <w:rPr>
            <w:rStyle w:val="normaltextrun"/>
            <w:rFonts w:ascii="Calibri" w:hAnsi="Calibri" w:cs="Calibri"/>
            <w:color w:val="24292E"/>
            <w:sz w:val="32"/>
            <w:szCs w:val="32"/>
            <w:shd w:val="clear" w:color="auto" w:fill="FFFFFF"/>
          </w:rPr>
          <w:delText>.</w:delText>
        </w:r>
        <w:r w:rsidDel="00594ED5">
          <w:rPr>
            <w:rStyle w:val="normaltextrun"/>
            <w:rFonts w:ascii="Calibri" w:hAnsi="Calibri" w:cs="Calibri"/>
            <w:color w:val="24292E"/>
            <w:sz w:val="32"/>
            <w:szCs w:val="32"/>
            <w:shd w:val="clear" w:color="auto" w:fill="FFFFFF"/>
          </w:rPr>
          <w:delText xml:space="preserve"> If the user changes the city, then the</w:delText>
        </w:r>
        <w:r w:rsidR="005318C2" w:rsidDel="00594ED5">
          <w:rPr>
            <w:rStyle w:val="normaltextrun"/>
            <w:rFonts w:ascii="Calibri" w:hAnsi="Calibri" w:cs="Calibri"/>
            <w:color w:val="24292E"/>
            <w:sz w:val="32"/>
            <w:szCs w:val="32"/>
            <w:shd w:val="clear" w:color="auto" w:fill="FFFFFF"/>
          </w:rPr>
          <w:delText xml:space="preserve"> population will be reset to reflect the correct for that location.</w:delText>
        </w:r>
        <w:r w:rsidR="005050B5" w:rsidRPr="000724DA" w:rsidDel="00594ED5">
          <w:rPr>
            <w:rStyle w:val="normaltextrun"/>
            <w:rFonts w:ascii="Calibri" w:hAnsi="Calibri" w:cs="Calibri"/>
            <w:color w:val="24292E"/>
            <w:sz w:val="32"/>
            <w:szCs w:val="32"/>
            <w:shd w:val="clear" w:color="auto" w:fill="FFFFFF"/>
          </w:rPr>
          <w:delText xml:space="preserve"> </w:delText>
        </w:r>
        <w:r w:rsidR="00FE4AAD" w:rsidRPr="000724DA" w:rsidDel="00594ED5">
          <w:rPr>
            <w:rStyle w:val="normaltextrun"/>
            <w:rFonts w:ascii="Calibri" w:hAnsi="Calibri" w:cs="Calibri"/>
            <w:color w:val="24292E"/>
            <w:sz w:val="32"/>
            <w:szCs w:val="32"/>
            <w:shd w:val="clear" w:color="auto" w:fill="FFFFFF"/>
          </w:rPr>
          <w:delText xml:space="preserve"> </w:delText>
        </w:r>
        <w:r w:rsidR="005318C2" w:rsidDel="00594ED5">
          <w:rPr>
            <w:rStyle w:val="normaltextrun"/>
            <w:rFonts w:ascii="Calibri" w:hAnsi="Calibri" w:cs="Calibri"/>
            <w:color w:val="24292E"/>
            <w:sz w:val="32"/>
            <w:szCs w:val="32"/>
            <w:shd w:val="clear" w:color="auto" w:fill="FFFFFF"/>
          </w:rPr>
          <w:delText>And the update button stays disabled until the user changes population to a different number.</w:delText>
        </w:r>
      </w:del>
    </w:p>
    <w:p w14:paraId="2C6BD8AE" w14:textId="7EEB5BD4" w:rsidR="005318C2" w:rsidRPr="000724DA" w:rsidDel="00594ED5" w:rsidRDefault="005318C2">
      <w:pPr>
        <w:rPr>
          <w:del w:id="39" w:author="Yang, Yaping" w:date="2021-04-18T15:22:00Z"/>
          <w:rStyle w:val="normaltextrun"/>
          <w:rFonts w:ascii="Calibri" w:hAnsi="Calibri" w:cs="Calibri"/>
          <w:color w:val="24292E"/>
          <w:sz w:val="32"/>
          <w:szCs w:val="32"/>
          <w:shd w:val="clear" w:color="auto" w:fill="FFFFFF"/>
        </w:rPr>
      </w:pPr>
      <w:del w:id="40" w:author="Yang, Yaping" w:date="2021-04-18T15:22:00Z">
        <w:r w:rsidDel="00594ED5">
          <w:rPr>
            <w:rStyle w:val="normaltextrun"/>
            <w:rFonts w:ascii="Calibri" w:hAnsi="Calibri" w:cs="Calibri"/>
            <w:color w:val="24292E"/>
            <w:sz w:val="32"/>
            <w:szCs w:val="32"/>
            <w:shd w:val="clear" w:color="auto" w:fill="FFFFFF"/>
          </w:rPr>
          <w:delText xml:space="preserve">4. Once the update is successful, you will receive a success message at the bottom. </w:delText>
        </w:r>
      </w:del>
    </w:p>
    <w:p w14:paraId="1B2C0E1B" w14:textId="24F95824" w:rsidR="00FE4AAD" w:rsidDel="00594ED5" w:rsidRDefault="00FE4AAD">
      <w:pPr>
        <w:rPr>
          <w:del w:id="41" w:author="Yang, Yaping" w:date="2021-04-18T15:22:00Z"/>
          <w:rFonts w:ascii="Calibri" w:hAnsi="Calibri" w:cs="Calibri"/>
          <w:color w:val="000000"/>
        </w:rPr>
        <w:pPrChange w:id="42" w:author="Yang, Yaping" w:date="2021-04-18T15:22:00Z">
          <w:pPr>
            <w:pStyle w:val="NormalWeb"/>
            <w:spacing w:before="0" w:beforeAutospacing="0" w:after="0" w:afterAutospacing="0"/>
            <w:ind w:left="720"/>
            <w:textAlignment w:val="baseline"/>
          </w:pPr>
        </w:pPrChange>
      </w:pPr>
      <w:del w:id="43" w:author="Yang, Yaping" w:date="2021-04-18T15:22:00Z">
        <w:r w:rsidDel="00594ED5">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del>
    </w:p>
    <w:p w14:paraId="3C95CB96" w14:textId="0CB7144E" w:rsidR="00FE4AAD" w:rsidDel="00594ED5" w:rsidRDefault="00FE4AAD">
      <w:pPr>
        <w:rPr>
          <w:del w:id="44" w:author="Yang, Yaping" w:date="2021-04-18T15:22:00Z"/>
          <w:rFonts w:ascii="Calibri" w:hAnsi="Calibri" w:cs="Calibri"/>
          <w:color w:val="000000"/>
        </w:rPr>
        <w:pPrChange w:id="45" w:author="Yang, Yaping" w:date="2021-04-18T15:22:00Z">
          <w:pPr>
            <w:pStyle w:val="NormalWeb"/>
            <w:spacing w:before="0" w:beforeAutospacing="0" w:after="0" w:afterAutospacing="0"/>
            <w:textAlignment w:val="baseline"/>
          </w:pPr>
        </w:pPrChange>
      </w:pPr>
    </w:p>
    <w:p w14:paraId="1EF77AEF" w14:textId="1D9C0514" w:rsidR="0097762B" w:rsidRPr="0097762B" w:rsidDel="00594ED5" w:rsidRDefault="0097762B">
      <w:pPr>
        <w:rPr>
          <w:del w:id="46" w:author="Yang, Yaping" w:date="2021-04-18T15:22:00Z"/>
          <w:rFonts w:ascii="Calibri" w:hAnsi="Calibri" w:cs="Calibri"/>
          <w:color w:val="000000"/>
          <w:sz w:val="32"/>
          <w:szCs w:val="32"/>
        </w:rPr>
        <w:pPrChange w:id="47" w:author="Yang, Yaping" w:date="2021-04-18T15:22:00Z">
          <w:pPr>
            <w:pStyle w:val="NormalWeb"/>
            <w:spacing w:before="0" w:beforeAutospacing="0" w:after="0" w:afterAutospacing="0"/>
            <w:textAlignment w:val="baseline"/>
          </w:pPr>
        </w:pPrChange>
      </w:pPr>
      <w:del w:id="48" w:author="Yang, Yaping" w:date="2021-04-18T15:22:00Z">
        <w:r w:rsidRPr="0097762B" w:rsidDel="00594ED5">
          <w:rPr>
            <w:rFonts w:ascii="Calibri" w:hAnsi="Calibri" w:cs="Calibri"/>
            <w:color w:val="000000"/>
            <w:sz w:val="32"/>
            <w:szCs w:val="32"/>
          </w:rPr>
          <w:delText xml:space="preserve">Click </w:delText>
        </w:r>
      </w:del>
      <w:del w:id="49" w:author="Yang, Yaping" w:date="2021-04-18T14:41:00Z">
        <w:r w:rsidRPr="0097762B" w:rsidDel="00AF0961">
          <w:rPr>
            <w:rFonts w:ascii="Calibri" w:hAnsi="Calibri" w:cs="Calibri"/>
            <w:color w:val="000000"/>
            <w:sz w:val="32"/>
            <w:szCs w:val="32"/>
          </w:rPr>
          <w:delText>here</w:delText>
        </w:r>
      </w:del>
      <w:del w:id="50" w:author="Yang, Yaping" w:date="2021-04-18T15:22:00Z">
        <w:r w:rsidRPr="0097762B" w:rsidDel="00594ED5">
          <w:rPr>
            <w:rFonts w:ascii="Calibri" w:hAnsi="Calibri" w:cs="Calibri"/>
            <w:color w:val="000000"/>
            <w:sz w:val="32"/>
            <w:szCs w:val="32"/>
          </w:rPr>
          <w:delText xml:space="preserve"> and we go back to the dashboard. </w:delText>
        </w:r>
      </w:del>
    </w:p>
    <w:p w14:paraId="20EE94BC" w14:textId="53B3C616" w:rsidR="00FE4AAD" w:rsidDel="00594ED5" w:rsidRDefault="00FE4AAD">
      <w:pPr>
        <w:rPr>
          <w:del w:id="51" w:author="Yang, Yaping" w:date="2021-04-18T15:22:00Z"/>
          <w:rFonts w:ascii="Calibri" w:hAnsi="Calibri" w:cs="Calibri"/>
          <w:color w:val="000000"/>
        </w:rPr>
        <w:pPrChange w:id="52" w:author="Yang, Yaping" w:date="2021-04-18T15:22:00Z">
          <w:pPr>
            <w:pStyle w:val="NormalWeb"/>
            <w:spacing w:before="0" w:beforeAutospacing="0" w:after="0" w:afterAutospacing="0"/>
            <w:textAlignment w:val="baseline"/>
          </w:pPr>
        </w:pPrChange>
      </w:pPr>
    </w:p>
    <w:p w14:paraId="66F7B609" w14:textId="07BE9698" w:rsidR="00C0750C" w:rsidDel="00594ED5" w:rsidRDefault="00C0750C" w:rsidP="001B5BC3">
      <w:pPr>
        <w:pStyle w:val="NormalWeb"/>
        <w:spacing w:before="0" w:beforeAutospacing="0" w:after="200" w:afterAutospacing="0"/>
        <w:rPr>
          <w:del w:id="53" w:author="Yang, Yaping" w:date="2021-04-18T15:22:00Z"/>
          <w:rFonts w:ascii="Calibri" w:hAnsi="Calibri" w:cs="Calibri"/>
          <w:color w:val="000000"/>
          <w:sz w:val="22"/>
          <w:szCs w:val="22"/>
        </w:rPr>
        <w:sectPr w:rsidR="00C0750C" w:rsidDel="00594ED5">
          <w:pgSz w:w="12240" w:h="15840"/>
          <w:pgMar w:top="1440" w:right="1440" w:bottom="1440" w:left="1440" w:header="720" w:footer="720" w:gutter="0"/>
          <w:cols w:space="720"/>
          <w:docGrid w:linePitch="360"/>
        </w:sectPr>
      </w:pPr>
    </w:p>
    <w:p w14:paraId="380F23B0" w14:textId="30EECECB" w:rsidR="003A2EEB" w:rsidRPr="00AF0961" w:rsidDel="00594ED5" w:rsidRDefault="0097762B" w:rsidP="00AF0961">
      <w:pPr>
        <w:pStyle w:val="NormalWeb"/>
        <w:spacing w:before="0" w:beforeAutospacing="0" w:after="200" w:afterAutospacing="0"/>
        <w:rPr>
          <w:del w:id="54" w:author="Yang, Yaping" w:date="2021-04-18T15:22:00Z"/>
          <w:rFonts w:ascii="Calibri" w:hAnsi="Calibri" w:cs="Calibri"/>
          <w:color w:val="000000"/>
          <w:sz w:val="32"/>
          <w:szCs w:val="32"/>
        </w:rPr>
      </w:pPr>
      <w:del w:id="55" w:author="Yang, Yaping" w:date="2021-04-18T15:22:00Z">
        <w:r w:rsidRPr="0097762B" w:rsidDel="00594ED5">
          <w:rPr>
            <w:rFonts w:ascii="Calibri" w:hAnsi="Calibri" w:cs="Calibri"/>
            <w:color w:val="000000"/>
            <w:sz w:val="32"/>
            <w:szCs w:val="32"/>
          </w:rPr>
          <w:delText>Next, c</w:delText>
        </w:r>
        <w:r w:rsidR="00FE4AAD" w:rsidRPr="0097762B" w:rsidDel="00594ED5">
          <w:rPr>
            <w:rFonts w:ascii="Calibri" w:hAnsi="Calibri" w:cs="Calibri"/>
            <w:color w:val="000000"/>
            <w:sz w:val="32"/>
            <w:szCs w:val="32"/>
          </w:rPr>
          <w:delText>lick on the holiday maintenance link</w:delText>
        </w:r>
        <w:r w:rsidR="003A2EEB" w:rsidRPr="0097762B" w:rsidDel="00594ED5">
          <w:rPr>
            <w:rFonts w:ascii="Calibri" w:hAnsi="Calibri" w:cs="Calibri"/>
            <w:color w:val="000000"/>
            <w:sz w:val="32"/>
            <w:szCs w:val="32"/>
          </w:rPr>
          <w:delText>:</w:delText>
        </w:r>
        <w:r w:rsidR="00FE4AAD" w:rsidRPr="0097762B" w:rsidDel="00594ED5">
          <w:rPr>
            <w:rFonts w:ascii="Calibri" w:hAnsi="Calibri" w:cs="Calibri"/>
            <w:color w:val="000000"/>
            <w:sz w:val="32"/>
            <w:szCs w:val="32"/>
          </w:rPr>
          <w:delText xml:space="preserve"> </w:delText>
        </w:r>
      </w:del>
      <w:del w:id="56" w:author="Yang, Yaping" w:date="2021-04-18T14:42:00Z">
        <w:r w:rsidR="003A2EEB" w:rsidRPr="0097762B" w:rsidDel="00AF0961">
          <w:rPr>
            <w:rFonts w:ascii="Calibri" w:hAnsi="Calibri" w:cs="Calibri"/>
            <w:color w:val="000000"/>
            <w:sz w:val="32"/>
            <w:szCs w:val="32"/>
          </w:rPr>
          <w:delText xml:space="preserve">1. </w:delText>
        </w:r>
        <w:r w:rsidR="00FE4AAD" w:rsidRPr="0097762B" w:rsidDel="00AF0961">
          <w:rPr>
            <w:rFonts w:ascii="Calibri" w:hAnsi="Calibri" w:cs="Calibri"/>
            <w:color w:val="000000"/>
            <w:sz w:val="32"/>
            <w:szCs w:val="32"/>
          </w:rPr>
          <w:delText>it</w:delText>
        </w:r>
      </w:del>
      <w:del w:id="57" w:author="Yang, Yaping" w:date="2021-04-18T15:22:00Z">
        <w:r w:rsidR="00FE4AAD" w:rsidRPr="0097762B" w:rsidDel="00594ED5">
          <w:rPr>
            <w:rFonts w:ascii="Calibri" w:hAnsi="Calibri" w:cs="Calibri"/>
            <w:color w:val="000000"/>
            <w:sz w:val="32"/>
            <w:szCs w:val="32"/>
          </w:rPr>
          <w:delText xml:space="preserve"> shows </w:delText>
        </w:r>
        <w:r w:rsidDel="00594ED5">
          <w:rPr>
            <w:rFonts w:ascii="Calibri" w:hAnsi="Calibri" w:cs="Calibri"/>
            <w:color w:val="000000"/>
            <w:sz w:val="32"/>
            <w:szCs w:val="32"/>
          </w:rPr>
          <w:delText xml:space="preserve">the </w:delText>
        </w:r>
        <w:r w:rsidR="00FE4AAD" w:rsidRPr="0097762B" w:rsidDel="00594ED5">
          <w:rPr>
            <w:rFonts w:ascii="Calibri" w:hAnsi="Calibri" w:cs="Calibri"/>
            <w:color w:val="000000"/>
            <w:sz w:val="32"/>
            <w:szCs w:val="32"/>
          </w:rPr>
          <w:delText>holiday list</w:delText>
        </w:r>
      </w:del>
      <w:del w:id="58" w:author="Yang, Yaping" w:date="2021-04-18T14:42:00Z">
        <w:r w:rsidR="00FE4AAD" w:rsidRPr="00AF0961" w:rsidDel="00AF0961">
          <w:rPr>
            <w:rFonts w:ascii="Calibri" w:hAnsi="Calibri" w:cs="Calibri"/>
            <w:color w:val="000000"/>
            <w:sz w:val="32"/>
            <w:szCs w:val="32"/>
          </w:rPr>
          <w:delText>.</w:delText>
        </w:r>
      </w:del>
      <w:del w:id="59" w:author="Yang, Yaping" w:date="2021-04-18T15:22:00Z">
        <w:r w:rsidR="00FE4AAD" w:rsidRPr="00AF0961" w:rsidDel="00594ED5">
          <w:rPr>
            <w:rFonts w:ascii="Calibri" w:hAnsi="Calibri" w:cs="Calibri"/>
            <w:color w:val="000000"/>
            <w:sz w:val="32"/>
            <w:szCs w:val="32"/>
          </w:rPr>
          <w:delText xml:space="preserve"> </w:delText>
        </w:r>
        <w:r w:rsidRPr="00AF0961" w:rsidDel="00594ED5">
          <w:rPr>
            <w:rFonts w:ascii="Calibri" w:hAnsi="Calibri" w:cs="Calibri"/>
            <w:color w:val="000000"/>
            <w:sz w:val="32"/>
            <w:szCs w:val="32"/>
          </w:rPr>
          <w:delText xml:space="preserve">Note: </w:delText>
        </w:r>
        <w:r w:rsidR="003A2EEB" w:rsidRPr="00AF0961" w:rsidDel="00594ED5">
          <w:rPr>
            <w:rFonts w:ascii="Calibri" w:hAnsi="Calibri" w:cs="Calibri"/>
            <w:color w:val="000000"/>
            <w:sz w:val="32"/>
            <w:szCs w:val="32"/>
          </w:rPr>
          <w:delText xml:space="preserve">A date can have multiple holiday names. </w:delText>
        </w:r>
      </w:del>
    </w:p>
    <w:p w14:paraId="20D2A1A4" w14:textId="178A3212" w:rsidR="00FE4AAD" w:rsidRPr="0097762B" w:rsidDel="00594ED5" w:rsidRDefault="003A2EEB">
      <w:pPr>
        <w:pStyle w:val="NormalWeb"/>
        <w:spacing w:before="0" w:beforeAutospacing="0" w:after="200" w:afterAutospacing="0"/>
        <w:rPr>
          <w:del w:id="60" w:author="Yang, Yaping" w:date="2021-04-18T15:22:00Z"/>
          <w:rFonts w:ascii="Calibri" w:hAnsi="Calibri" w:cs="Calibri"/>
          <w:color w:val="000000"/>
          <w:sz w:val="32"/>
          <w:szCs w:val="32"/>
        </w:rPr>
      </w:pPr>
      <w:del w:id="61" w:author="Yang, Yaping" w:date="2021-04-18T15:22:00Z">
        <w:r w:rsidRPr="0097762B" w:rsidDel="00594ED5">
          <w:rPr>
            <w:rFonts w:ascii="Calibri" w:hAnsi="Calibri" w:cs="Calibri"/>
            <w:color w:val="000000"/>
            <w:sz w:val="32"/>
            <w:szCs w:val="32"/>
          </w:rPr>
          <w:delText>2</w:delText>
        </w:r>
        <w:r w:rsidR="007803D4" w:rsidRPr="0097762B" w:rsidDel="00594ED5">
          <w:rPr>
            <w:rFonts w:ascii="Calibri" w:hAnsi="Calibri" w:cs="Calibri"/>
            <w:color w:val="000000"/>
            <w:sz w:val="32"/>
            <w:szCs w:val="32"/>
          </w:rPr>
          <w:delText xml:space="preserve">. </w:delText>
        </w:r>
        <w:r w:rsidR="00FE4AAD" w:rsidRPr="0097762B" w:rsidDel="00594ED5">
          <w:rPr>
            <w:rFonts w:ascii="Calibri" w:hAnsi="Calibri" w:cs="Calibri"/>
            <w:color w:val="000000"/>
            <w:sz w:val="32"/>
            <w:szCs w:val="32"/>
          </w:rPr>
          <w:delText>If the user wants to add holiday, click add holiday button</w:delText>
        </w:r>
        <w:r w:rsidRPr="0097762B" w:rsidDel="00594ED5">
          <w:rPr>
            <w:rFonts w:ascii="Calibri" w:hAnsi="Calibri" w:cs="Calibri"/>
            <w:color w:val="000000"/>
            <w:sz w:val="32"/>
            <w:szCs w:val="32"/>
          </w:rPr>
          <w:delText>.</w:delText>
        </w:r>
        <w:r w:rsidR="00FE4AAD" w:rsidRPr="0097762B" w:rsidDel="00594ED5">
          <w:rPr>
            <w:rFonts w:ascii="Calibri" w:hAnsi="Calibri" w:cs="Calibri"/>
            <w:color w:val="000000"/>
            <w:sz w:val="32"/>
            <w:szCs w:val="32"/>
          </w:rPr>
          <w:delText xml:space="preserve"> </w:delText>
        </w:r>
      </w:del>
      <w:del w:id="62" w:author="Yang, Yaping" w:date="2021-04-18T14:42:00Z">
        <w:r w:rsidRPr="0097762B" w:rsidDel="00AF0961">
          <w:rPr>
            <w:rFonts w:ascii="Calibri" w:hAnsi="Calibri" w:cs="Calibri"/>
            <w:color w:val="000000"/>
            <w:sz w:val="32"/>
            <w:szCs w:val="32"/>
          </w:rPr>
          <w:delText>I</w:delText>
        </w:r>
      </w:del>
      <w:del w:id="63" w:author="Yang, Yaping" w:date="2021-04-18T15:22:00Z">
        <w:r w:rsidRPr="0097762B" w:rsidDel="00594ED5">
          <w:rPr>
            <w:rFonts w:ascii="Calibri" w:hAnsi="Calibri" w:cs="Calibri"/>
            <w:color w:val="000000"/>
            <w:sz w:val="32"/>
            <w:szCs w:val="32"/>
          </w:rPr>
          <w:delText>f no selection, add holiday button is disabled. User needs to</w:delText>
        </w:r>
        <w:r w:rsidR="00FE4AAD" w:rsidRPr="0097762B" w:rsidDel="00594ED5">
          <w:rPr>
            <w:rFonts w:ascii="Calibri" w:hAnsi="Calibri" w:cs="Calibri"/>
            <w:color w:val="000000"/>
            <w:sz w:val="32"/>
            <w:szCs w:val="32"/>
          </w:rPr>
          <w:delText> input Holiday Name and Select Holiday Date from DateTimePicker</w:delText>
        </w:r>
        <w:r w:rsidR="001B5BC3" w:rsidRPr="0097762B" w:rsidDel="00594ED5">
          <w:rPr>
            <w:rFonts w:ascii="Calibri" w:hAnsi="Calibri" w:cs="Calibri"/>
            <w:color w:val="000000"/>
            <w:sz w:val="32"/>
            <w:szCs w:val="32"/>
          </w:rPr>
          <w:delText>.</w:delText>
        </w:r>
      </w:del>
      <w:del w:id="64" w:author="Yang, Yaping" w:date="2021-04-18T14:43:00Z">
        <w:r w:rsidR="001B5BC3" w:rsidRPr="0097762B" w:rsidDel="00AF0961">
          <w:rPr>
            <w:rFonts w:ascii="Calibri" w:hAnsi="Calibri" w:cs="Calibri"/>
            <w:color w:val="000000"/>
            <w:sz w:val="32"/>
            <w:szCs w:val="32"/>
          </w:rPr>
          <w:delText xml:space="preserve"> And the holiday is added. N</w:delText>
        </w:r>
      </w:del>
      <w:del w:id="65" w:author="Yang, Yaping" w:date="2021-04-18T15:22:00Z">
        <w:r w:rsidR="001B5BC3" w:rsidRPr="0097762B" w:rsidDel="00594ED5">
          <w:rPr>
            <w:rFonts w:ascii="Calibri" w:hAnsi="Calibri" w:cs="Calibri"/>
            <w:color w:val="000000"/>
            <w:sz w:val="32"/>
            <w:szCs w:val="32"/>
          </w:rPr>
          <w:delText xml:space="preserve">ote: </w:delText>
        </w:r>
        <w:r w:rsidR="00FE4AAD" w:rsidRPr="0097762B" w:rsidDel="00594ED5">
          <w:rPr>
            <w:rFonts w:ascii="Calibri" w:hAnsi="Calibri" w:cs="Calibri"/>
            <w:color w:val="000000"/>
            <w:sz w:val="32"/>
            <w:szCs w:val="32"/>
          </w:rPr>
          <w:delText>The Date Text box is read only and only support the time picker</w:delText>
        </w:r>
        <w:r w:rsidR="00B70DC0" w:rsidRPr="0097762B" w:rsidDel="00594ED5">
          <w:rPr>
            <w:rFonts w:ascii="Calibri" w:hAnsi="Calibri" w:cs="Calibri"/>
            <w:color w:val="000000"/>
            <w:sz w:val="32"/>
            <w:szCs w:val="32"/>
          </w:rPr>
          <w:delText xml:space="preserve"> to reduce the error handling cost</w:delText>
        </w:r>
        <w:r w:rsidR="001B5BC3" w:rsidRPr="0097762B" w:rsidDel="00594ED5">
          <w:rPr>
            <w:rFonts w:ascii="Calibri" w:hAnsi="Calibri" w:cs="Calibri"/>
            <w:color w:val="000000"/>
            <w:sz w:val="32"/>
            <w:szCs w:val="32"/>
          </w:rPr>
          <w:delText>.</w:delText>
        </w:r>
        <w:r w:rsidR="00B70DC0" w:rsidRPr="0097762B" w:rsidDel="00594ED5">
          <w:rPr>
            <w:rFonts w:ascii="Calibri" w:hAnsi="Calibri" w:cs="Calibri"/>
            <w:color w:val="000000"/>
            <w:sz w:val="32"/>
            <w:szCs w:val="32"/>
          </w:rPr>
          <w:delText xml:space="preserve"> And when we go back to holiday list you can see the holiday is added.</w:delText>
        </w:r>
        <w:r w:rsidR="007803D4" w:rsidRPr="0097762B" w:rsidDel="00594ED5">
          <w:rPr>
            <w:rFonts w:ascii="Calibri" w:hAnsi="Calibri" w:cs="Calibri"/>
            <w:color w:val="000000"/>
            <w:sz w:val="32"/>
            <w:szCs w:val="32"/>
          </w:rPr>
          <w:delText xml:space="preserve"> </w:delText>
        </w:r>
      </w:del>
    </w:p>
    <w:p w14:paraId="0F4FF33D" w14:textId="1CB2AAE8" w:rsidR="001B5BC3" w:rsidRDefault="001B5BC3" w:rsidP="00594ED5">
      <w:pPr>
        <w:pStyle w:val="NormalWeb"/>
        <w:spacing w:before="0" w:beforeAutospacing="0" w:after="200" w:afterAutospacing="0"/>
      </w:pPr>
      <w:del w:id="66" w:author="Yang, Yaping" w:date="2021-04-18T15:22:00Z">
        <w:r w:rsidDel="00594ED5">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del>
    </w:p>
    <w:p w14:paraId="0D7A9876" w14:textId="3547B4B4" w:rsidR="001B5BC3" w:rsidRPr="0097762B" w:rsidDel="00AF0961" w:rsidRDefault="003A2EEB" w:rsidP="001B5BC3">
      <w:pPr>
        <w:pStyle w:val="NormalWeb"/>
        <w:spacing w:before="0" w:beforeAutospacing="0" w:after="200" w:afterAutospacing="0"/>
        <w:rPr>
          <w:del w:id="67" w:author="Yang, Yaping" w:date="2021-04-18T14:45:00Z"/>
          <w:sz w:val="32"/>
          <w:szCs w:val="32"/>
        </w:rPr>
      </w:pPr>
      <w:del w:id="68" w:author="Yang, Yaping" w:date="2021-04-18T14:45:00Z">
        <w:r w:rsidRPr="0097762B" w:rsidDel="00AF0961">
          <w:rPr>
            <w:rFonts w:ascii="Calibri" w:hAnsi="Calibri" w:cs="Calibri"/>
            <w:color w:val="000000"/>
            <w:sz w:val="32"/>
            <w:szCs w:val="32"/>
          </w:rPr>
          <w:delText xml:space="preserve">3. </w:delText>
        </w:r>
        <w:r w:rsidR="001B5BC3" w:rsidRPr="0097762B" w:rsidDel="00AF0961">
          <w:rPr>
            <w:rFonts w:ascii="Calibri" w:hAnsi="Calibri" w:cs="Calibri"/>
            <w:color w:val="000000"/>
            <w:sz w:val="32"/>
            <w:szCs w:val="32"/>
          </w:rPr>
          <w:delText xml:space="preserve">If </w:delText>
        </w:r>
        <w:r w:rsidR="0097762B" w:rsidDel="00AF0961">
          <w:rPr>
            <w:rFonts w:ascii="Calibri" w:hAnsi="Calibri" w:cs="Calibri"/>
            <w:color w:val="000000"/>
            <w:sz w:val="32"/>
            <w:szCs w:val="32"/>
          </w:rPr>
          <w:delText xml:space="preserve">a </w:delText>
        </w:r>
        <w:r w:rsidR="001B5BC3" w:rsidRPr="0097762B" w:rsidDel="00AF0961">
          <w:rPr>
            <w:rFonts w:ascii="Calibri" w:hAnsi="Calibri" w:cs="Calibri"/>
            <w:color w:val="000000"/>
            <w:sz w:val="32"/>
            <w:szCs w:val="32"/>
          </w:rPr>
          <w:delText>holiday</w:delText>
        </w:r>
        <w:r w:rsidR="0097762B" w:rsidDel="00AF0961">
          <w:rPr>
            <w:rFonts w:ascii="Calibri" w:hAnsi="Calibri" w:cs="Calibri"/>
            <w:color w:val="000000"/>
            <w:sz w:val="32"/>
            <w:szCs w:val="32"/>
          </w:rPr>
          <w:delText xml:space="preserve"> </w:delText>
        </w:r>
        <w:r w:rsidR="007339C5" w:rsidDel="00AF0961">
          <w:rPr>
            <w:rFonts w:ascii="Calibri" w:hAnsi="Calibri" w:cs="Calibri"/>
            <w:color w:val="000000"/>
            <w:sz w:val="32"/>
            <w:szCs w:val="32"/>
          </w:rPr>
          <w:delText>has</w:delText>
        </w:r>
        <w:r w:rsidR="001B5BC3" w:rsidRPr="0097762B" w:rsidDel="00AF0961">
          <w:rPr>
            <w:rFonts w:ascii="Calibri" w:hAnsi="Calibri" w:cs="Calibri"/>
            <w:color w:val="000000"/>
            <w:sz w:val="32"/>
            <w:szCs w:val="32"/>
          </w:rPr>
          <w:delText xml:space="preserve"> </w:delText>
        </w:r>
        <w:r w:rsidR="0097762B" w:rsidDel="00AF0961">
          <w:rPr>
            <w:rFonts w:ascii="Calibri" w:hAnsi="Calibri" w:cs="Calibri"/>
            <w:color w:val="000000"/>
            <w:sz w:val="32"/>
            <w:szCs w:val="32"/>
          </w:rPr>
          <w:delText xml:space="preserve">already </w:delText>
        </w:r>
        <w:r w:rsidR="001B5BC3" w:rsidRPr="0097762B" w:rsidDel="00AF0961">
          <w:rPr>
            <w:rFonts w:ascii="Calibri" w:hAnsi="Calibri" w:cs="Calibri"/>
            <w:color w:val="000000"/>
            <w:sz w:val="32"/>
            <w:szCs w:val="32"/>
          </w:rPr>
          <w:delText>existed with the same name and same da</w:delText>
        </w:r>
        <w:r w:rsidR="007339C5" w:rsidDel="00AF0961">
          <w:rPr>
            <w:rFonts w:ascii="Calibri" w:hAnsi="Calibri" w:cs="Calibri"/>
            <w:color w:val="000000"/>
            <w:sz w:val="32"/>
            <w:szCs w:val="32"/>
          </w:rPr>
          <w:delText>te</w:delText>
        </w:r>
        <w:r w:rsidR="001B5BC3" w:rsidRPr="0097762B" w:rsidDel="00AF0961">
          <w:rPr>
            <w:rFonts w:ascii="Calibri" w:hAnsi="Calibri" w:cs="Calibri"/>
            <w:color w:val="000000"/>
            <w:sz w:val="32"/>
            <w:szCs w:val="32"/>
          </w:rPr>
          <w:delText xml:space="preserve">, it shows </w:delText>
        </w:r>
        <w:r w:rsidR="0097762B" w:rsidDel="00AF0961">
          <w:rPr>
            <w:rFonts w:ascii="Calibri" w:hAnsi="Calibri" w:cs="Calibri"/>
            <w:color w:val="000000"/>
            <w:sz w:val="32"/>
            <w:szCs w:val="32"/>
          </w:rPr>
          <w:delText>a</w:delText>
        </w:r>
        <w:r w:rsidR="001B5BC3" w:rsidRPr="0097762B" w:rsidDel="00AF0961">
          <w:rPr>
            <w:rFonts w:ascii="Calibri" w:hAnsi="Calibri" w:cs="Calibri"/>
            <w:color w:val="000000"/>
            <w:sz w:val="32"/>
            <w:szCs w:val="32"/>
          </w:rPr>
          <w:delText xml:space="preserve"> message</w:delText>
        </w:r>
        <w:r w:rsidR="0097762B" w:rsidDel="00AF0961">
          <w:rPr>
            <w:rFonts w:ascii="Calibri" w:hAnsi="Calibri" w:cs="Calibri"/>
            <w:color w:val="000000"/>
            <w:sz w:val="32"/>
            <w:szCs w:val="32"/>
          </w:rPr>
          <w:delText xml:space="preserve"> to remind you this. For example: </w:delText>
        </w:r>
      </w:del>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Del="00AF0961" w:rsidRDefault="00B052C1">
      <w:pPr>
        <w:rPr>
          <w:del w:id="69" w:author="Yang, Yaping" w:date="2021-04-18T14:45:00Z"/>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02732264" w14:textId="6AEAF78A" w:rsidR="00AF0961" w:rsidRDefault="001B5BC3">
      <w:pPr>
        <w:rPr>
          <w:ins w:id="70" w:author="Yang, Yaping" w:date="2021-04-18T14:45:00Z"/>
          <w:rStyle w:val="normaltextrun"/>
          <w:rFonts w:ascii="Calibri" w:hAnsi="Calibri" w:cs="Calibri"/>
          <w:color w:val="24292E"/>
          <w:sz w:val="32"/>
          <w:szCs w:val="32"/>
          <w:shd w:val="clear" w:color="auto" w:fill="FFFFFF"/>
        </w:rPr>
      </w:pPr>
      <w:del w:id="71" w:author="Yang, Yaping" w:date="2021-04-18T15:23:00Z">
        <w:r w:rsidRPr="0097762B" w:rsidDel="00594ED5">
          <w:rPr>
            <w:rStyle w:val="normaltextrun"/>
            <w:rFonts w:ascii="Calibri" w:hAnsi="Calibri" w:cs="Calibri"/>
            <w:color w:val="24292E"/>
            <w:sz w:val="32"/>
            <w:szCs w:val="32"/>
            <w:shd w:val="clear" w:color="auto" w:fill="FFFFFF"/>
          </w:rPr>
          <w:lastRenderedPageBreak/>
          <w:delText>Now let’s</w:delText>
        </w:r>
      </w:del>
      <w:ins w:id="72" w:author="Yang, Yaping" w:date="2021-04-18T15:23:00Z">
        <w:r w:rsidR="00594ED5">
          <w:rPr>
            <w:rStyle w:val="normaltextrun"/>
            <w:rFonts w:ascii="Calibri" w:hAnsi="Calibri" w:cs="Calibri"/>
            <w:color w:val="24292E"/>
            <w:sz w:val="32"/>
            <w:szCs w:val="32"/>
            <w:shd w:val="clear" w:color="auto" w:fill="FFFFFF"/>
          </w:rPr>
          <w:t>Let’s</w:t>
        </w:r>
      </w:ins>
      <w:r w:rsidRPr="0097762B">
        <w:rPr>
          <w:rStyle w:val="normaltextrun"/>
          <w:rFonts w:ascii="Calibri" w:hAnsi="Calibri" w:cs="Calibri"/>
          <w:color w:val="24292E"/>
          <w:sz w:val="32"/>
          <w:szCs w:val="32"/>
          <w:shd w:val="clear" w:color="auto" w:fill="FFFFFF"/>
        </w:rPr>
        <w:t xml:space="preserve"> go </w:t>
      </w:r>
      <w:r w:rsidR="007339C5">
        <w:rPr>
          <w:rStyle w:val="normaltextrun"/>
          <w:rFonts w:ascii="Calibri" w:hAnsi="Calibri" w:cs="Calibri"/>
          <w:color w:val="24292E"/>
          <w:sz w:val="32"/>
          <w:szCs w:val="32"/>
          <w:shd w:val="clear" w:color="auto" w:fill="FFFFFF"/>
        </w:rPr>
        <w:t xml:space="preserve">over </w:t>
      </w:r>
      <w:r w:rsidRPr="0097762B">
        <w:rPr>
          <w:rStyle w:val="normaltextrun"/>
          <w:rFonts w:ascii="Calibri" w:hAnsi="Calibri" w:cs="Calibri"/>
          <w:color w:val="24292E"/>
          <w:sz w:val="32"/>
          <w:szCs w:val="32"/>
          <w:shd w:val="clear" w:color="auto" w:fill="FFFFFF"/>
        </w:rPr>
        <w:t xml:space="preserve">to the reports. </w:t>
      </w:r>
    </w:p>
    <w:p w14:paraId="6B6818D5" w14:textId="780567FC" w:rsidR="00A336FA" w:rsidRDefault="00CE4767">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267BD470"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del w:id="73" w:author="Yang, Yaping" w:date="2021-04-18T14:45:00Z">
        <w:r w:rsidR="00CE4767" w:rsidRPr="0097762B" w:rsidDel="00AF0961">
          <w:rPr>
            <w:rFonts w:ascii="Calibri" w:hAnsi="Calibri" w:cs="Calibri"/>
            <w:color w:val="000000"/>
            <w:sz w:val="32"/>
            <w:szCs w:val="32"/>
          </w:rPr>
          <w:delText xml:space="preserve">Once the user clicks </w:delText>
        </w:r>
        <w:r w:rsidR="007339C5" w:rsidDel="00AF0961">
          <w:rPr>
            <w:rFonts w:ascii="Calibri" w:hAnsi="Calibri" w:cs="Calibri"/>
            <w:color w:val="000000"/>
            <w:sz w:val="32"/>
            <w:szCs w:val="32"/>
          </w:rPr>
          <w:delText xml:space="preserve">on </w:delText>
        </w:r>
        <w:r w:rsidR="00CE4767" w:rsidRPr="0097762B" w:rsidDel="00AF0961">
          <w:rPr>
            <w:rFonts w:ascii="Calibri" w:hAnsi="Calibri" w:cs="Calibri"/>
            <w:color w:val="000000"/>
            <w:sz w:val="32"/>
            <w:szCs w:val="32"/>
          </w:rPr>
          <w:delText xml:space="preserve">this link, it returns this table. </w:delText>
        </w:r>
      </w:del>
      <w:r w:rsidR="00CE4767" w:rsidRPr="0097762B">
        <w:rPr>
          <w:rFonts w:ascii="Calibri" w:hAnsi="Calibri" w:cs="Calibri"/>
          <w:color w:val="000000"/>
          <w:sz w:val="32"/>
          <w:szCs w:val="32"/>
        </w:rPr>
        <w:t xml:space="preserve">Columns include category name, total number of products, Min &amp; Average &amp; Max retail price of products. </w:t>
      </w:r>
    </w:p>
    <w:p w14:paraId="6B5A92D1" w14:textId="0AA071E4"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w:t>
      </w:r>
      <w:ins w:id="74" w:author="Li Liang" w:date="2021-04-18T09:16:00Z">
        <w:r w:rsidR="00932E3E">
          <w:rPr>
            <w:rFonts w:ascii="Calibri" w:hAnsi="Calibri" w:cs="Calibri"/>
            <w:color w:val="000000"/>
            <w:sz w:val="32"/>
            <w:szCs w:val="32"/>
          </w:rPr>
          <w:t xml:space="preserve">, for example, </w:t>
        </w:r>
      </w:ins>
      <w:ins w:id="75" w:author="Li Liang" w:date="2021-04-18T09:17:00Z">
        <w:r w:rsidR="00932E3E">
          <w:rPr>
            <w:rFonts w:ascii="Calibri" w:hAnsi="Calibri" w:cs="Calibri"/>
            <w:color w:val="000000"/>
            <w:sz w:val="32"/>
            <w:szCs w:val="32"/>
          </w:rPr>
          <w:t>pet furniture</w:t>
        </w:r>
      </w:ins>
      <w:r w:rsidR="00CE4767" w:rsidRPr="0097762B">
        <w:rPr>
          <w:rFonts w:ascii="Calibri" w:hAnsi="Calibri" w:cs="Calibri"/>
          <w:color w:val="000000"/>
          <w:sz w:val="32"/>
          <w:szCs w:val="32"/>
        </w:rPr>
        <w:t xml:space="preserve">. </w:t>
      </w:r>
    </w:p>
    <w:p w14:paraId="2449AF38" w14:textId="06F08E9B"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7339C5">
        <w:rPr>
          <w:rFonts w:ascii="Calibri" w:hAnsi="Calibri" w:cs="Calibri"/>
          <w:color w:val="000000"/>
          <w:sz w:val="32"/>
          <w:szCs w:val="32"/>
        </w:rPr>
        <w:t>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342140D6" w14:textId="08B0DFCF" w:rsidR="007339C5" w:rsidRDefault="00E229C0">
      <w:pPr>
        <w:rPr>
          <w:rFonts w:ascii="Calibri" w:hAnsi="Calibri" w:cs="Calibri"/>
          <w:color w:val="000000"/>
          <w:sz w:val="32"/>
          <w:szCs w:val="32"/>
        </w:rPr>
      </w:pPr>
      <w:r>
        <w:rPr>
          <w:rFonts w:ascii="Calibri" w:hAnsi="Calibri" w:cs="Calibri"/>
          <w:color w:val="000000"/>
          <w:sz w:val="32"/>
          <w:szCs w:val="32"/>
        </w:rPr>
        <w:t xml:space="preserve">4. From the results, </w:t>
      </w:r>
      <w:r w:rsidR="007339C5">
        <w:rPr>
          <w:rFonts w:ascii="Calibri" w:hAnsi="Calibri" w:cs="Calibri"/>
          <w:color w:val="000000"/>
          <w:sz w:val="32"/>
          <w:szCs w:val="32"/>
        </w:rPr>
        <w:t>we can see that bar furniture category…</w:t>
      </w:r>
      <w:del w:id="76" w:author="Yang, Yaping" w:date="2021-04-18T14:46:00Z">
        <w:r w:rsidR="007339C5" w:rsidDel="00AF0961">
          <w:rPr>
            <w:rFonts w:ascii="Calibri" w:hAnsi="Calibri" w:cs="Calibri"/>
            <w:color w:val="000000"/>
            <w:sz w:val="32"/>
            <w:szCs w:val="32"/>
          </w:rPr>
          <w:delText>pet furniture category</w:delText>
        </w:r>
      </w:del>
      <w:ins w:id="77" w:author="Yang, Yaping" w:date="2021-04-18T14:46:00Z">
        <w:r w:rsidR="00AF0961">
          <w:rPr>
            <w:rFonts w:ascii="Calibri" w:hAnsi="Calibri" w:cs="Calibri"/>
            <w:color w:val="000000"/>
            <w:sz w:val="32"/>
            <w:szCs w:val="32"/>
          </w:rPr>
          <w:t>there are</w:t>
        </w:r>
      </w:ins>
      <w:ins w:id="78" w:author="Li Liang" w:date="2021-04-18T09:18:00Z">
        <w:del w:id="79" w:author="Yang, Yaping" w:date="2021-04-18T14:46:00Z">
          <w:r w:rsidR="00932E3E" w:rsidDel="00AF0961">
            <w:rPr>
              <w:rFonts w:ascii="Calibri" w:hAnsi="Calibri" w:cs="Calibri"/>
              <w:color w:val="000000"/>
              <w:sz w:val="32"/>
              <w:szCs w:val="32"/>
            </w:rPr>
            <w:delText>, in</w:delText>
          </w:r>
        </w:del>
      </w:ins>
      <w:ins w:id="80" w:author="Yang, Yaping" w:date="2021-04-18T14:47:00Z">
        <w:r w:rsidR="00AF0961">
          <w:rPr>
            <w:rFonts w:ascii="Calibri" w:hAnsi="Calibri" w:cs="Calibri"/>
            <w:color w:val="000000"/>
            <w:sz w:val="32"/>
            <w:szCs w:val="32"/>
          </w:rPr>
          <w:t xml:space="preserve"> </w:t>
        </w:r>
      </w:ins>
      <w:ins w:id="81" w:author="Li Liang" w:date="2021-04-18T09:18:00Z">
        <w:del w:id="82" w:author="Yang, Yaping" w:date="2021-04-18T14:47:00Z">
          <w:r w:rsidR="00932E3E" w:rsidDel="00AF0961">
            <w:rPr>
              <w:rFonts w:ascii="Calibri" w:hAnsi="Calibri" w:cs="Calibri"/>
              <w:color w:val="000000"/>
              <w:sz w:val="32"/>
              <w:szCs w:val="32"/>
            </w:rPr>
            <w:delText xml:space="preserve"> total </w:delText>
          </w:r>
        </w:del>
        <w:r w:rsidR="00932E3E">
          <w:rPr>
            <w:rFonts w:ascii="Calibri" w:hAnsi="Calibri" w:cs="Calibri"/>
            <w:color w:val="000000"/>
            <w:sz w:val="32"/>
            <w:szCs w:val="32"/>
          </w:rPr>
          <w:t>30 categories</w:t>
        </w:r>
      </w:ins>
      <w:ins w:id="83" w:author="Yang, Yaping" w:date="2021-04-18T14:47:00Z">
        <w:r w:rsidR="00AF0961">
          <w:rPr>
            <w:rFonts w:ascii="Calibri" w:hAnsi="Calibri" w:cs="Calibri"/>
            <w:color w:val="000000"/>
            <w:sz w:val="32"/>
            <w:szCs w:val="32"/>
          </w:rPr>
          <w:t xml:space="preserve"> in total</w:t>
        </w:r>
      </w:ins>
      <w:r w:rsidR="007339C5">
        <w:rPr>
          <w:rFonts w:ascii="Calibri" w:hAnsi="Calibri" w:cs="Calibri"/>
          <w:color w:val="000000"/>
          <w:sz w:val="32"/>
          <w:szCs w:val="32"/>
        </w:rPr>
        <w:t xml:space="preserve">. </w:t>
      </w:r>
    </w:p>
    <w:p w14:paraId="61C03273" w14:textId="3BE4DF75"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r w:rsidR="00CE4767" w:rsidRPr="0097762B">
        <w:rPr>
          <w:rFonts w:ascii="Calibri" w:hAnsi="Calibri" w:cs="Calibri"/>
          <w:color w:val="000000"/>
          <w:sz w:val="32"/>
          <w:szCs w:val="32"/>
        </w:rPr>
        <w:t xml:space="preserve">Click the “Dashboard” here, you can return to main menu. </w:t>
      </w:r>
    </w:p>
    <w:p w14:paraId="012FEB99" w14:textId="1170CB94" w:rsidR="00CE4767" w:rsidRDefault="00CE4767">
      <w:pPr>
        <w:rPr>
          <w:rFonts w:ascii="Calibri" w:hAnsi="Calibri" w:cs="Calibri"/>
          <w:color w:val="000000"/>
        </w:rPr>
      </w:pPr>
      <w:del w:id="84" w:author="Li Liang" w:date="2021-04-18T09:23:00Z">
        <w:r w:rsidDel="00DE752B">
          <w:rPr>
            <w:rFonts w:ascii="Calibri" w:hAnsi="Calibri" w:cs="Calibri"/>
            <w:noProof/>
            <w:color w:val="000000"/>
            <w:bdr w:val="none" w:sz="0" w:space="0" w:color="auto" w:frame="1"/>
          </w:rPr>
          <w:drawing>
            <wp:inline distT="0" distB="0" distL="0" distR="0" wp14:anchorId="1892B2C0" wp14:editId="2F3EB3A6">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del>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1D49C259"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This report compares how much revenue was actually generated from a product’s sales versus if the product were never discounted. </w:t>
      </w:r>
      <w:del w:id="85" w:author="Yang, Yaping" w:date="2021-04-18T14:47:00Z">
        <w:r w:rsidRPr="00A336FA" w:rsidDel="00AF0961">
          <w:rPr>
            <w:rFonts w:ascii="Calibri" w:hAnsi="Calibri" w:cs="Calibri"/>
            <w:color w:val="000000"/>
            <w:sz w:val="32"/>
            <w:szCs w:val="32"/>
          </w:rPr>
          <w:delText xml:space="preserve">Once the user clicks this link, it returns this table. </w:delText>
        </w:r>
      </w:del>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2E980F16"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08A111E2"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22EC1B29" w14:textId="6A9B1B61" w:rsidR="003E2108" w:rsidRDefault="00E229C0" w:rsidP="003E2108">
      <w:pPr>
        <w:rPr>
          <w:rFonts w:ascii="Calibri" w:hAnsi="Calibri" w:cs="Calibri"/>
          <w:sz w:val="32"/>
          <w:szCs w:val="32"/>
        </w:rPr>
      </w:pPr>
      <w:r>
        <w:rPr>
          <w:rFonts w:ascii="Calibri" w:hAnsi="Calibri" w:cs="Calibri"/>
          <w:sz w:val="32"/>
          <w:szCs w:val="32"/>
        </w:rPr>
        <w:t xml:space="preserve">5. </w:t>
      </w:r>
      <w:r w:rsidR="00D30785">
        <w:rPr>
          <w:rFonts w:ascii="Calibri" w:hAnsi="Calibri" w:cs="Calibri"/>
          <w:sz w:val="32"/>
          <w:szCs w:val="32"/>
        </w:rPr>
        <w:t xml:space="preserve">From the results, </w:t>
      </w:r>
      <w:ins w:id="86" w:author="Yang, Yaping" w:date="2021-04-18T15:23:00Z">
        <w:r w:rsidR="00594ED5">
          <w:rPr>
            <w:rFonts w:ascii="Calibri" w:hAnsi="Calibri" w:cs="Calibri"/>
            <w:sz w:val="32"/>
            <w:szCs w:val="32"/>
          </w:rPr>
          <w:t xml:space="preserve">there are 15 </w:t>
        </w:r>
      </w:ins>
      <w:ins w:id="87" w:author="Yang, Yaping" w:date="2021-04-18T15:25:00Z">
        <w:r w:rsidR="00594ED5">
          <w:rPr>
            <w:rFonts w:ascii="Calibri" w:hAnsi="Calibri" w:cs="Calibri"/>
            <w:sz w:val="32"/>
            <w:szCs w:val="32"/>
          </w:rPr>
          <w:t xml:space="preserve">products from the category, </w:t>
        </w:r>
      </w:ins>
      <w:r w:rsidR="00D30785">
        <w:rPr>
          <w:rFonts w:ascii="Calibri" w:hAnsi="Calibri" w:cs="Calibri"/>
          <w:sz w:val="32"/>
          <w:szCs w:val="32"/>
        </w:rPr>
        <w:t xml:space="preserve">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r w:rsidR="00C01852">
        <w:rPr>
          <w:rFonts w:ascii="Calibri" w:hAnsi="Calibri" w:cs="Calibri"/>
          <w:sz w:val="32"/>
          <w:szCs w:val="32"/>
        </w:rPr>
        <w:t xml:space="preserve"> and we are better off offering this product at the discounted price. </w:t>
      </w:r>
      <w:r w:rsidR="003E2108">
        <w:rPr>
          <w:rFonts w:ascii="Calibri" w:hAnsi="Calibri" w:cs="Calibri"/>
          <w:sz w:val="32"/>
          <w:szCs w:val="32"/>
        </w:rPr>
        <w:t xml:space="preserve">If the difference is negative, it means that offering the product at regular price and selling at 75% of the sales volume is better. </w:t>
      </w:r>
      <w:ins w:id="88" w:author="Li Liang" w:date="2021-04-18T09:21:00Z">
        <w:r w:rsidR="00932E3E">
          <w:rPr>
            <w:rFonts w:ascii="Calibri" w:hAnsi="Calibri" w:cs="Calibri"/>
            <w:sz w:val="32"/>
            <w:szCs w:val="32"/>
          </w:rPr>
          <w:t xml:space="preserve">For most of the products listed here, offering discount </w:t>
        </w:r>
        <w:r w:rsidR="00DE752B">
          <w:rPr>
            <w:rFonts w:ascii="Calibri" w:hAnsi="Calibri" w:cs="Calibri"/>
            <w:sz w:val="32"/>
            <w:szCs w:val="32"/>
          </w:rPr>
          <w:t xml:space="preserve">cannot increase the revenue, but decrease the revenue. </w:t>
        </w:r>
      </w:ins>
    </w:p>
    <w:p w14:paraId="25784A31" w14:textId="7A4D4083" w:rsidR="00451B0C" w:rsidRPr="00DE752B" w:rsidDel="00594ED5" w:rsidRDefault="001F3677">
      <w:pPr>
        <w:rPr>
          <w:del w:id="89" w:author="Yang, Yaping" w:date="2021-04-18T15:25:00Z"/>
          <w:rFonts w:ascii="Calibri" w:hAnsi="Calibri" w:cs="Calibri"/>
          <w:sz w:val="28"/>
          <w:szCs w:val="28"/>
          <w:rPrChange w:id="90" w:author="Li Liang" w:date="2021-04-18T09:22:00Z">
            <w:rPr>
              <w:del w:id="91" w:author="Yang, Yaping" w:date="2021-04-18T15:25:00Z"/>
              <w:rFonts w:ascii="Calibri" w:hAnsi="Calibri" w:cs="Calibri"/>
              <w:sz w:val="32"/>
              <w:szCs w:val="32"/>
            </w:rPr>
          </w:rPrChange>
        </w:rPr>
      </w:pPr>
      <w:r w:rsidRPr="00DE752B">
        <w:rPr>
          <w:rFonts w:ascii="Calibri" w:hAnsi="Calibri" w:cs="Calibri"/>
          <w:sz w:val="28"/>
          <w:szCs w:val="28"/>
          <w:rPrChange w:id="92" w:author="Li Liang" w:date="2021-04-18T09:22:00Z">
            <w:rPr>
              <w:rFonts w:ascii="Calibri" w:hAnsi="Calibri" w:cs="Calibri"/>
              <w:sz w:val="32"/>
              <w:szCs w:val="32"/>
            </w:rPr>
          </w:rPrChange>
        </w:rPr>
        <w:t xml:space="preserve">This is the report 2. Again, click “Dashboard” and return the main menu. </w:t>
      </w:r>
    </w:p>
    <w:p w14:paraId="4F34E136" w14:textId="137EBAB4" w:rsidR="00CE4767" w:rsidRDefault="00CE4767">
      <w:pPr>
        <w:rPr>
          <w:rFonts w:ascii="Calibri" w:hAnsi="Calibri" w:cs="Calibri"/>
          <w:color w:val="000000"/>
        </w:rPr>
      </w:pPr>
      <w:del w:id="93" w:author="Li Liang" w:date="2021-04-18T09:24:00Z">
        <w:r w:rsidDel="00DE752B">
          <w:rPr>
            <w:rFonts w:ascii="Calibri" w:hAnsi="Calibri" w:cs="Calibri"/>
            <w:noProof/>
            <w:color w:val="000000"/>
            <w:bdr w:val="none" w:sz="0" w:space="0" w:color="auto" w:frame="1"/>
          </w:rPr>
          <w:drawing>
            <wp:inline distT="0" distB="0" distL="0" distR="0" wp14:anchorId="344DDF6B" wp14:editId="7FCD453B">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del>
    </w:p>
    <w:p w14:paraId="7CAA7770" w14:textId="77777777"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lastRenderedPageBreak/>
        <w:t xml:space="preserve">Report 3 is the store revenue by year by states report. </w:t>
      </w:r>
      <w:r w:rsidR="00E229C0" w:rsidRPr="00E229C0">
        <w:rPr>
          <w:rFonts w:ascii="Calibri" w:eastAsiaTheme="minorEastAsia" w:hAnsi="Calibri" w:cs="Calibri"/>
          <w:sz w:val="32"/>
          <w:szCs w:val="32"/>
        </w:rPr>
        <w:t xml:space="preserve">It shows the revenue collected by stores per state grouped by year. </w:t>
      </w:r>
    </w:p>
    <w:p w14:paraId="4F43AF1A" w14:textId="262A8C23"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1F3677" w:rsidRPr="00E229C0">
        <w:rPr>
          <w:rFonts w:ascii="Calibri" w:eastAsiaTheme="minorEastAsia" w:hAnsi="Calibri" w:cs="Calibri"/>
          <w:sz w:val="32"/>
          <w:szCs w:val="32"/>
        </w:rPr>
        <w:t xml:space="preserve">When clicking this link, </w:t>
      </w:r>
      <w:r w:rsidR="003E2108">
        <w:rPr>
          <w:rFonts w:ascii="Calibri" w:eastAsiaTheme="minorEastAsia" w:hAnsi="Calibri" w:cs="Calibri"/>
          <w:sz w:val="32"/>
          <w:szCs w:val="32"/>
        </w:rPr>
        <w:t xml:space="preserve">states available for querying is displayed in the drop-down box. </w:t>
      </w:r>
      <w:ins w:id="94" w:author="Yang, Yaping" w:date="2021-04-18T15:30:00Z">
        <w:r w:rsidR="00333A93">
          <w:rPr>
            <w:rFonts w:ascii="Calibri" w:eastAsiaTheme="minorEastAsia" w:hAnsi="Calibri" w:cs="Calibri"/>
            <w:sz w:val="32"/>
            <w:szCs w:val="32"/>
          </w:rPr>
          <w:t xml:space="preserve">You </w:t>
        </w:r>
      </w:ins>
      <w:del w:id="95" w:author="Yang, Yaping" w:date="2021-04-18T15:29:00Z">
        <w:r w:rsidR="003E2108" w:rsidDel="00333A93">
          <w:rPr>
            <w:rFonts w:ascii="Calibri" w:eastAsiaTheme="minorEastAsia" w:hAnsi="Calibri" w:cs="Calibri"/>
            <w:sz w:val="32"/>
            <w:szCs w:val="32"/>
          </w:rPr>
          <w:delText xml:space="preserve">User </w:delText>
        </w:r>
      </w:del>
      <w:r w:rsidR="003E2108">
        <w:rPr>
          <w:rFonts w:ascii="Calibri" w:eastAsiaTheme="minorEastAsia" w:hAnsi="Calibri" w:cs="Calibri"/>
          <w:sz w:val="32"/>
          <w:szCs w:val="32"/>
        </w:rPr>
        <w:t>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The report is sorted first by year in ascending order and then by revenue in descending order.</w:t>
      </w:r>
      <w:r w:rsidR="008336A6" w:rsidRPr="00E229C0">
        <w:rPr>
          <w:rFonts w:ascii="Calibri" w:eastAsiaTheme="minorEastAsia" w:hAnsi="Calibri" w:cs="Calibri"/>
          <w:sz w:val="32"/>
          <w:szCs w:val="32"/>
        </w:rPr>
        <w:t xml:space="preserve"> </w:t>
      </w:r>
    </w:p>
    <w:p w14:paraId="0733DDBB" w14:textId="0C8F010B" w:rsidR="00CE4767" w:rsidRPr="00F93201" w:rsidRDefault="00E229C0" w:rsidP="001F3677">
      <w:pPr>
        <w:pStyle w:val="NormalWeb"/>
        <w:spacing w:before="0" w:beforeAutospacing="0" w:after="200" w:afterAutospacing="0"/>
        <w:textAlignment w:val="baseline"/>
        <w:rPr>
          <w:rFonts w:ascii="Calibri" w:eastAsiaTheme="minorEastAsia" w:hAnsi="Calibri" w:cs="Calibri"/>
          <w:color w:val="FF0000"/>
          <w:sz w:val="32"/>
          <w:szCs w:val="32"/>
        </w:rPr>
      </w:pPr>
      <w:r>
        <w:rPr>
          <w:rFonts w:ascii="Calibri" w:eastAsiaTheme="minorEastAsia" w:hAnsi="Calibri" w:cs="Calibri"/>
          <w:sz w:val="32"/>
          <w:szCs w:val="32"/>
        </w:rPr>
        <w:t xml:space="preserve">4. </w:t>
      </w:r>
      <w:del w:id="96" w:author="Li Liang" w:date="2021-04-18T09:27:00Z">
        <w:r w:rsidDel="00DE752B">
          <w:rPr>
            <w:rFonts w:ascii="Calibri" w:eastAsiaTheme="minorEastAsia" w:hAnsi="Calibri" w:cs="Calibri"/>
            <w:sz w:val="32"/>
            <w:szCs w:val="32"/>
          </w:rPr>
          <w:delText xml:space="preserve">From the results we can tell for XX state, there are XX stores with sales from XX year to XX year. Store XX has the highest revenue in year XXX. </w:delText>
        </w:r>
      </w:del>
      <w:ins w:id="97" w:author="Li Liang" w:date="2021-04-18T09:27:00Z">
        <w:r w:rsidR="00DE752B">
          <w:rPr>
            <w:rFonts w:ascii="Calibri" w:eastAsiaTheme="minorEastAsia" w:hAnsi="Calibri" w:cs="Calibri"/>
            <w:sz w:val="32"/>
            <w:szCs w:val="32"/>
          </w:rPr>
          <w:t xml:space="preserve"> In the  XX state report: </w:t>
        </w:r>
      </w:ins>
      <w:r w:rsidR="00F93201" w:rsidRPr="00F93201">
        <w:rPr>
          <w:rFonts w:ascii="Calibri" w:eastAsiaTheme="minorEastAsia" w:hAnsi="Calibri" w:cs="Calibri"/>
          <w:color w:val="FF0000"/>
          <w:sz w:val="32"/>
          <w:szCs w:val="32"/>
        </w:rPr>
        <w:t xml:space="preserve">For the year 2000, </w:t>
      </w:r>
      <w:ins w:id="98" w:author="Yang, Yaping" w:date="2021-04-18T14:50:00Z">
        <w:r w:rsidR="00DD4E31">
          <w:rPr>
            <w:rFonts w:ascii="Calibri" w:eastAsiaTheme="minorEastAsia" w:hAnsi="Calibri" w:cs="Calibri"/>
            <w:color w:val="FF0000"/>
            <w:sz w:val="32"/>
            <w:szCs w:val="32"/>
          </w:rPr>
          <w:t xml:space="preserve">you </w:t>
        </w:r>
      </w:ins>
      <w:del w:id="99" w:author="Yang, Yaping" w:date="2021-04-18T14:50:00Z">
        <w:r w:rsidR="00F93201" w:rsidRPr="00F93201" w:rsidDel="00DD4E31">
          <w:rPr>
            <w:rFonts w:ascii="Calibri" w:eastAsiaTheme="minorEastAsia" w:hAnsi="Calibri" w:cs="Calibri"/>
            <w:color w:val="FF0000"/>
            <w:sz w:val="32"/>
            <w:szCs w:val="32"/>
          </w:rPr>
          <w:delText xml:space="preserve">we </w:delText>
        </w:r>
      </w:del>
      <w:r w:rsidR="00F93201" w:rsidRPr="00F93201">
        <w:rPr>
          <w:rFonts w:ascii="Calibri" w:eastAsiaTheme="minorEastAsia" w:hAnsi="Calibri" w:cs="Calibri"/>
          <w:color w:val="FF0000"/>
          <w:sz w:val="32"/>
          <w:szCs w:val="32"/>
        </w:rPr>
        <w:t xml:space="preserve">can </w:t>
      </w:r>
      <w:ins w:id="100" w:author="Yang, Yaping" w:date="2021-04-18T14:50:00Z">
        <w:r w:rsidR="00DD4E31">
          <w:rPr>
            <w:rFonts w:ascii="Calibri" w:eastAsiaTheme="minorEastAsia" w:hAnsi="Calibri" w:cs="Calibri"/>
            <w:color w:val="FF0000"/>
            <w:sz w:val="32"/>
            <w:szCs w:val="32"/>
          </w:rPr>
          <w:t>see</w:t>
        </w:r>
      </w:ins>
      <w:del w:id="101" w:author="Yang, Yaping" w:date="2021-04-18T14:50:00Z">
        <w:r w:rsidR="00F93201" w:rsidRPr="00F93201" w:rsidDel="00DD4E31">
          <w:rPr>
            <w:rFonts w:ascii="Calibri" w:eastAsiaTheme="minorEastAsia" w:hAnsi="Calibri" w:cs="Calibri"/>
            <w:color w:val="FF0000"/>
            <w:sz w:val="32"/>
            <w:szCs w:val="32"/>
          </w:rPr>
          <w:delText>tell</w:delText>
        </w:r>
      </w:del>
      <w:r w:rsidR="00F93201" w:rsidRPr="00F93201">
        <w:rPr>
          <w:rFonts w:ascii="Calibri" w:eastAsiaTheme="minorEastAsia" w:hAnsi="Calibri" w:cs="Calibri"/>
          <w:color w:val="FF0000"/>
          <w:sz w:val="32"/>
          <w:szCs w:val="32"/>
        </w:rPr>
        <w:t xml:space="preserve"> that store</w:t>
      </w:r>
      <w:r w:rsidR="00F93201">
        <w:rPr>
          <w:rFonts w:ascii="Calibri" w:eastAsiaTheme="minorEastAsia" w:hAnsi="Calibri" w:cs="Calibri"/>
          <w:color w:val="FF0000"/>
          <w:sz w:val="32"/>
          <w:szCs w:val="32"/>
        </w:rPr>
        <w:t>s</w:t>
      </w:r>
      <w:r w:rsidR="00F93201" w:rsidRPr="00F93201">
        <w:rPr>
          <w:rFonts w:ascii="Calibri" w:eastAsiaTheme="minorEastAsia" w:hAnsi="Calibri" w:cs="Calibri"/>
          <w:color w:val="FF0000"/>
          <w:sz w:val="32"/>
          <w:szCs w:val="32"/>
        </w:rPr>
        <w:t xml:space="preserve"> </w:t>
      </w:r>
      <w:del w:id="102" w:author="Yang, Yaping" w:date="2021-04-18T14:50:00Z">
        <w:r w:rsidR="00F93201" w:rsidRPr="00F93201" w:rsidDel="00DD4E31">
          <w:rPr>
            <w:rFonts w:ascii="Calibri" w:eastAsiaTheme="minorEastAsia" w:hAnsi="Calibri" w:cs="Calibri"/>
            <w:color w:val="FF0000"/>
            <w:sz w:val="32"/>
            <w:szCs w:val="32"/>
          </w:rPr>
          <w:delText>528, 847 and 848</w:delText>
        </w:r>
      </w:del>
      <w:ins w:id="103" w:author="Yang, Yaping" w:date="2021-04-18T14:50:00Z">
        <w:r w:rsidR="00DD4E31">
          <w:rPr>
            <w:rFonts w:ascii="Calibri" w:eastAsiaTheme="minorEastAsia" w:hAnsi="Calibri" w:cs="Calibri"/>
            <w:color w:val="FF0000"/>
            <w:sz w:val="32"/>
            <w:szCs w:val="32"/>
          </w:rPr>
          <w:t>XX</w:t>
        </w:r>
      </w:ins>
      <w:r w:rsidR="00F93201" w:rsidRPr="00F93201">
        <w:rPr>
          <w:rFonts w:ascii="Calibri" w:eastAsiaTheme="minorEastAsia" w:hAnsi="Calibri" w:cs="Calibri"/>
          <w:color w:val="FF0000"/>
          <w:sz w:val="32"/>
          <w:szCs w:val="32"/>
        </w:rPr>
        <w:t xml:space="preserve"> have the highest sales revenue.</w:t>
      </w:r>
    </w:p>
    <w:p w14:paraId="1BDF3FC3" w14:textId="00E5F155" w:rsidR="001F3677" w:rsidRDefault="001F3677">
      <w:del w:id="104" w:author="Li Liang" w:date="2021-04-18T09:24:00Z">
        <w:r w:rsidDel="00DE752B">
          <w:rPr>
            <w:rFonts w:ascii="Calibri" w:hAnsi="Calibri" w:cs="Calibri"/>
            <w:noProof/>
            <w:color w:val="000000"/>
            <w:bdr w:val="none" w:sz="0" w:space="0" w:color="auto" w:frame="1"/>
          </w:rPr>
          <w:drawing>
            <wp:inline distT="0" distB="0" distL="0" distR="0" wp14:anchorId="02879EDA" wp14:editId="1067F7F7">
              <wp:extent cx="5711842" cy="2588821"/>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6940" cy="2613793"/>
                      </a:xfrm>
                      <a:prstGeom prst="rect">
                        <a:avLst/>
                      </a:prstGeom>
                      <a:noFill/>
                      <a:ln>
                        <a:noFill/>
                      </a:ln>
                    </pic:spPr>
                  </pic:pic>
                </a:graphicData>
              </a:graphic>
            </wp:inline>
          </w:drawing>
        </w:r>
      </w:del>
    </w:p>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77777777" w:rsidR="00F93201" w:rsidRDefault="00BA3427">
      <w:pPr>
        <w:rPr>
          <w:sz w:val="32"/>
          <w:szCs w:val="32"/>
        </w:rPr>
      </w:pPr>
      <w:r w:rsidRPr="00E229C0">
        <w:rPr>
          <w:sz w:val="32"/>
          <w:szCs w:val="32"/>
        </w:rPr>
        <w:t xml:space="preserve">3. </w:t>
      </w:r>
      <w:r w:rsidR="00B96555" w:rsidRPr="00E229C0">
        <w:rPr>
          <w:sz w:val="32"/>
          <w:szCs w:val="32"/>
        </w:rPr>
        <w:t xml:space="preserve">The report is sorted by year in ascending order.  </w:t>
      </w:r>
    </w:p>
    <w:p w14:paraId="76F1F5BA" w14:textId="591F4D75" w:rsidR="00DE752B" w:rsidDel="00DE752B" w:rsidRDefault="00FD05A7">
      <w:pPr>
        <w:rPr>
          <w:del w:id="105" w:author="Li Liang" w:date="2021-04-18T09:29:00Z"/>
          <w:sz w:val="32"/>
          <w:szCs w:val="32"/>
        </w:rPr>
      </w:pPr>
      <w:r>
        <w:rPr>
          <w:sz w:val="32"/>
          <w:szCs w:val="32"/>
        </w:rPr>
        <w:t xml:space="preserve">4. From the results, </w:t>
      </w:r>
      <w:del w:id="106" w:author="Li Liang" w:date="2021-04-18T09:29:00Z">
        <w:r w:rsidDel="00DE752B">
          <w:rPr>
            <w:sz w:val="32"/>
            <w:szCs w:val="32"/>
          </w:rPr>
          <w:delText xml:space="preserve">we can tell in most years, total number of items sold on </w:delText>
        </w:r>
        <w:r w:rsidR="00F93201" w:rsidDel="00DE752B">
          <w:rPr>
            <w:sz w:val="32"/>
            <w:szCs w:val="32"/>
          </w:rPr>
          <w:delText>Groundhog Day</w:delText>
        </w:r>
        <w:r w:rsidDel="00DE752B">
          <w:rPr>
            <w:sz w:val="32"/>
            <w:szCs w:val="32"/>
          </w:rPr>
          <w:delText xml:space="preserve"> is significantly higher than the average number of items sold per day which proves the spike sale on </w:delText>
        </w:r>
        <w:r w:rsidR="00F93201" w:rsidDel="00DE752B">
          <w:rPr>
            <w:sz w:val="32"/>
            <w:szCs w:val="32"/>
          </w:rPr>
          <w:delText>Groundhog Day</w:delText>
        </w:r>
        <w:r w:rsidDel="00DE752B">
          <w:rPr>
            <w:sz w:val="32"/>
            <w:szCs w:val="32"/>
          </w:rPr>
          <w:delText>.</w:delText>
        </w:r>
      </w:del>
    </w:p>
    <w:p w14:paraId="666FAECD" w14:textId="5AE172BB" w:rsidR="001F3677" w:rsidRPr="00E229C0" w:rsidRDefault="000F4456">
      <w:pPr>
        <w:rPr>
          <w:sz w:val="32"/>
          <w:szCs w:val="32"/>
        </w:rPr>
      </w:pPr>
      <w:commentRangeStart w:id="107"/>
      <w:r>
        <w:rPr>
          <w:color w:val="FF0000"/>
          <w:sz w:val="32"/>
          <w:szCs w:val="32"/>
        </w:rPr>
        <w:t xml:space="preserve">For most years, outdoor furniture sales are better on </w:t>
      </w:r>
      <w:r w:rsidR="00217391">
        <w:rPr>
          <w:color w:val="FF0000"/>
          <w:sz w:val="32"/>
          <w:szCs w:val="32"/>
        </w:rPr>
        <w:t>Groundhog Day</w:t>
      </w:r>
      <w:r>
        <w:rPr>
          <w:color w:val="FF0000"/>
          <w:sz w:val="32"/>
          <w:szCs w:val="32"/>
        </w:rPr>
        <w:t xml:space="preserve"> than the daily average.</w:t>
      </w:r>
      <w:r w:rsidR="00FD05A7">
        <w:rPr>
          <w:sz w:val="32"/>
          <w:szCs w:val="32"/>
        </w:rPr>
        <w:t xml:space="preserve"> </w:t>
      </w:r>
      <w:commentRangeEnd w:id="107"/>
      <w:r w:rsidR="00DE752B">
        <w:rPr>
          <w:rStyle w:val="CommentReference"/>
        </w:rPr>
        <w:commentReference w:id="107"/>
      </w:r>
    </w:p>
    <w:p w14:paraId="0A6453C6" w14:textId="25B8C37F" w:rsidR="001F3677" w:rsidRDefault="001F3677">
      <w:del w:id="108" w:author="Li Liang" w:date="2021-04-18T09:31:00Z">
        <w:r w:rsidDel="00DE752B">
          <w:rPr>
            <w:rFonts w:ascii="Calibri" w:hAnsi="Calibri" w:cs="Calibri"/>
            <w:noProof/>
            <w:color w:val="000000"/>
            <w:bdr w:val="none" w:sz="0" w:space="0" w:color="auto" w:frame="1"/>
          </w:rPr>
          <w:drawing>
            <wp:inline distT="0" distB="0" distL="0" distR="0" wp14:anchorId="28807F02" wp14:editId="3C30A57F">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del>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756DFC67"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del w:id="109" w:author="Yang, Yaping" w:date="2021-04-18T14:51:00Z">
        <w:r w:rsidR="00FD05A7" w:rsidDel="00DD4E31">
          <w:rPr>
            <w:rFonts w:asciiTheme="minorHAnsi" w:eastAsiaTheme="minorEastAsia" w:hAnsiTheme="minorHAnsi" w:cstheme="minorBidi"/>
            <w:sz w:val="32"/>
            <w:szCs w:val="32"/>
          </w:rPr>
          <w:delText xml:space="preserve">In this report, </w:delText>
        </w:r>
        <w:r w:rsidR="004D0BFD" w:rsidDel="00DD4E31">
          <w:rPr>
            <w:rFonts w:asciiTheme="minorHAnsi" w:eastAsiaTheme="minorEastAsia" w:hAnsiTheme="minorHAnsi" w:cstheme="minorBidi"/>
            <w:sz w:val="32"/>
            <w:szCs w:val="32"/>
          </w:rPr>
          <w:delText>this</w:delText>
        </w:r>
      </w:del>
      <w:ins w:id="110" w:author="Yang, Yaping" w:date="2021-04-18T14:51:00Z">
        <w:r w:rsidR="00DD4E31">
          <w:rPr>
            <w:rFonts w:asciiTheme="minorHAnsi" w:eastAsiaTheme="minorEastAsia" w:hAnsiTheme="minorHAnsi" w:cstheme="minorBidi"/>
            <w:sz w:val="32"/>
            <w:szCs w:val="32"/>
          </w:rPr>
          <w:t>This</w:t>
        </w:r>
      </w:ins>
      <w:r w:rsidR="004D0BFD">
        <w:rPr>
          <w:rFonts w:asciiTheme="minorHAnsi" w:eastAsiaTheme="minorEastAsia" w:hAnsiTheme="minorHAnsi" w:cstheme="minorBidi"/>
          <w:sz w:val="32"/>
          <w:szCs w:val="32"/>
        </w:rPr>
        <w:t xml:space="preserve"> report will help </w:t>
      </w:r>
      <w:del w:id="111" w:author="Yang, Yaping" w:date="2021-04-18T14:51:00Z">
        <w:r w:rsidR="00FD05A7" w:rsidDel="00DD4E31">
          <w:rPr>
            <w:rFonts w:asciiTheme="minorHAnsi" w:eastAsiaTheme="minorEastAsia" w:hAnsiTheme="minorHAnsi" w:cstheme="minorBidi"/>
            <w:sz w:val="32"/>
            <w:szCs w:val="32"/>
          </w:rPr>
          <w:delText xml:space="preserve">users </w:delText>
        </w:r>
      </w:del>
      <w:ins w:id="112" w:author="Yang, Yaping" w:date="2021-04-18T14:51:00Z">
        <w:r w:rsidR="00DD4E31">
          <w:rPr>
            <w:rFonts w:asciiTheme="minorHAnsi" w:eastAsiaTheme="minorEastAsia" w:hAnsiTheme="minorHAnsi" w:cstheme="minorBidi"/>
            <w:sz w:val="32"/>
            <w:szCs w:val="32"/>
          </w:rPr>
          <w:t xml:space="preserve">you </w:t>
        </w:r>
      </w:ins>
      <w:del w:id="113" w:author="Yang, Yaping" w:date="2021-04-18T14:51:00Z">
        <w:r w:rsidR="004D0BFD" w:rsidDel="00DD4E31">
          <w:rPr>
            <w:rFonts w:asciiTheme="minorHAnsi" w:eastAsiaTheme="minorEastAsia" w:hAnsiTheme="minorHAnsi" w:cstheme="minorBidi"/>
            <w:sz w:val="32"/>
            <w:szCs w:val="32"/>
          </w:rPr>
          <w:delText xml:space="preserve">who </w:delText>
        </w:r>
        <w:r w:rsidR="00FD05A7" w:rsidDel="00DD4E31">
          <w:rPr>
            <w:rFonts w:asciiTheme="minorHAnsi" w:eastAsiaTheme="minorEastAsia" w:hAnsiTheme="minorHAnsi" w:cstheme="minorBidi"/>
            <w:sz w:val="32"/>
            <w:szCs w:val="32"/>
          </w:rPr>
          <w:delText xml:space="preserve">want </w:delText>
        </w:r>
      </w:del>
      <w:r w:rsidR="00FD05A7">
        <w:rPr>
          <w:rFonts w:asciiTheme="minorHAnsi" w:eastAsiaTheme="minorEastAsia" w:hAnsiTheme="minorHAnsi" w:cstheme="minorBidi"/>
          <w:sz w:val="32"/>
          <w:szCs w:val="32"/>
        </w:rPr>
        <w:t xml:space="preserve">to know all stores in the states that sell the greatest number of units for each category. </w:t>
      </w:r>
    </w:p>
    <w:p w14:paraId="341E1E72" w14:textId="24062FBA" w:rsidR="00DD4E31" w:rsidRDefault="00343ED9" w:rsidP="000B1F1C">
      <w:pPr>
        <w:pStyle w:val="NormalWeb"/>
        <w:spacing w:before="0" w:beforeAutospacing="0" w:after="200" w:afterAutospacing="0"/>
        <w:textAlignment w:val="baseline"/>
        <w:rPr>
          <w:ins w:id="114" w:author="Yang, Yaping" w:date="2021-04-18T14:52:00Z"/>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 xml:space="preserve">need to select year and month first. </w:t>
      </w:r>
      <w:r w:rsidRPr="00FD05A7">
        <w:rPr>
          <w:rFonts w:asciiTheme="minorHAnsi" w:eastAsiaTheme="minorEastAsia" w:hAnsiTheme="minorHAnsi" w:cstheme="minorBidi"/>
          <w:sz w:val="32"/>
          <w:szCs w:val="32"/>
        </w:rPr>
        <w:t xml:space="preserve">If no selection, Run Report button is disabled. </w:t>
      </w:r>
      <w:ins w:id="115" w:author="Yang, Yaping" w:date="2021-04-18T14:52:00Z">
        <w:r w:rsidR="00DD4E31">
          <w:rPr>
            <w:rFonts w:asciiTheme="minorHAnsi" w:eastAsiaTheme="minorEastAsia" w:hAnsiTheme="minorHAnsi" w:cstheme="minorBidi"/>
            <w:sz w:val="32"/>
            <w:szCs w:val="32"/>
          </w:rPr>
          <w:t>If we reset the year, the month will be reset as well. Once we have both year and month selected, we can run the report.</w:t>
        </w:r>
      </w:ins>
    </w:p>
    <w:p w14:paraId="65EADF94" w14:textId="2FA3A5D8" w:rsidR="000F4456" w:rsidRDefault="000B1F1C"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it returns this table with the column of</w:t>
      </w:r>
      <w:r w:rsidRPr="00FD05A7">
        <w:rPr>
          <w:rFonts w:asciiTheme="minorHAnsi" w:eastAsiaTheme="minorEastAsia" w:hAnsiTheme="minorHAnsi" w:cstheme="minorBidi"/>
          <w:sz w:val="32"/>
          <w:szCs w:val="32"/>
        </w:rPr>
        <w:t xml:space="preserve"> the category name, the states that sold the highest number of units in that category (include items sold by all stores in the </w:t>
      </w:r>
      <w:r w:rsidR="00B11603" w:rsidRPr="00FD05A7">
        <w:rPr>
          <w:rFonts w:asciiTheme="minorHAnsi" w:eastAsiaTheme="minorEastAsia" w:hAnsiTheme="minorHAnsi" w:cstheme="minorBidi"/>
          <w:sz w:val="32"/>
          <w:szCs w:val="32"/>
        </w:rPr>
        <w:t>state</w:t>
      </w:r>
      <w:r w:rsidRPr="00FD05A7">
        <w:rPr>
          <w:rFonts w:asciiTheme="minorHAnsi" w:eastAsiaTheme="minorEastAsia" w:hAnsiTheme="minorHAnsi" w:cstheme="minorBidi"/>
          <w:sz w:val="32"/>
          <w:szCs w:val="32"/>
        </w:rPr>
        <w:t>), and the number of units that were sold by stores in that state</w:t>
      </w:r>
      <w:r w:rsidR="0067537B" w:rsidRPr="00FD05A7">
        <w:rPr>
          <w:rFonts w:asciiTheme="minorHAnsi" w:eastAsiaTheme="minorEastAsia" w:hAnsiTheme="minorHAnsi" w:cstheme="minorBidi"/>
          <w:sz w:val="32"/>
          <w:szCs w:val="32"/>
        </w:rPr>
        <w:t>.  </w:t>
      </w:r>
    </w:p>
    <w:p w14:paraId="7B0FBEA5" w14:textId="007297D2"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 xml:space="preserve">The table is sorted by category name </w:t>
      </w:r>
      <w:ins w:id="116" w:author="Yang, Yaping" w:date="2021-04-18T14:53:00Z">
        <w:r w:rsidR="00DD4E31">
          <w:rPr>
            <w:rFonts w:asciiTheme="minorHAnsi" w:eastAsiaTheme="minorEastAsia" w:hAnsiTheme="minorHAnsi" w:cstheme="minorBidi"/>
            <w:sz w:val="32"/>
            <w:szCs w:val="32"/>
          </w:rPr>
          <w:t xml:space="preserve">in </w:t>
        </w:r>
      </w:ins>
      <w:r w:rsidR="0067537B" w:rsidRPr="00FD05A7">
        <w:rPr>
          <w:rFonts w:asciiTheme="minorHAnsi" w:eastAsiaTheme="minorEastAsia" w:hAnsiTheme="minorHAnsi" w:cstheme="minorBidi"/>
          <w:sz w:val="32"/>
          <w:szCs w:val="32"/>
        </w:rPr>
        <w:t>ascending</w:t>
      </w:r>
      <w:ins w:id="117" w:author="Yang, Yaping" w:date="2021-04-18T14:53:00Z">
        <w:r w:rsidR="00DD4E31">
          <w:rPr>
            <w:rFonts w:asciiTheme="minorHAnsi" w:eastAsiaTheme="minorEastAsia" w:hAnsiTheme="minorHAnsi" w:cstheme="minorBidi"/>
            <w:sz w:val="32"/>
            <w:szCs w:val="32"/>
          </w:rPr>
          <w:t xml:space="preserve"> order.</w:t>
        </w:r>
      </w:ins>
      <w:del w:id="118" w:author="Yang, Yaping" w:date="2021-04-18T14:53:00Z">
        <w:r w:rsidR="0067537B" w:rsidRPr="00FD05A7" w:rsidDel="00DD4E31">
          <w:rPr>
            <w:rFonts w:asciiTheme="minorHAnsi" w:eastAsiaTheme="minorEastAsia" w:hAnsiTheme="minorHAnsi" w:cstheme="minorBidi"/>
            <w:sz w:val="32"/>
            <w:szCs w:val="32"/>
          </w:rPr>
          <w:delText>.</w:delText>
        </w:r>
        <w:r w:rsidR="000B1F1C" w:rsidRPr="00FD05A7" w:rsidDel="00DD4E31">
          <w:rPr>
            <w:rFonts w:asciiTheme="minorHAnsi" w:eastAsiaTheme="minorEastAsia" w:hAnsiTheme="minorHAnsi" w:cstheme="minorBidi"/>
            <w:sz w:val="32"/>
            <w:szCs w:val="32"/>
          </w:rPr>
          <w:delText xml:space="preserve"> </w:delText>
        </w:r>
      </w:del>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26DB143B"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tell </w:t>
      </w:r>
      <w:del w:id="119" w:author="Li Liang" w:date="2021-04-18T09:31:00Z">
        <w:r w:rsidDel="00DE752B">
          <w:rPr>
            <w:sz w:val="32"/>
            <w:szCs w:val="32"/>
          </w:rPr>
          <w:delText xml:space="preserve">in XXX, XXXX, XX state has the highest sales volume for XXXX category. </w:delText>
        </w:r>
      </w:del>
      <w:ins w:id="120" w:author="Yang, Yaping" w:date="2021-04-18T14:54:00Z">
        <w:r w:rsidR="00DD4E31">
          <w:rPr>
            <w:color w:val="FF0000"/>
            <w:sz w:val="32"/>
            <w:szCs w:val="32"/>
          </w:rPr>
          <w:t xml:space="preserve">XX </w:t>
        </w:r>
      </w:ins>
      <w:del w:id="121" w:author="Yang, Yaping" w:date="2021-04-18T14:54:00Z">
        <w:r w:rsidR="004D0BFD" w:rsidDel="00DD4E31">
          <w:rPr>
            <w:color w:val="FF0000"/>
            <w:sz w:val="32"/>
            <w:szCs w:val="32"/>
          </w:rPr>
          <w:delText xml:space="preserve">MO </w:delText>
        </w:r>
      </w:del>
      <w:r w:rsidR="004D0BFD">
        <w:rPr>
          <w:color w:val="FF0000"/>
          <w:sz w:val="32"/>
          <w:szCs w:val="32"/>
        </w:rPr>
        <w:t xml:space="preserve">and </w:t>
      </w:r>
      <w:ins w:id="122" w:author="Yang, Yaping" w:date="2021-04-18T14:55:00Z">
        <w:r w:rsidR="00DD4E31">
          <w:rPr>
            <w:color w:val="FF0000"/>
            <w:sz w:val="32"/>
            <w:szCs w:val="32"/>
          </w:rPr>
          <w:t>XX</w:t>
        </w:r>
      </w:ins>
      <w:del w:id="123" w:author="Yang, Yaping" w:date="2021-04-18T14:55:00Z">
        <w:r w:rsidR="004D0BFD" w:rsidDel="00DD4E31">
          <w:rPr>
            <w:color w:val="FF0000"/>
            <w:sz w:val="32"/>
            <w:szCs w:val="32"/>
          </w:rPr>
          <w:delText>MT</w:delText>
        </w:r>
      </w:del>
      <w:r w:rsidR="004D0BFD">
        <w:rPr>
          <w:color w:val="FF0000"/>
          <w:sz w:val="32"/>
          <w:szCs w:val="32"/>
        </w:rPr>
        <w:t xml:space="preserve"> both have the highest sales volume for </w:t>
      </w:r>
      <w:r w:rsidR="004D0BFD" w:rsidRPr="004D0BFD">
        <w:rPr>
          <w:color w:val="FF0000"/>
          <w:sz w:val="32"/>
          <w:szCs w:val="32"/>
        </w:rPr>
        <w:t>Aquarium furniture category.</w:t>
      </w:r>
    </w:p>
    <w:p w14:paraId="0F5A709E" w14:textId="77777777" w:rsidR="00DE631C" w:rsidRDefault="00DE631C">
      <w:pPr>
        <w:rPr>
          <w:ins w:id="124" w:author="Meihua Ren" w:date="2021-04-18T22:10:00Z"/>
          <w:sz w:val="32"/>
          <w:szCs w:val="32"/>
        </w:rPr>
      </w:pPr>
    </w:p>
    <w:p w14:paraId="78A5E140" w14:textId="2BBE1DA2" w:rsidR="00B96555" w:rsidRPr="00DE631C" w:rsidRDefault="00DE631C">
      <w:pPr>
        <w:rPr>
          <w:sz w:val="32"/>
          <w:szCs w:val="32"/>
          <w:rPrChange w:id="125" w:author="Meihua Ren" w:date="2021-04-18T22:10:00Z">
            <w:rPr/>
          </w:rPrChange>
        </w:rPr>
      </w:pPr>
      <w:ins w:id="126" w:author="Meihua Ren" w:date="2021-04-18T22:10:00Z">
        <w:r w:rsidRPr="00DE631C">
          <w:rPr>
            <w:sz w:val="32"/>
            <w:szCs w:val="32"/>
            <w:rPrChange w:id="127" w:author="Meihua Ren" w:date="2021-04-18T22:10:00Z">
              <w:rPr/>
            </w:rPrChange>
          </w:rPr>
          <w:t xml:space="preserve">Regarding indices, we checked the common places like WHERE, JOIN, ORDER BY, </w:t>
        </w:r>
      </w:ins>
      <w:ins w:id="128" w:author="Meihua Ren" w:date="2021-04-18T22:17:00Z">
        <w:r w:rsidR="00834C9F" w:rsidRPr="00834C9F">
          <w:rPr>
            <w:sz w:val="32"/>
            <w:szCs w:val="32"/>
          </w:rPr>
          <w:t>etc.</w:t>
        </w:r>
      </w:ins>
      <w:ins w:id="129" w:author="Meihua Ren" w:date="2021-04-18T22:10:00Z">
        <w:r w:rsidRPr="00DE631C">
          <w:rPr>
            <w:sz w:val="32"/>
            <w:szCs w:val="32"/>
            <w:rPrChange w:id="130" w:author="Meihua Ren" w:date="2021-04-18T22:10:00Z">
              <w:rPr/>
            </w:rPrChange>
          </w:rPr>
          <w:t xml:space="preserve"> where indices become really helpful, and found that all related columns are already indexed by MySQL. A double-check was done using the EXPLAIN statement, and it shows that all queries indeed use the indices. Thus, no additional index tuning was conducted.</w:t>
        </w:r>
      </w:ins>
    </w:p>
    <w:p w14:paraId="2F755C02" w14:textId="186E7BB2" w:rsidR="0067537B" w:rsidRPr="005D28E7" w:rsidRDefault="005D28E7">
      <w:pPr>
        <w:rPr>
          <w:sz w:val="32"/>
          <w:szCs w:val="32"/>
          <w:rPrChange w:id="131" w:author="Meihua Ren" w:date="2021-04-18T22:11:00Z">
            <w:rPr/>
          </w:rPrChange>
        </w:rPr>
      </w:pPr>
      <w:ins w:id="132" w:author="Meihua Ren" w:date="2021-04-18T22:10:00Z">
        <w:r w:rsidRPr="005D28E7">
          <w:rPr>
            <w:sz w:val="32"/>
            <w:szCs w:val="32"/>
            <w:rPrChange w:id="133" w:author="Meihua Ren" w:date="2021-04-18T22:11:00Z">
              <w:rPr/>
            </w:rPrChange>
          </w:rPr>
          <w:t>(Optional part)</w:t>
        </w:r>
      </w:ins>
      <w:ins w:id="134" w:author="Meihua Ren" w:date="2021-04-18T22:11:00Z">
        <w:r w:rsidRPr="005D28E7">
          <w:rPr>
            <w:sz w:val="32"/>
            <w:szCs w:val="32"/>
            <w:rPrChange w:id="135" w:author="Meihua Ren" w:date="2021-04-18T22:11:00Z">
              <w:rPr/>
            </w:rPrChange>
          </w:rPr>
          <w:t xml:space="preserve"> I</w:t>
        </w:r>
        <w:r w:rsidRPr="005D28E7">
          <w:rPr>
            <w:rFonts w:hint="eastAsia"/>
            <w:sz w:val="32"/>
            <w:szCs w:val="32"/>
            <w:rPrChange w:id="136" w:author="Meihua Ren" w:date="2021-04-18T22:11:00Z">
              <w:rPr>
                <w:rFonts w:hint="eastAsia"/>
              </w:rPr>
            </w:rPrChange>
          </w:rPr>
          <w:t>f we select 2012-0</w:t>
        </w:r>
        <w:r w:rsidRPr="005D28E7">
          <w:rPr>
            <w:sz w:val="32"/>
            <w:szCs w:val="32"/>
            <w:rPrChange w:id="137" w:author="Meihua Ren" w:date="2021-04-18T22:11:00Z">
              <w:rPr/>
            </w:rPrChange>
          </w:rPr>
          <w:t xml:space="preserve">6, </w:t>
        </w:r>
        <w:r w:rsidRPr="005D28E7">
          <w:rPr>
            <w:rFonts w:hint="eastAsia"/>
            <w:sz w:val="32"/>
            <w:szCs w:val="32"/>
            <w:rPrChange w:id="138" w:author="Meihua Ren" w:date="2021-04-18T22:11:00Z">
              <w:rPr>
                <w:rFonts w:hint="eastAsia"/>
              </w:rPr>
            </w:rPrChange>
          </w:rPr>
          <w:t>it will take longer</w:t>
        </w:r>
      </w:ins>
      <w:ins w:id="139" w:author="Meihua Ren" w:date="2021-04-18T22:19:00Z">
        <w:r w:rsidR="00EB2ACD">
          <w:rPr>
            <w:sz w:val="32"/>
            <w:szCs w:val="32"/>
          </w:rPr>
          <w:t xml:space="preserve"> to run</w:t>
        </w:r>
      </w:ins>
      <w:ins w:id="140" w:author="Meihua Ren" w:date="2021-04-18T22:11:00Z">
        <w:r w:rsidRPr="005D28E7">
          <w:rPr>
            <w:rFonts w:hint="eastAsia"/>
            <w:sz w:val="32"/>
            <w:szCs w:val="32"/>
            <w:rPrChange w:id="141" w:author="Meihua Ren" w:date="2021-04-18T22:11:00Z">
              <w:rPr>
                <w:rFonts w:hint="eastAsia"/>
              </w:rPr>
            </w:rPrChange>
          </w:rPr>
          <w:t xml:space="preserve"> due to larger dataset but </w:t>
        </w:r>
      </w:ins>
      <w:ins w:id="142" w:author="Meihua Ren" w:date="2021-04-18T22:19:00Z">
        <w:r w:rsidR="00DA0794">
          <w:rPr>
            <w:sz w:val="32"/>
            <w:szCs w:val="32"/>
          </w:rPr>
          <w:t xml:space="preserve">it </w:t>
        </w:r>
      </w:ins>
      <w:bookmarkStart w:id="143" w:name="_GoBack"/>
      <w:bookmarkEnd w:id="143"/>
      <w:ins w:id="144" w:author="Meihua Ren" w:date="2021-04-18T22:11:00Z">
        <w:r w:rsidRPr="005D28E7">
          <w:rPr>
            <w:rFonts w:hint="eastAsia"/>
            <w:sz w:val="32"/>
            <w:szCs w:val="32"/>
            <w:rPrChange w:id="145" w:author="Meihua Ren" w:date="2021-04-18T22:11:00Z">
              <w:rPr>
                <w:rFonts w:hint="eastAsia"/>
              </w:rPr>
            </w:rPrChange>
          </w:rPr>
          <w:t>can still finish in around 10 seconds.</w:t>
        </w:r>
      </w:ins>
      <w:ins w:id="146" w:author="Meihua Ren" w:date="2021-04-18T22:10:00Z">
        <w:r w:rsidRPr="005D28E7">
          <w:rPr>
            <w:sz w:val="32"/>
            <w:szCs w:val="32"/>
            <w:rPrChange w:id="147" w:author="Meihua Ren" w:date="2021-04-18T22:11:00Z">
              <w:rPr/>
            </w:rPrChange>
          </w:rPr>
          <w:t xml:space="preserve"> </w:t>
        </w:r>
      </w:ins>
    </w:p>
    <w:p w14:paraId="0BAA8CF9" w14:textId="1047E9AB" w:rsidR="0067537B" w:rsidRDefault="0067537B" w:rsidP="00F43A12">
      <w:del w:id="148" w:author="Li Liang" w:date="2021-04-18T09:39:00Z">
        <w:r w:rsidDel="005E73AE">
          <w:rPr>
            <w:rFonts w:ascii="Calibri" w:hAnsi="Calibri" w:cs="Calibri"/>
            <w:noProof/>
            <w:color w:val="000000"/>
            <w:bdr w:val="none" w:sz="0" w:space="0" w:color="auto" w:frame="1"/>
          </w:rPr>
          <w:drawing>
            <wp:inline distT="0" distB="0" distL="0" distR="0" wp14:anchorId="6BF43BFC" wp14:editId="31DBEF59">
              <wp:extent cx="6239910" cy="27279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3670" cy="2742719"/>
                      </a:xfrm>
                      <a:prstGeom prst="rect">
                        <a:avLst/>
                      </a:prstGeom>
                      <a:noFill/>
                      <a:ln>
                        <a:noFill/>
                      </a:ln>
                    </pic:spPr>
                  </pic:pic>
                </a:graphicData>
              </a:graphic>
            </wp:inline>
          </w:drawing>
        </w:r>
      </w:del>
    </w:p>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71908B12"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del w:id="149" w:author="Yang, Yaping" w:date="2021-04-18T14:55:00Z">
        <w:r w:rsidR="00C00AD9" w:rsidDel="00DD4E31">
          <w:rPr>
            <w:rFonts w:ascii="Calibri" w:hAnsi="Calibri" w:cs="Calibri"/>
            <w:sz w:val="32"/>
            <w:szCs w:val="32"/>
          </w:rPr>
          <w:delText>To help</w:delText>
        </w:r>
      </w:del>
      <w:ins w:id="150" w:author="Yang, Yaping" w:date="2021-04-18T14:55:00Z">
        <w:r w:rsidR="00DD4E31">
          <w:rPr>
            <w:rFonts w:ascii="Calibri" w:hAnsi="Calibri" w:cs="Calibri"/>
            <w:sz w:val="32"/>
            <w:szCs w:val="32"/>
          </w:rPr>
          <w:t>This report will help you to</w:t>
        </w:r>
      </w:ins>
      <w:r w:rsidR="00C00AD9">
        <w:rPr>
          <w:rFonts w:ascii="Calibri" w:hAnsi="Calibri" w:cs="Calibri"/>
          <w:sz w:val="32"/>
          <w:szCs w:val="32"/>
        </w:rPr>
        <w:t xml:space="preserve"> forecast expansions into other cities, </w:t>
      </w:r>
      <w:del w:id="151" w:author="Yang, Yaping" w:date="2021-04-18T14:55:00Z">
        <w:r w:rsidR="00C00AD9" w:rsidDel="00DD4E31">
          <w:rPr>
            <w:rFonts w:ascii="Calibri" w:hAnsi="Calibri" w:cs="Calibri"/>
            <w:sz w:val="32"/>
            <w:szCs w:val="32"/>
          </w:rPr>
          <w:delText>users want to</w:delText>
        </w:r>
      </w:del>
      <w:ins w:id="152" w:author="Yang, Yaping" w:date="2021-04-18T14:55:00Z">
        <w:r w:rsidR="00DD4E31">
          <w:rPr>
            <w:rFonts w:ascii="Calibri" w:hAnsi="Calibri" w:cs="Calibri"/>
            <w:sz w:val="32"/>
            <w:szCs w:val="32"/>
          </w:rPr>
          <w:t>it lets us</w:t>
        </w:r>
      </w:ins>
      <w:r w:rsidR="00C00AD9">
        <w:rPr>
          <w:rFonts w:ascii="Calibri" w:hAnsi="Calibri" w:cs="Calibri"/>
          <w:sz w:val="32"/>
          <w:szCs w:val="32"/>
        </w:rPr>
        <w:t xml:space="preserve"> see what the total revenue is for specific population categories, and to see if there is a trend for </w:t>
      </w:r>
      <w:ins w:id="153" w:author="Yang, Yaping" w:date="2021-04-18T14:56:00Z">
        <w:r w:rsidR="00DD4E31">
          <w:rPr>
            <w:rFonts w:ascii="Calibri" w:hAnsi="Calibri" w:cs="Calibri"/>
            <w:sz w:val="32"/>
            <w:szCs w:val="32"/>
          </w:rPr>
          <w:t xml:space="preserve">revenue </w:t>
        </w:r>
      </w:ins>
      <w:r w:rsidR="00C00AD9">
        <w:rPr>
          <w:rFonts w:ascii="Calibri" w:hAnsi="Calibri" w:cs="Calibri"/>
          <w:sz w:val="32"/>
          <w:szCs w:val="32"/>
        </w:rPr>
        <w:t>growth</w:t>
      </w:r>
      <w:ins w:id="154" w:author="Yang, Yaping" w:date="2021-04-18T14:56:00Z">
        <w:r w:rsidR="00DD4E31">
          <w:rPr>
            <w:rFonts w:ascii="Calibri" w:hAnsi="Calibri" w:cs="Calibri"/>
            <w:sz w:val="32"/>
            <w:szCs w:val="32"/>
          </w:rPr>
          <w:t xml:space="preserve"> on an annual basis.</w:t>
        </w:r>
      </w:ins>
      <w:del w:id="155" w:author="Yang, Yaping" w:date="2021-04-18T14:56:00Z">
        <w:r w:rsidR="00C00AD9" w:rsidDel="00DD4E31">
          <w:rPr>
            <w:rFonts w:ascii="Calibri" w:hAnsi="Calibri" w:cs="Calibri"/>
            <w:sz w:val="32"/>
            <w:szCs w:val="32"/>
          </w:rPr>
          <w:delText xml:space="preserve">, the revenue should be broken down on an annual basis. </w:delText>
        </w:r>
        <w:r w:rsidRPr="00FD05A7" w:rsidDel="00DD4E31">
          <w:rPr>
            <w:rFonts w:ascii="Calibri" w:hAnsi="Calibri" w:cs="Calibri"/>
            <w:sz w:val="32"/>
            <w:szCs w:val="32"/>
          </w:rPr>
          <w:delText xml:space="preserve">The user clicks report 6 link and goes to this table. </w:delText>
        </w:r>
      </w:del>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0CD1FD3C"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the years, </w:t>
      </w:r>
      <w:r w:rsidR="00F147C6">
        <w:rPr>
          <w:rFonts w:ascii="Calibri" w:hAnsi="Calibri" w:cs="Calibri"/>
          <w:color w:val="FF0000"/>
          <w:sz w:val="32"/>
          <w:szCs w:val="32"/>
        </w:rPr>
        <w:t>medium</w:t>
      </w:r>
      <w:r>
        <w:rPr>
          <w:rFonts w:ascii="Calibri" w:hAnsi="Calibri" w:cs="Calibri"/>
          <w:sz w:val="32"/>
          <w:szCs w:val="32"/>
        </w:rPr>
        <w:t xml:space="preserve"> city size has higher revenue, comparing with other city sizes. </w:t>
      </w:r>
      <w:r w:rsidR="003350A3">
        <w:rPr>
          <w:rFonts w:ascii="Calibri" w:hAnsi="Calibri" w:cs="Calibri"/>
          <w:sz w:val="32"/>
          <w:szCs w:val="32"/>
        </w:rPr>
        <w:t>So,</w:t>
      </w:r>
      <w:r w:rsidR="00DD35ED">
        <w:rPr>
          <w:rFonts w:ascii="Calibri" w:hAnsi="Calibri" w:cs="Calibri"/>
          <w:sz w:val="32"/>
          <w:szCs w:val="32"/>
        </w:rPr>
        <w:t xml:space="preserve"> </w:t>
      </w:r>
      <w:ins w:id="156" w:author="Yang, Yaping" w:date="2021-04-18T15:30:00Z">
        <w:r w:rsidR="00333A93">
          <w:rPr>
            <w:rFonts w:ascii="Calibri" w:hAnsi="Calibri" w:cs="Calibri"/>
            <w:sz w:val="32"/>
            <w:szCs w:val="32"/>
          </w:rPr>
          <w:t xml:space="preserve">from that perspective, </w:t>
        </w:r>
      </w:ins>
      <w:del w:id="157" w:author="Yang, Yaping" w:date="2021-04-18T15:30:00Z">
        <w:r w:rsidR="00DD35ED" w:rsidDel="00333A93">
          <w:rPr>
            <w:rFonts w:ascii="Calibri" w:hAnsi="Calibri" w:cs="Calibri"/>
            <w:sz w:val="32"/>
            <w:szCs w:val="32"/>
          </w:rPr>
          <w:delText xml:space="preserve">users </w:delText>
        </w:r>
      </w:del>
      <w:ins w:id="158" w:author="Yang, Yaping" w:date="2021-04-18T15:30:00Z">
        <w:r w:rsidR="00333A93">
          <w:rPr>
            <w:rFonts w:ascii="Calibri" w:hAnsi="Calibri" w:cs="Calibri"/>
            <w:sz w:val="32"/>
            <w:szCs w:val="32"/>
          </w:rPr>
          <w:t xml:space="preserve">the </w:t>
        </w:r>
      </w:ins>
      <w:ins w:id="159" w:author="Yang, Yaping" w:date="2021-04-18T15:31:00Z">
        <w:r w:rsidR="00333A93">
          <w:rPr>
            <w:rFonts w:ascii="Calibri" w:hAnsi="Calibri" w:cs="Calibri"/>
            <w:sz w:val="32"/>
            <w:szCs w:val="32"/>
          </w:rPr>
          <w:t xml:space="preserve">LEOFURN furniture </w:t>
        </w:r>
      </w:ins>
      <w:ins w:id="160" w:author="Yang, Yaping" w:date="2021-04-18T15:30:00Z">
        <w:r w:rsidR="00333A93">
          <w:rPr>
            <w:rFonts w:ascii="Calibri" w:hAnsi="Calibri" w:cs="Calibri"/>
            <w:sz w:val="32"/>
            <w:szCs w:val="32"/>
          </w:rPr>
          <w:t xml:space="preserve">company </w:t>
        </w:r>
      </w:ins>
      <w:r w:rsidR="00DD35ED">
        <w:rPr>
          <w:rFonts w:ascii="Calibri" w:hAnsi="Calibri" w:cs="Calibri"/>
          <w:sz w:val="32"/>
          <w:szCs w:val="32"/>
        </w:rPr>
        <w:t xml:space="preserve">should consider expansions into </w:t>
      </w:r>
      <w:r w:rsidR="00F147C6" w:rsidRPr="00DD4E31">
        <w:rPr>
          <w:rFonts w:ascii="Calibri" w:hAnsi="Calibri" w:cs="Calibri"/>
          <w:color w:val="FF0000"/>
          <w:sz w:val="32"/>
          <w:szCs w:val="32"/>
          <w:rPrChange w:id="161" w:author="Yang, Yaping" w:date="2021-04-18T14:56:00Z">
            <w:rPr>
              <w:rFonts w:ascii="Calibri" w:hAnsi="Calibri" w:cs="Calibri"/>
              <w:sz w:val="32"/>
              <w:szCs w:val="32"/>
            </w:rPr>
          </w:rPrChange>
        </w:rPr>
        <w:t xml:space="preserve">medium </w:t>
      </w:r>
      <w:r w:rsidR="00F147C6">
        <w:rPr>
          <w:rFonts w:ascii="Calibri" w:hAnsi="Calibri" w:cs="Calibri"/>
          <w:sz w:val="32"/>
          <w:szCs w:val="32"/>
        </w:rPr>
        <w:t xml:space="preserve">size </w:t>
      </w:r>
      <w:r w:rsidR="00DD35ED">
        <w:rPr>
          <w:rFonts w:ascii="Calibri" w:hAnsi="Calibri" w:cs="Calibri"/>
          <w:sz w:val="32"/>
          <w:szCs w:val="32"/>
        </w:rPr>
        <w:t>cities. Also</w:t>
      </w:r>
      <w:r w:rsidR="003350A3">
        <w:rPr>
          <w:rFonts w:ascii="Calibri" w:hAnsi="Calibri" w:cs="Calibri"/>
          <w:sz w:val="32"/>
          <w:szCs w:val="32"/>
        </w:rPr>
        <w:t>,</w:t>
      </w:r>
      <w:r w:rsidR="00DD35ED">
        <w:rPr>
          <w:rFonts w:ascii="Calibri" w:hAnsi="Calibri" w:cs="Calibri"/>
          <w:sz w:val="32"/>
          <w:szCs w:val="32"/>
        </w:rPr>
        <w:t xml:space="preserve"> with the increase of year, there i</w:t>
      </w:r>
      <w:r w:rsidR="00F147C6">
        <w:rPr>
          <w:rFonts w:ascii="Calibri" w:hAnsi="Calibri" w:cs="Calibri"/>
          <w:sz w:val="32"/>
          <w:szCs w:val="32"/>
        </w:rPr>
        <w:t xml:space="preserve">s not </w:t>
      </w:r>
      <w:r w:rsidR="00DD35ED">
        <w:rPr>
          <w:rFonts w:ascii="Calibri" w:hAnsi="Calibri" w:cs="Calibri"/>
          <w:sz w:val="32"/>
          <w:szCs w:val="32"/>
        </w:rPr>
        <w:t xml:space="preserve">a </w:t>
      </w:r>
      <w:ins w:id="162" w:author="Yang, Yaping" w:date="2021-04-18T14:57:00Z">
        <w:r w:rsidR="00DD4E31">
          <w:rPr>
            <w:rFonts w:ascii="Calibri" w:hAnsi="Calibri" w:cs="Calibri"/>
            <w:sz w:val="32"/>
            <w:szCs w:val="32"/>
          </w:rPr>
          <w:t>clear t</w:t>
        </w:r>
      </w:ins>
      <w:del w:id="163" w:author="Yang, Yaping" w:date="2021-04-18T14:57:00Z">
        <w:r w:rsidR="00DD35ED" w:rsidDel="00DD4E31">
          <w:rPr>
            <w:rFonts w:ascii="Calibri" w:hAnsi="Calibri" w:cs="Calibri"/>
            <w:sz w:val="32"/>
            <w:szCs w:val="32"/>
          </w:rPr>
          <w:delText>t</w:delText>
        </w:r>
      </w:del>
      <w:r w:rsidR="00DD35ED">
        <w:rPr>
          <w:rFonts w:ascii="Calibri" w:hAnsi="Calibri" w:cs="Calibri"/>
          <w:sz w:val="32"/>
          <w:szCs w:val="32"/>
        </w:rPr>
        <w: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del w:id="164" w:author="Li Liang" w:date="2021-04-18T09:32:00Z">
        <w:r w:rsidR="00873481" w:rsidDel="005E73AE">
          <w:rPr>
            <w:rFonts w:ascii="Calibri" w:hAnsi="Calibri" w:cs="Calibri"/>
            <w:sz w:val="32"/>
            <w:szCs w:val="32"/>
          </w:rPr>
          <w:delText>(or maybe not, depending on results)</w:delText>
        </w:r>
        <w:r w:rsidR="00DD35ED" w:rsidDel="005E73AE">
          <w:rPr>
            <w:rFonts w:ascii="Calibri" w:hAnsi="Calibri" w:cs="Calibri"/>
            <w:sz w:val="32"/>
            <w:szCs w:val="32"/>
          </w:rPr>
          <w:delText xml:space="preserve">. </w:delText>
        </w:r>
      </w:del>
    </w:p>
    <w:p w14:paraId="0356A799" w14:textId="019CE244" w:rsidR="00B96555" w:rsidRPr="003A6A9C" w:rsidRDefault="00C00AD9" w:rsidP="00F43A12">
      <w:pPr>
        <w:rPr>
          <w:rFonts w:ascii="Calibri" w:hAnsi="Calibri" w:cs="Calibri"/>
          <w:sz w:val="32"/>
          <w:szCs w:val="32"/>
        </w:rPr>
      </w:pPr>
      <w:commentRangeStart w:id="165"/>
      <w:r>
        <w:rPr>
          <w:rFonts w:ascii="Calibri" w:hAnsi="Calibri" w:cs="Calibri"/>
          <w:sz w:val="32"/>
          <w:szCs w:val="32"/>
        </w:rPr>
        <w:t>4</w:t>
      </w:r>
      <w:r w:rsidR="00BA3427" w:rsidRPr="00FD05A7">
        <w:rPr>
          <w:rFonts w:ascii="Calibri" w:hAnsi="Calibri" w:cs="Calibri"/>
          <w:sz w:val="32"/>
          <w:szCs w:val="32"/>
        </w:rPr>
        <w:t>.</w:t>
      </w:r>
      <w:ins w:id="166" w:author="Yang, Yaping" w:date="2021-04-18T14:57:00Z">
        <w:r w:rsidR="00DD4E31">
          <w:rPr>
            <w:rFonts w:ascii="Calibri" w:hAnsi="Calibri" w:cs="Calibri"/>
            <w:sz w:val="32"/>
            <w:szCs w:val="32"/>
          </w:rPr>
          <w:t xml:space="preserve"> One thing to n</w:t>
        </w:r>
      </w:ins>
      <w:del w:id="167" w:author="Yang, Yaping" w:date="2021-04-18T14:57:00Z">
        <w:r w:rsidR="00BA3427" w:rsidRPr="00FD05A7" w:rsidDel="00DD4E31">
          <w:rPr>
            <w:rFonts w:ascii="Calibri" w:hAnsi="Calibri" w:cs="Calibri"/>
            <w:sz w:val="32"/>
            <w:szCs w:val="32"/>
          </w:rPr>
          <w:delText xml:space="preserve"> </w:delText>
        </w:r>
        <w:r w:rsidR="00B96555" w:rsidRPr="00FD05A7" w:rsidDel="00DD4E31">
          <w:rPr>
            <w:rFonts w:ascii="Calibri" w:hAnsi="Calibri" w:cs="Calibri"/>
            <w:sz w:val="32"/>
            <w:szCs w:val="32"/>
          </w:rPr>
          <w:delText>N</w:delText>
        </w:r>
      </w:del>
      <w:r w:rsidR="00B96555" w:rsidRPr="00FD05A7">
        <w:rPr>
          <w:rFonts w:ascii="Calibri" w:hAnsi="Calibri" w:cs="Calibri"/>
          <w:sz w:val="32"/>
          <w:szCs w:val="32"/>
        </w:rPr>
        <w:t>ote: when population is updated in the Population Maintenance, the city size category in this report will also be updated simultaneously</w:t>
      </w:r>
      <w:ins w:id="168" w:author="Yang, Yaping" w:date="2021-04-18T14:58:00Z">
        <w:r w:rsidR="00DD4E31">
          <w:rPr>
            <w:rFonts w:ascii="Calibri" w:hAnsi="Calibri" w:cs="Calibri"/>
            <w:sz w:val="32"/>
            <w:szCs w:val="32"/>
          </w:rPr>
          <w:t xml:space="preserve">, which will result in different data. </w:t>
        </w:r>
      </w:ins>
      <w:del w:id="169" w:author="Yang, Yaping" w:date="2021-04-18T14:58:00Z">
        <w:r w:rsidR="00B96555" w:rsidRPr="00FD05A7" w:rsidDel="00DD4E31">
          <w:rPr>
            <w:rFonts w:ascii="Calibri" w:hAnsi="Calibri" w:cs="Calibri"/>
            <w:sz w:val="32"/>
            <w:szCs w:val="32"/>
          </w:rPr>
          <w:delText>. </w:delText>
        </w:r>
      </w:del>
      <w:del w:id="170" w:author="Li Liang" w:date="2021-04-18T09:32:00Z">
        <w:r w:rsidR="00C0750C" w:rsidRPr="00FD05A7" w:rsidDel="005E73AE">
          <w:rPr>
            <w:rFonts w:ascii="Calibri" w:hAnsi="Calibri" w:cs="Calibri"/>
            <w:color w:val="FF0000"/>
            <w:sz w:val="32"/>
            <w:szCs w:val="32"/>
          </w:rPr>
          <w:delText>(Try New York city, make it become the extra large city)</w:delText>
        </w:r>
      </w:del>
      <w:ins w:id="171" w:author="Li Liang" w:date="2021-04-18T09:35:00Z">
        <w:r w:rsidR="005E73AE">
          <w:rPr>
            <w:rFonts w:ascii="Calibri" w:hAnsi="Calibri" w:cs="Calibri"/>
            <w:color w:val="FF0000"/>
            <w:sz w:val="32"/>
            <w:szCs w:val="32"/>
          </w:rPr>
          <w:t>(AK-</w:t>
        </w:r>
        <w:proofErr w:type="spellStart"/>
        <w:r w:rsidR="005E73AE">
          <w:rPr>
            <w:rFonts w:ascii="Calibri" w:hAnsi="Calibri" w:cs="Calibri"/>
            <w:color w:val="FF0000"/>
            <w:sz w:val="32"/>
            <w:szCs w:val="32"/>
          </w:rPr>
          <w:t>Lousiville</w:t>
        </w:r>
        <w:proofErr w:type="spellEnd"/>
        <w:r w:rsidR="005E73AE">
          <w:rPr>
            <w:rFonts w:ascii="Calibri" w:hAnsi="Calibri" w:cs="Calibri"/>
            <w:color w:val="FF0000"/>
            <w:sz w:val="32"/>
            <w:szCs w:val="32"/>
          </w:rPr>
          <w:t>-make the population small?)</w:t>
        </w:r>
      </w:ins>
      <w:commentRangeEnd w:id="165"/>
      <w:ins w:id="172" w:author="Li Liang" w:date="2021-04-18T09:36:00Z">
        <w:r w:rsidR="005E73AE">
          <w:rPr>
            <w:rStyle w:val="CommentReference"/>
          </w:rPr>
          <w:commentReference w:id="165"/>
        </w:r>
      </w:ins>
    </w:p>
    <w:p w14:paraId="5C73DF55" w14:textId="2E684850" w:rsidR="00B96555" w:rsidRDefault="00B96555"/>
    <w:p w14:paraId="7B5571CA" w14:textId="6CBF6B23" w:rsidR="00B96555" w:rsidRDefault="00B96555">
      <w:del w:id="173" w:author="Li Liang" w:date="2021-04-18T09:32:00Z">
        <w:r w:rsidDel="005E73AE">
          <w:rPr>
            <w:rFonts w:ascii="Calibri" w:hAnsi="Calibri" w:cs="Calibri"/>
            <w:noProof/>
            <w:color w:val="000000"/>
            <w:bdr w:val="none" w:sz="0" w:space="0" w:color="auto" w:frame="1"/>
          </w:rPr>
          <w:drawing>
            <wp:inline distT="0" distB="0" distL="0" distR="0" wp14:anchorId="36B61479" wp14:editId="067E11C8">
              <wp:extent cx="5489040" cy="2470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1770" cy="2480296"/>
                      </a:xfrm>
                      <a:prstGeom prst="rect">
                        <a:avLst/>
                      </a:prstGeom>
                      <a:noFill/>
                      <a:ln>
                        <a:noFill/>
                      </a:ln>
                    </pic:spPr>
                  </pic:pic>
                </a:graphicData>
              </a:graphic>
            </wp:inline>
          </w:drawing>
        </w:r>
      </w:del>
    </w:p>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2B0B1D8C"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This report will help</w:t>
      </w:r>
      <w:del w:id="174" w:author="Yang, Yaping" w:date="2021-04-18T14:58:00Z">
        <w:r w:rsidR="00F147C6" w:rsidDel="00DD4E31">
          <w:rPr>
            <w:sz w:val="32"/>
            <w:szCs w:val="32"/>
          </w:rPr>
          <w:delText xml:space="preserve"> users</w:delText>
        </w:r>
      </w:del>
      <w:ins w:id="175" w:author="Yang, Yaping" w:date="2021-04-18T14:58:00Z">
        <w:r w:rsidR="00DD4E31">
          <w:rPr>
            <w:sz w:val="32"/>
            <w:szCs w:val="32"/>
          </w:rPr>
          <w:t xml:space="preserve"> you</w:t>
        </w:r>
      </w:ins>
      <w:r w:rsidR="00F147C6">
        <w:rPr>
          <w:sz w:val="32"/>
          <w:szCs w:val="32"/>
        </w:rPr>
        <w:t xml:space="preserve"> to </w:t>
      </w:r>
      <w:r w:rsidR="003A6A9C">
        <w:rPr>
          <w:sz w:val="32"/>
          <w:szCs w:val="32"/>
        </w:rPr>
        <w:t xml:space="preserve">understand how offering childcare has an impact on sales. </w:t>
      </w:r>
    </w:p>
    <w:p w14:paraId="7443DC3E" w14:textId="344C3D5D" w:rsidR="004D0BFD" w:rsidRDefault="00B32980">
      <w:pPr>
        <w:rPr>
          <w:rFonts w:ascii="Calibri" w:hAnsi="Calibri" w:cs="Calibri"/>
          <w:color w:val="000000"/>
          <w:sz w:val="32"/>
          <w:szCs w:val="32"/>
        </w:rPr>
      </w:pPr>
      <w:r w:rsidRPr="00FD05A7">
        <w:rPr>
          <w:sz w:val="32"/>
          <w:szCs w:val="32"/>
        </w:rPr>
        <w:t xml:space="preserve">1. </w:t>
      </w:r>
      <w:del w:id="176" w:author="Yang, Yaping" w:date="2021-04-18T14:58:00Z">
        <w:r w:rsidR="000B1F1C" w:rsidRPr="00FD05A7" w:rsidDel="00DD4E31">
          <w:rPr>
            <w:rFonts w:ascii="Calibri" w:hAnsi="Calibri" w:cs="Calibri"/>
            <w:color w:val="000000"/>
            <w:sz w:val="32"/>
            <w:szCs w:val="32"/>
          </w:rPr>
          <w:delText xml:space="preserve">Once the user clicks on the Childcare Sale Volume, </w:delText>
        </w:r>
      </w:del>
      <w:ins w:id="177" w:author="Yang, Yaping" w:date="2021-04-18T14:58:00Z">
        <w:r w:rsidR="00DD4E31">
          <w:rPr>
            <w:rFonts w:ascii="Calibri" w:hAnsi="Calibri" w:cs="Calibri"/>
            <w:color w:val="000000"/>
            <w:sz w:val="32"/>
            <w:szCs w:val="32"/>
          </w:rPr>
          <w:t>I</w:t>
        </w:r>
      </w:ins>
      <w:del w:id="178" w:author="Yang, Yaping" w:date="2021-04-18T14:58:00Z">
        <w:r w:rsidR="000B1F1C" w:rsidRPr="00FD05A7" w:rsidDel="00DD4E31">
          <w:rPr>
            <w:rFonts w:ascii="Calibri" w:hAnsi="Calibri" w:cs="Calibri"/>
            <w:color w:val="000000"/>
            <w:sz w:val="32"/>
            <w:szCs w:val="32"/>
          </w:rPr>
          <w:delText>i</w:delText>
        </w:r>
      </w:del>
      <w:r w:rsidR="000B1F1C" w:rsidRPr="00FD05A7">
        <w:rPr>
          <w:rFonts w:ascii="Calibri" w:hAnsi="Calibri" w:cs="Calibri"/>
          <w:color w:val="000000"/>
          <w:sz w:val="32"/>
          <w:szCs w:val="32"/>
        </w:rPr>
        <w:t xml:space="preserve">t returns all available sales data for the last 12 months and for each childcare time limit. </w:t>
      </w:r>
    </w:p>
    <w:p w14:paraId="47B4F21C" w14:textId="18E08727"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F147C6">
        <w:rPr>
          <w:rFonts w:ascii="Calibri" w:hAnsi="Calibri" w:cs="Calibri"/>
          <w:color w:val="000000"/>
          <w:sz w:val="32"/>
          <w:szCs w:val="32"/>
        </w:rPr>
        <w:t>Each column represents all available childcare limits provided by stores including a column for stores with no childcare service. Each row represents a month</w:t>
      </w:r>
      <w:ins w:id="179" w:author="Yang, Yaping" w:date="2021-04-18T14:59:00Z">
        <w:r w:rsidR="00DD4E31">
          <w:rPr>
            <w:rFonts w:ascii="Calibri" w:hAnsi="Calibri" w:cs="Calibri"/>
            <w:color w:val="000000"/>
            <w:sz w:val="32"/>
            <w:szCs w:val="32"/>
          </w:rPr>
          <w:t xml:space="preserve"> in the past 12 months.</w:t>
        </w:r>
      </w:ins>
      <w:del w:id="180" w:author="Yang, Yaping" w:date="2021-04-18T14:59:00Z">
        <w:r w:rsidR="00F147C6" w:rsidDel="00DD4E31">
          <w:rPr>
            <w:rFonts w:ascii="Calibri" w:hAnsi="Calibri" w:cs="Calibri"/>
            <w:color w:val="000000"/>
            <w:sz w:val="32"/>
            <w:szCs w:val="32"/>
          </w:rPr>
          <w:delText>.</w:delText>
        </w:r>
        <w:r w:rsidR="000B1F1C" w:rsidRPr="00FD05A7" w:rsidDel="00DD4E31">
          <w:rPr>
            <w:rFonts w:ascii="Calibri" w:hAnsi="Calibri" w:cs="Calibri"/>
            <w:color w:val="000000"/>
            <w:sz w:val="32"/>
            <w:szCs w:val="32"/>
          </w:rPr>
          <w:delText xml:space="preserve"> </w:delText>
        </w:r>
      </w:del>
    </w:p>
    <w:p w14:paraId="2DDD1E3D" w14:textId="1A9E542F"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brings in similar sales volume or higher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604A12BF" w:rsidR="00B96555" w:rsidRDefault="000B1F1C">
      <w:del w:id="181" w:author="Li Liang" w:date="2021-04-18T09:37:00Z">
        <w:r w:rsidDel="005E73AE">
          <w:rPr>
            <w:rFonts w:ascii="Cambria" w:hAnsi="Cambria"/>
            <w:b/>
            <w:bCs/>
            <w:noProof/>
            <w:color w:val="366091"/>
            <w:sz w:val="28"/>
            <w:szCs w:val="28"/>
            <w:bdr w:val="none" w:sz="0" w:space="0" w:color="auto" w:frame="1"/>
          </w:rPr>
          <w:drawing>
            <wp:inline distT="0" distB="0" distL="0" distR="0" wp14:anchorId="1350B532" wp14:editId="14BE0075">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del>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47245DD4"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del w:id="182" w:author="Yang, Yaping" w:date="2021-04-18T15:00:00Z">
        <w:r w:rsidR="003A6A9C" w:rsidDel="00251BB0">
          <w:rPr>
            <w:rFonts w:ascii="Calibri" w:eastAsiaTheme="minorEastAsia" w:hAnsi="Calibri" w:cs="Calibri"/>
            <w:sz w:val="32"/>
            <w:szCs w:val="32"/>
          </w:rPr>
          <w:delText>In this report</w:delText>
        </w:r>
      </w:del>
      <w:ins w:id="183" w:author="Yang, Yaping" w:date="2021-04-18T15:00:00Z">
        <w:r w:rsidR="00251BB0">
          <w:rPr>
            <w:rFonts w:ascii="Calibri" w:eastAsiaTheme="minorEastAsia" w:hAnsi="Calibri" w:cs="Calibri"/>
            <w:sz w:val="32"/>
            <w:szCs w:val="32"/>
          </w:rPr>
          <w:t>According to the project spec</w:t>
        </w:r>
      </w:ins>
      <w:r w:rsidR="003A6A9C">
        <w:rPr>
          <w:rFonts w:ascii="Calibri" w:eastAsiaTheme="minorEastAsia" w:hAnsi="Calibri" w:cs="Calibri"/>
          <w:sz w:val="32"/>
          <w:szCs w:val="32"/>
        </w:rPr>
        <w:t xml:space="preserve">, </w:t>
      </w:r>
      <w:del w:id="184" w:author="Yang, Yaping" w:date="2021-04-18T15:00:00Z">
        <w:r w:rsidR="003A6A9C" w:rsidDel="00251BB0">
          <w:rPr>
            <w:rFonts w:ascii="Calibri" w:eastAsiaTheme="minorEastAsia" w:hAnsi="Calibri" w:cs="Calibri"/>
            <w:sz w:val="32"/>
            <w:szCs w:val="32"/>
          </w:rPr>
          <w:delText>users want to know</w:delText>
        </w:r>
      </w:del>
      <w:ins w:id="185" w:author="Yang, Yaping" w:date="2021-04-18T15:00:00Z">
        <w:r w:rsidR="00251BB0">
          <w:rPr>
            <w:rFonts w:ascii="Calibri" w:eastAsiaTheme="minorEastAsia" w:hAnsi="Calibri" w:cs="Calibri"/>
            <w:sz w:val="32"/>
            <w:szCs w:val="32"/>
          </w:rPr>
          <w:t>the purpose of this report is to help you to see</w:t>
        </w:r>
      </w:ins>
      <w:r w:rsidR="003A6A9C">
        <w:rPr>
          <w:rFonts w:ascii="Calibri" w:eastAsiaTheme="minorEastAsia" w:hAnsi="Calibri" w:cs="Calibri"/>
          <w:sz w:val="32"/>
          <w:szCs w:val="32"/>
        </w:rPr>
        <w:t xml:space="preserve"> if </w:t>
      </w:r>
      <w:r w:rsidR="00383956">
        <w:rPr>
          <w:rFonts w:ascii="Calibri" w:eastAsiaTheme="minorEastAsia" w:hAnsi="Calibri" w:cs="Calibri"/>
          <w:sz w:val="32"/>
          <w:szCs w:val="32"/>
        </w:rPr>
        <w:t xml:space="preserve">the presence of a restaurant can result in less sales in certain </w:t>
      </w:r>
      <w:ins w:id="186" w:author="Yang, Yaping" w:date="2021-04-18T15:09:00Z">
        <w:r w:rsidR="00BF6D2E">
          <w:rPr>
            <w:rFonts w:ascii="Calibri" w:eastAsiaTheme="minorEastAsia" w:hAnsi="Calibri" w:cs="Calibri"/>
            <w:sz w:val="32"/>
            <w:szCs w:val="32"/>
          </w:rPr>
          <w:t>categories</w:t>
        </w:r>
      </w:ins>
      <w:del w:id="187" w:author="Yang, Yaping" w:date="2021-04-18T15:09:00Z">
        <w:r w:rsidR="00383956" w:rsidDel="00BF6D2E">
          <w:rPr>
            <w:rFonts w:ascii="Calibri" w:eastAsiaTheme="minorEastAsia" w:hAnsi="Calibri" w:cs="Calibri"/>
            <w:sz w:val="32"/>
            <w:szCs w:val="32"/>
          </w:rPr>
          <w:delText>items</w:delText>
        </w:r>
      </w:del>
      <w:r w:rsidR="00383956">
        <w:rPr>
          <w:rFonts w:ascii="Calibri" w:eastAsiaTheme="minorEastAsia" w:hAnsi="Calibri" w:cs="Calibri"/>
          <w:sz w:val="32"/>
          <w:szCs w:val="32"/>
        </w:rPr>
        <w:t xml:space="preserve"> such as dining room furniture, while more sales in other </w:t>
      </w:r>
      <w:del w:id="188" w:author="Meihua Ren" w:date="2021-04-18T19:50:00Z">
        <w:r w:rsidR="00383956" w:rsidDel="002016D9">
          <w:rPr>
            <w:rFonts w:ascii="Calibri" w:eastAsiaTheme="minorEastAsia" w:hAnsi="Calibri" w:cs="Calibri"/>
            <w:sz w:val="32"/>
            <w:szCs w:val="32"/>
          </w:rPr>
          <w:delText xml:space="preserve">items </w:delText>
        </w:r>
      </w:del>
      <w:ins w:id="189" w:author="Meihua Ren" w:date="2021-04-18T19:50:00Z">
        <w:r w:rsidR="002016D9">
          <w:rPr>
            <w:rFonts w:ascii="Calibri" w:eastAsiaTheme="minorEastAsia" w:hAnsi="Calibri" w:cs="Calibri"/>
            <w:sz w:val="32"/>
            <w:szCs w:val="32"/>
          </w:rPr>
          <w:t>cate</w:t>
        </w:r>
      </w:ins>
      <w:ins w:id="190" w:author="Meihua Ren" w:date="2021-04-18T19:51:00Z">
        <w:r w:rsidR="002016D9">
          <w:rPr>
            <w:rFonts w:ascii="Calibri" w:eastAsiaTheme="minorEastAsia" w:hAnsi="Calibri" w:cs="Calibri"/>
            <w:sz w:val="32"/>
            <w:szCs w:val="32"/>
          </w:rPr>
          <w:t>gories</w:t>
        </w:r>
      </w:ins>
      <w:ins w:id="191" w:author="Meihua Ren" w:date="2021-04-18T19:50:00Z">
        <w:r w:rsidR="002016D9">
          <w:rPr>
            <w:rFonts w:ascii="Calibri" w:eastAsiaTheme="minorEastAsia" w:hAnsi="Calibri" w:cs="Calibri"/>
            <w:sz w:val="32"/>
            <w:szCs w:val="32"/>
          </w:rPr>
          <w:t xml:space="preserve"> </w:t>
        </w:r>
      </w:ins>
      <w:r w:rsidR="00383956">
        <w:rPr>
          <w:rFonts w:ascii="Calibri" w:eastAsiaTheme="minorEastAsia" w:hAnsi="Calibri" w:cs="Calibri"/>
          <w:sz w:val="32"/>
          <w:szCs w:val="32"/>
        </w:rPr>
        <w:t xml:space="preserve">such as beds, etc. </w:t>
      </w:r>
    </w:p>
    <w:p w14:paraId="6780DCC1" w14:textId="2EC6AE1B" w:rsidR="004D0BFD" w:rsidRDefault="00B96555" w:rsidP="00F43A12">
      <w:pPr>
        <w:pStyle w:val="NormalWeb"/>
        <w:spacing w:before="0" w:beforeAutospacing="0" w:after="200" w:afterAutospacing="0"/>
        <w:textAlignment w:val="baseline"/>
        <w:rPr>
          <w:rFonts w:ascii="Calibri" w:eastAsiaTheme="minorEastAsia" w:hAnsi="Calibri" w:cs="Calibri"/>
          <w:sz w:val="32"/>
          <w:szCs w:val="32"/>
        </w:rPr>
      </w:pPr>
      <w:del w:id="192" w:author="Yang, Yaping" w:date="2021-04-18T15:01:00Z">
        <w:r w:rsidRPr="00FD05A7" w:rsidDel="00251BB0">
          <w:rPr>
            <w:rFonts w:ascii="Calibri" w:eastAsiaTheme="minorEastAsia" w:hAnsi="Calibri" w:cs="Calibri"/>
            <w:sz w:val="32"/>
            <w:szCs w:val="32"/>
          </w:rPr>
          <w:delText xml:space="preserve">Click the link and shows this table. </w:delText>
        </w:r>
      </w:del>
      <w:r w:rsidR="00437DAF" w:rsidRPr="00FD05A7">
        <w:rPr>
          <w:rFonts w:ascii="Calibri" w:eastAsiaTheme="minorEastAsia" w:hAnsi="Calibri" w:cs="Calibri"/>
          <w:sz w:val="32"/>
          <w:szCs w:val="32"/>
        </w:rPr>
        <w:t xml:space="preserve">1. </w:t>
      </w:r>
      <w:r w:rsidRPr="00FD05A7">
        <w:rPr>
          <w:rFonts w:ascii="Calibri" w:eastAsiaTheme="minorEastAsia" w:hAnsi="Calibri" w:cs="Calibri"/>
          <w:sz w:val="32"/>
          <w:szCs w:val="32"/>
        </w:rPr>
        <w:t xml:space="preserve">The columns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 xml:space="preserve">The 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22813684" w14:textId="77777777" w:rsidR="00251BB0" w:rsidRDefault="00437DAF" w:rsidP="00F43A12">
      <w:pPr>
        <w:pStyle w:val="NormalWeb"/>
        <w:spacing w:before="0" w:beforeAutospacing="0" w:after="200" w:afterAutospacing="0"/>
        <w:textAlignment w:val="baseline"/>
        <w:rPr>
          <w:ins w:id="193" w:author="Yang, Yaping" w:date="2021-04-18T15:02:00Z"/>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p>
    <w:p w14:paraId="7B5A1CE2" w14:textId="47A4BA97" w:rsidR="006F61E3" w:rsidRDefault="00F93C8E" w:rsidP="00F43A12">
      <w:pPr>
        <w:pStyle w:val="NormalWeb"/>
        <w:spacing w:before="0" w:beforeAutospacing="0" w:after="200" w:afterAutospacing="0"/>
        <w:textAlignment w:val="baseline"/>
        <w:rPr>
          <w:ins w:id="194" w:author="Meihua Ren" w:date="2021-04-18T20:06:00Z"/>
          <w:rFonts w:ascii="Calibri" w:eastAsiaTheme="minorEastAsia" w:hAnsi="Calibri" w:cs="Calibri"/>
          <w:sz w:val="32"/>
          <w:szCs w:val="32"/>
        </w:rPr>
      </w:pPr>
      <w:ins w:id="195" w:author="Meihua Ren" w:date="2021-04-18T19:57:00Z">
        <w:r>
          <w:rPr>
            <w:rFonts w:ascii="Calibri" w:eastAsiaTheme="minorEastAsia" w:hAnsi="Calibri" w:cs="Calibri"/>
            <w:sz w:val="32"/>
            <w:szCs w:val="32"/>
          </w:rPr>
          <w:t xml:space="preserve">As shown here, </w:t>
        </w:r>
      </w:ins>
      <w:del w:id="196" w:author="Meihua Ren" w:date="2021-04-18T19:57:00Z">
        <w:r w:rsidR="00383956" w:rsidDel="00F93C8E">
          <w:rPr>
            <w:rFonts w:ascii="Calibri" w:eastAsiaTheme="minorEastAsia" w:hAnsi="Calibri" w:cs="Calibri"/>
            <w:sz w:val="32"/>
            <w:szCs w:val="32"/>
          </w:rPr>
          <w:delText>F</w:delText>
        </w:r>
      </w:del>
      <w:del w:id="197" w:author="Meihua Ren" w:date="2021-04-18T20:06:00Z">
        <w:r w:rsidR="00383956" w:rsidDel="00755365">
          <w:rPr>
            <w:rFonts w:ascii="Calibri" w:eastAsiaTheme="minorEastAsia" w:hAnsi="Calibri" w:cs="Calibri"/>
            <w:sz w:val="32"/>
            <w:szCs w:val="32"/>
          </w:rPr>
          <w:delText xml:space="preserve">rom the </w:delText>
        </w:r>
      </w:del>
      <w:del w:id="198" w:author="Meihua Ren" w:date="2021-04-18T19:57:00Z">
        <w:r w:rsidR="00383956" w:rsidDel="00F93C8E">
          <w:rPr>
            <w:rFonts w:ascii="Calibri" w:eastAsiaTheme="minorEastAsia" w:hAnsi="Calibri" w:cs="Calibri"/>
            <w:sz w:val="32"/>
            <w:szCs w:val="32"/>
          </w:rPr>
          <w:delText>results</w:delText>
        </w:r>
      </w:del>
      <w:del w:id="199" w:author="Meihua Ren" w:date="2021-04-18T20:06:00Z">
        <w:r w:rsidR="00383956" w:rsidDel="00755365">
          <w:rPr>
            <w:rFonts w:ascii="Calibri" w:eastAsiaTheme="minorEastAsia" w:hAnsi="Calibri" w:cs="Calibri"/>
            <w:sz w:val="32"/>
            <w:szCs w:val="32"/>
          </w:rPr>
          <w:delText xml:space="preserve">, </w:delText>
        </w:r>
      </w:del>
      <w:del w:id="200" w:author="Meihua Ren" w:date="2021-04-18T19:58:00Z">
        <w:r w:rsidR="00383956" w:rsidDel="00C004AD">
          <w:rPr>
            <w:rFonts w:ascii="Calibri" w:eastAsiaTheme="minorEastAsia" w:hAnsi="Calibri" w:cs="Calibri"/>
            <w:sz w:val="32"/>
            <w:szCs w:val="32"/>
          </w:rPr>
          <w:delText xml:space="preserve">we can see </w:delText>
        </w:r>
      </w:del>
      <w:ins w:id="201" w:author="Yang, Yaping" w:date="2021-04-18T15:02:00Z">
        <w:del w:id="202" w:author="Meihua Ren" w:date="2021-04-18T19:58:00Z">
          <w:r w:rsidR="00251BB0" w:rsidDel="00C004AD">
            <w:rPr>
              <w:rFonts w:ascii="Calibri" w:eastAsiaTheme="minorEastAsia" w:hAnsi="Calibri" w:cs="Calibri"/>
              <w:sz w:val="32"/>
              <w:szCs w:val="32"/>
            </w:rPr>
            <w:delText xml:space="preserve">that </w:delText>
          </w:r>
        </w:del>
      </w:ins>
      <w:del w:id="203" w:author="Meihua Ren" w:date="2021-04-18T20:06:00Z">
        <w:r w:rsidR="00383956" w:rsidDel="00755365">
          <w:rPr>
            <w:rFonts w:ascii="Calibri" w:eastAsiaTheme="minorEastAsia" w:hAnsi="Calibri" w:cs="Calibri"/>
            <w:sz w:val="32"/>
            <w:szCs w:val="32"/>
          </w:rPr>
          <w:delText xml:space="preserve">there are more sales </w:delText>
        </w:r>
      </w:del>
      <w:del w:id="204" w:author="Meihua Ren" w:date="2021-04-18T20:01:00Z">
        <w:r w:rsidR="00383956" w:rsidDel="00C82A3D">
          <w:rPr>
            <w:rFonts w:ascii="Calibri" w:eastAsiaTheme="minorEastAsia" w:hAnsi="Calibri" w:cs="Calibri"/>
            <w:sz w:val="32"/>
            <w:szCs w:val="32"/>
          </w:rPr>
          <w:delText>with the presence of</w:delText>
        </w:r>
      </w:del>
      <w:del w:id="205" w:author="Meihua Ren" w:date="2021-04-18T20:06:00Z">
        <w:r w:rsidR="00383956" w:rsidDel="00755365">
          <w:rPr>
            <w:rFonts w:ascii="Calibri" w:eastAsiaTheme="minorEastAsia" w:hAnsi="Calibri" w:cs="Calibri"/>
            <w:sz w:val="32"/>
            <w:szCs w:val="32"/>
          </w:rPr>
          <w:delText xml:space="preserve"> restaurant </w:delText>
        </w:r>
      </w:del>
      <w:del w:id="206" w:author="Meihua Ren" w:date="2021-04-18T19:59:00Z">
        <w:r w:rsidR="00383956" w:rsidDel="00C004AD">
          <w:rPr>
            <w:rFonts w:ascii="Calibri" w:eastAsiaTheme="minorEastAsia" w:hAnsi="Calibri" w:cs="Calibri"/>
            <w:sz w:val="32"/>
            <w:szCs w:val="32"/>
          </w:rPr>
          <w:delText xml:space="preserve">for </w:delText>
        </w:r>
        <w:r w:rsidR="00BD64C8" w:rsidRPr="00BD64C8" w:rsidDel="00C004AD">
          <w:rPr>
            <w:rFonts w:ascii="Calibri" w:eastAsiaTheme="minorEastAsia" w:hAnsi="Calibri" w:cs="Calibri"/>
            <w:color w:val="C00000"/>
            <w:sz w:val="32"/>
            <w:szCs w:val="32"/>
          </w:rPr>
          <w:delText xml:space="preserve">each </w:delText>
        </w:r>
        <w:r w:rsidR="00BD64C8" w:rsidDel="00C004AD">
          <w:rPr>
            <w:rFonts w:ascii="Calibri" w:eastAsiaTheme="minorEastAsia" w:hAnsi="Calibri" w:cs="Calibri"/>
            <w:sz w:val="32"/>
            <w:szCs w:val="32"/>
          </w:rPr>
          <w:delText>category,</w:delText>
        </w:r>
        <w:r w:rsidR="00383956" w:rsidDel="00C004AD">
          <w:rPr>
            <w:rFonts w:ascii="Calibri" w:eastAsiaTheme="minorEastAsia" w:hAnsi="Calibri" w:cs="Calibri"/>
            <w:sz w:val="32"/>
            <w:szCs w:val="32"/>
          </w:rPr>
          <w:delText xml:space="preserve"> </w:delText>
        </w:r>
        <w:r w:rsidR="00383956" w:rsidDel="00C646E7">
          <w:rPr>
            <w:rFonts w:ascii="Calibri" w:eastAsiaTheme="minorEastAsia" w:hAnsi="Calibri" w:cs="Calibri"/>
            <w:sz w:val="32"/>
            <w:szCs w:val="32"/>
          </w:rPr>
          <w:delText>while there are less sales without a restaurant</w:delText>
        </w:r>
      </w:del>
      <w:ins w:id="207" w:author="Yang, Yaping" w:date="2021-04-18T15:06:00Z">
        <w:del w:id="208" w:author="Meihua Ren" w:date="2021-04-18T19:59:00Z">
          <w:r w:rsidR="00251BB0" w:rsidDel="00C646E7">
            <w:rPr>
              <w:rFonts w:ascii="Calibri" w:eastAsiaTheme="minorEastAsia" w:hAnsi="Calibri" w:cs="Calibri"/>
              <w:sz w:val="32"/>
              <w:szCs w:val="32"/>
            </w:rPr>
            <w:delText>for</w:delText>
          </w:r>
        </w:del>
        <w:del w:id="209" w:author="Meihua Ren" w:date="2021-04-18T20:06:00Z">
          <w:r w:rsidR="00251BB0" w:rsidDel="00755365">
            <w:rPr>
              <w:rFonts w:ascii="Calibri" w:eastAsiaTheme="minorEastAsia" w:hAnsi="Calibri" w:cs="Calibri"/>
              <w:sz w:val="32"/>
              <w:szCs w:val="32"/>
            </w:rPr>
            <w:delText xml:space="preserve"> non-restaurant store type </w:delText>
          </w:r>
        </w:del>
      </w:ins>
      <w:del w:id="210" w:author="Meihua Ren" w:date="2021-04-18T20:06:00Z">
        <w:r w:rsidR="00383956" w:rsidDel="00755365">
          <w:rPr>
            <w:rFonts w:ascii="Calibri" w:eastAsiaTheme="minorEastAsia" w:hAnsi="Calibri" w:cs="Calibri"/>
            <w:sz w:val="32"/>
            <w:szCs w:val="32"/>
          </w:rPr>
          <w:delText xml:space="preserve"> </w:delText>
        </w:r>
      </w:del>
      <w:ins w:id="211" w:author="Yang, Yaping" w:date="2021-04-18T15:06:00Z">
        <w:del w:id="212" w:author="Meihua Ren" w:date="2021-04-18T19:59:00Z">
          <w:r w:rsidR="00251BB0" w:rsidDel="00C646E7">
            <w:rPr>
              <w:rFonts w:ascii="Calibri" w:eastAsiaTheme="minorEastAsia" w:hAnsi="Calibri" w:cs="Calibri"/>
              <w:sz w:val="32"/>
              <w:szCs w:val="32"/>
            </w:rPr>
            <w:delText>in</w:delText>
          </w:r>
        </w:del>
      </w:ins>
      <w:del w:id="213" w:author="Meihua Ren" w:date="2021-04-18T20:06:00Z">
        <w:r w:rsidR="00383956" w:rsidDel="00755365">
          <w:rPr>
            <w:rFonts w:ascii="Calibri" w:eastAsiaTheme="minorEastAsia" w:hAnsi="Calibri" w:cs="Calibri"/>
            <w:sz w:val="32"/>
            <w:szCs w:val="32"/>
          </w:rPr>
          <w:delText>for</w:delText>
        </w:r>
      </w:del>
      <w:del w:id="214" w:author="Meihua Ren" w:date="2021-04-18T19:59:00Z">
        <w:r w:rsidR="00BD64C8" w:rsidDel="00C646E7">
          <w:rPr>
            <w:rFonts w:ascii="Calibri" w:eastAsiaTheme="minorEastAsia" w:hAnsi="Calibri" w:cs="Calibri"/>
            <w:sz w:val="32"/>
            <w:szCs w:val="32"/>
          </w:rPr>
          <w:delText xml:space="preserve"> </w:delText>
        </w:r>
        <w:r w:rsidR="00BD64C8" w:rsidRPr="00BD64C8" w:rsidDel="00C646E7">
          <w:rPr>
            <w:rFonts w:ascii="Calibri" w:eastAsiaTheme="minorEastAsia" w:hAnsi="Calibri" w:cs="Calibri"/>
            <w:color w:val="C00000"/>
            <w:sz w:val="32"/>
            <w:szCs w:val="32"/>
          </w:rPr>
          <w:delText>each</w:delText>
        </w:r>
      </w:del>
      <w:del w:id="215" w:author="Meihua Ren" w:date="2021-04-18T20:00:00Z">
        <w:r w:rsidR="00BD64C8" w:rsidRPr="00BD64C8" w:rsidDel="00C646E7">
          <w:rPr>
            <w:rFonts w:ascii="Calibri" w:eastAsiaTheme="minorEastAsia" w:hAnsi="Calibri" w:cs="Calibri"/>
            <w:color w:val="C00000"/>
            <w:sz w:val="32"/>
            <w:szCs w:val="32"/>
          </w:rPr>
          <w:delText xml:space="preserve"> </w:delText>
        </w:r>
        <w:r w:rsidR="00383956" w:rsidDel="00C646E7">
          <w:rPr>
            <w:rFonts w:ascii="Calibri" w:eastAsiaTheme="minorEastAsia" w:hAnsi="Calibri" w:cs="Calibri"/>
            <w:sz w:val="32"/>
            <w:szCs w:val="32"/>
          </w:rPr>
          <w:delText>categor</w:delText>
        </w:r>
      </w:del>
      <w:del w:id="216" w:author="Meihua Ren" w:date="2021-04-18T19:59:00Z">
        <w:r w:rsidR="00BD64C8" w:rsidDel="00C646E7">
          <w:rPr>
            <w:rFonts w:ascii="Calibri" w:eastAsiaTheme="minorEastAsia" w:hAnsi="Calibri" w:cs="Calibri"/>
            <w:sz w:val="32"/>
            <w:szCs w:val="32"/>
          </w:rPr>
          <w:delText>y</w:delText>
        </w:r>
      </w:del>
      <w:del w:id="217" w:author="Meihua Ren" w:date="2021-04-18T20:06:00Z">
        <w:r w:rsidR="00383956" w:rsidDel="00755365">
          <w:rPr>
            <w:rFonts w:ascii="Calibri" w:eastAsiaTheme="minorEastAsia" w:hAnsi="Calibri" w:cs="Calibri"/>
            <w:sz w:val="32"/>
            <w:szCs w:val="32"/>
          </w:rPr>
          <w:delText xml:space="preserve">. </w:delText>
        </w:r>
      </w:del>
      <w:ins w:id="218" w:author="Yang, Yaping" w:date="2021-04-18T15:02:00Z">
        <w:del w:id="219" w:author="Meihua Ren" w:date="2021-04-18T20:06:00Z">
          <w:r w:rsidR="00251BB0" w:rsidDel="00755365">
            <w:rPr>
              <w:rFonts w:ascii="Calibri" w:eastAsiaTheme="minorEastAsia" w:hAnsi="Calibri" w:cs="Calibri"/>
              <w:sz w:val="32"/>
              <w:szCs w:val="32"/>
            </w:rPr>
            <w:delText>You will also notice th</w:delText>
          </w:r>
        </w:del>
      </w:ins>
      <w:ins w:id="220" w:author="Yang, Yaping" w:date="2021-04-18T15:03:00Z">
        <w:del w:id="221" w:author="Meihua Ren" w:date="2021-04-18T20:06:00Z">
          <w:r w:rsidR="00251BB0" w:rsidDel="00755365">
            <w:rPr>
              <w:rFonts w:ascii="Calibri" w:eastAsiaTheme="minorEastAsia" w:hAnsi="Calibri" w:cs="Calibri"/>
              <w:sz w:val="32"/>
              <w:szCs w:val="32"/>
            </w:rPr>
            <w:delText xml:space="preserve">at </w:delText>
          </w:r>
        </w:del>
        <w:r w:rsidR="00251BB0">
          <w:rPr>
            <w:rFonts w:ascii="Calibri" w:eastAsiaTheme="minorEastAsia" w:hAnsi="Calibri" w:cs="Calibri"/>
            <w:sz w:val="32"/>
            <w:szCs w:val="32"/>
          </w:rPr>
          <w:t xml:space="preserve">for </w:t>
        </w:r>
        <w:del w:id="222" w:author="Meihua Ren" w:date="2021-04-18T21:46:00Z">
          <w:r w:rsidR="00251BB0" w:rsidRPr="001F7CEB" w:rsidDel="000170D9">
            <w:rPr>
              <w:rFonts w:ascii="Calibri" w:eastAsiaTheme="minorEastAsia" w:hAnsi="Calibri" w:cs="Calibri"/>
              <w:b/>
              <w:sz w:val="32"/>
              <w:szCs w:val="32"/>
              <w:rPrChange w:id="223" w:author="Meihua Ren" w:date="2021-04-18T21:47:00Z">
                <w:rPr>
                  <w:rFonts w:ascii="Calibri" w:eastAsiaTheme="minorEastAsia" w:hAnsi="Calibri" w:cs="Calibri"/>
                  <w:sz w:val="32"/>
                  <w:szCs w:val="32"/>
                </w:rPr>
              </w:rPrChange>
            </w:rPr>
            <w:delText>each</w:delText>
          </w:r>
        </w:del>
      </w:ins>
      <w:ins w:id="224" w:author="Meihua Ren" w:date="2021-04-18T21:46:00Z">
        <w:r w:rsidR="000170D9" w:rsidRPr="001F7CEB">
          <w:rPr>
            <w:rFonts w:ascii="Calibri" w:eastAsiaTheme="minorEastAsia" w:hAnsi="Calibri" w:cs="Calibri"/>
            <w:b/>
            <w:sz w:val="32"/>
            <w:szCs w:val="32"/>
            <w:rPrChange w:id="225" w:author="Meihua Ren" w:date="2021-04-18T21:47:00Z">
              <w:rPr>
                <w:rFonts w:ascii="Calibri" w:eastAsiaTheme="minorEastAsia" w:hAnsi="Calibri" w:cs="Calibri"/>
                <w:sz w:val="32"/>
                <w:szCs w:val="32"/>
              </w:rPr>
            </w:rPrChange>
          </w:rPr>
          <w:t>all</w:t>
        </w:r>
      </w:ins>
      <w:ins w:id="226" w:author="Yang, Yaping" w:date="2021-04-18T15:03:00Z">
        <w:r w:rsidR="00251BB0">
          <w:rPr>
            <w:rFonts w:ascii="Calibri" w:eastAsiaTheme="minorEastAsia" w:hAnsi="Calibri" w:cs="Calibri"/>
            <w:sz w:val="32"/>
            <w:szCs w:val="32"/>
          </w:rPr>
          <w:t xml:space="preserve"> categor</w:t>
        </w:r>
      </w:ins>
      <w:ins w:id="227" w:author="Meihua Ren" w:date="2021-04-18T21:46:00Z">
        <w:r w:rsidR="000170D9">
          <w:rPr>
            <w:rFonts w:ascii="Calibri" w:eastAsiaTheme="minorEastAsia" w:hAnsi="Calibri" w:cs="Calibri"/>
            <w:sz w:val="32"/>
            <w:szCs w:val="32"/>
          </w:rPr>
          <w:t>ies</w:t>
        </w:r>
      </w:ins>
      <w:ins w:id="228" w:author="Yang, Yaping" w:date="2021-04-18T15:03:00Z">
        <w:del w:id="229" w:author="Meihua Ren" w:date="2021-04-18T21:46:00Z">
          <w:r w:rsidR="00251BB0" w:rsidDel="000170D9">
            <w:rPr>
              <w:rFonts w:ascii="Calibri" w:eastAsiaTheme="minorEastAsia" w:hAnsi="Calibri" w:cs="Calibri"/>
              <w:sz w:val="32"/>
              <w:szCs w:val="32"/>
            </w:rPr>
            <w:delText>y</w:delText>
          </w:r>
        </w:del>
        <w:r w:rsidR="00251BB0">
          <w:rPr>
            <w:rFonts w:ascii="Calibri" w:eastAsiaTheme="minorEastAsia" w:hAnsi="Calibri" w:cs="Calibri"/>
            <w:sz w:val="32"/>
            <w:szCs w:val="32"/>
          </w:rPr>
          <w:t xml:space="preserve">, </w:t>
        </w:r>
        <w:del w:id="230" w:author="Meihua Ren" w:date="2021-04-18T21:47:00Z">
          <w:r w:rsidR="00251BB0" w:rsidDel="001F7CEB">
            <w:rPr>
              <w:rFonts w:ascii="Calibri" w:eastAsiaTheme="minorEastAsia" w:hAnsi="Calibri" w:cs="Calibri"/>
              <w:sz w:val="32"/>
              <w:szCs w:val="32"/>
            </w:rPr>
            <w:delText xml:space="preserve">the sales </w:delText>
          </w:r>
        </w:del>
      </w:ins>
      <w:ins w:id="231" w:author="Yang, Yaping" w:date="2021-04-18T15:04:00Z">
        <w:del w:id="232" w:author="Meihua Ren" w:date="2021-04-18T21:47:00Z">
          <w:r w:rsidR="00251BB0" w:rsidDel="001F7CEB">
            <w:rPr>
              <w:rFonts w:ascii="Calibri" w:eastAsiaTheme="minorEastAsia" w:hAnsi="Calibri" w:cs="Calibri"/>
              <w:sz w:val="32"/>
              <w:szCs w:val="32"/>
            </w:rPr>
            <w:delText xml:space="preserve">volume for </w:delText>
          </w:r>
        </w:del>
        <w:del w:id="233" w:author="Meihua Ren" w:date="2021-04-18T20:04:00Z">
          <w:r w:rsidR="00251BB0" w:rsidDel="004E6296">
            <w:rPr>
              <w:rFonts w:ascii="Calibri" w:eastAsiaTheme="minorEastAsia" w:hAnsi="Calibri" w:cs="Calibri"/>
              <w:sz w:val="32"/>
              <w:szCs w:val="32"/>
            </w:rPr>
            <w:delText>non-restaurant and restaurant</w:delText>
          </w:r>
        </w:del>
        <w:del w:id="234" w:author="Meihua Ren" w:date="2021-04-18T21:47:00Z">
          <w:r w:rsidR="00251BB0" w:rsidDel="001F7CEB">
            <w:rPr>
              <w:rFonts w:ascii="Calibri" w:eastAsiaTheme="minorEastAsia" w:hAnsi="Calibri" w:cs="Calibri"/>
              <w:sz w:val="32"/>
              <w:szCs w:val="32"/>
            </w:rPr>
            <w:delText xml:space="preserve"> store types </w:delText>
          </w:r>
        </w:del>
        <w:del w:id="235" w:author="Meihua Ren" w:date="2021-04-18T20:04:00Z">
          <w:r w:rsidR="00251BB0" w:rsidDel="004E6296">
            <w:rPr>
              <w:rFonts w:ascii="Calibri" w:eastAsiaTheme="minorEastAsia" w:hAnsi="Calibri" w:cs="Calibri"/>
              <w:sz w:val="32"/>
              <w:szCs w:val="32"/>
            </w:rPr>
            <w:delText>are</w:delText>
          </w:r>
        </w:del>
        <w:del w:id="236" w:author="Meihua Ren" w:date="2021-04-18T21:47:00Z">
          <w:r w:rsidR="00251BB0" w:rsidDel="001F7CEB">
            <w:rPr>
              <w:rFonts w:ascii="Calibri" w:eastAsiaTheme="minorEastAsia" w:hAnsi="Calibri" w:cs="Calibri"/>
              <w:sz w:val="32"/>
              <w:szCs w:val="32"/>
            </w:rPr>
            <w:delText xml:space="preserve"> roughly </w:delText>
          </w:r>
        </w:del>
        <w:del w:id="237" w:author="Meihua Ren" w:date="2021-04-18T20:06:00Z">
          <w:r w:rsidR="00251BB0" w:rsidDel="00C50270">
            <w:rPr>
              <w:rFonts w:ascii="Calibri" w:eastAsiaTheme="minorEastAsia" w:hAnsi="Calibri" w:cs="Calibri"/>
              <w:sz w:val="32"/>
              <w:szCs w:val="32"/>
            </w:rPr>
            <w:delText>around</w:delText>
          </w:r>
        </w:del>
        <w:del w:id="238" w:author="Meihua Ren" w:date="2021-04-18T21:47:00Z">
          <w:r w:rsidR="00251BB0" w:rsidDel="001F7CEB">
            <w:rPr>
              <w:rFonts w:ascii="Calibri" w:eastAsiaTheme="minorEastAsia" w:hAnsi="Calibri" w:cs="Calibri"/>
              <w:sz w:val="32"/>
              <w:szCs w:val="32"/>
            </w:rPr>
            <w:delText xml:space="preserve"> the same level, and </w:delText>
          </w:r>
        </w:del>
        <w:r w:rsidR="00251BB0">
          <w:rPr>
            <w:rFonts w:ascii="Calibri" w:eastAsiaTheme="minorEastAsia" w:hAnsi="Calibri" w:cs="Calibri"/>
            <w:sz w:val="32"/>
            <w:szCs w:val="32"/>
          </w:rPr>
          <w:t>the sale</w:t>
        </w:r>
      </w:ins>
      <w:ins w:id="239" w:author="Yang, Yaping" w:date="2021-04-18T15:05:00Z">
        <w:r w:rsidR="00251BB0">
          <w:rPr>
            <w:rFonts w:ascii="Calibri" w:eastAsiaTheme="minorEastAsia" w:hAnsi="Calibri" w:cs="Calibri"/>
            <w:sz w:val="32"/>
            <w:szCs w:val="32"/>
          </w:rPr>
          <w:t>s volume for restaurant store type</w:t>
        </w:r>
        <w:del w:id="240" w:author="Meihua Ren" w:date="2021-04-18T20:01:00Z">
          <w:r w:rsidR="00251BB0" w:rsidDel="001865F6">
            <w:rPr>
              <w:rFonts w:ascii="Calibri" w:eastAsiaTheme="minorEastAsia" w:hAnsi="Calibri" w:cs="Calibri"/>
              <w:sz w:val="32"/>
              <w:szCs w:val="32"/>
            </w:rPr>
            <w:delText>s</w:delText>
          </w:r>
        </w:del>
        <w:r w:rsidR="00251BB0">
          <w:rPr>
            <w:rFonts w:ascii="Calibri" w:eastAsiaTheme="minorEastAsia" w:hAnsi="Calibri" w:cs="Calibri"/>
            <w:sz w:val="32"/>
            <w:szCs w:val="32"/>
          </w:rPr>
          <w:t xml:space="preserve"> </w:t>
        </w:r>
        <w:del w:id="241" w:author="Meihua Ren" w:date="2021-04-18T20:02:00Z">
          <w:r w:rsidR="00251BB0" w:rsidDel="00887D1F">
            <w:rPr>
              <w:rFonts w:ascii="Calibri" w:eastAsiaTheme="minorEastAsia" w:hAnsi="Calibri" w:cs="Calibri"/>
              <w:sz w:val="32"/>
              <w:szCs w:val="32"/>
            </w:rPr>
            <w:delText>are</w:delText>
          </w:r>
        </w:del>
      </w:ins>
      <w:ins w:id="242" w:author="Meihua Ren" w:date="2021-04-18T20:02:00Z">
        <w:r w:rsidR="00887D1F">
          <w:rPr>
            <w:rFonts w:ascii="Calibri" w:eastAsiaTheme="minorEastAsia" w:hAnsi="Calibri" w:cs="Calibri"/>
            <w:sz w:val="32"/>
            <w:szCs w:val="32"/>
          </w:rPr>
          <w:t>is</w:t>
        </w:r>
      </w:ins>
      <w:ins w:id="243" w:author="Yang, Yaping" w:date="2021-04-18T15:05:00Z">
        <w:r w:rsidR="00251BB0">
          <w:rPr>
            <w:rFonts w:ascii="Calibri" w:eastAsiaTheme="minorEastAsia" w:hAnsi="Calibri" w:cs="Calibri"/>
            <w:sz w:val="32"/>
            <w:szCs w:val="32"/>
          </w:rPr>
          <w:t xml:space="preserve"> roughly 4 times of</w:t>
        </w:r>
      </w:ins>
      <w:ins w:id="244" w:author="Meihua Ren" w:date="2021-04-18T20:01:00Z">
        <w:r w:rsidR="002C3531">
          <w:rPr>
            <w:rFonts w:ascii="Calibri" w:eastAsiaTheme="minorEastAsia" w:hAnsi="Calibri" w:cs="Calibri"/>
            <w:sz w:val="32"/>
            <w:szCs w:val="32"/>
          </w:rPr>
          <w:t xml:space="preserve"> the volume</w:t>
        </w:r>
      </w:ins>
      <w:ins w:id="245" w:author="Meihua Ren" w:date="2021-04-18T21:48:00Z">
        <w:r w:rsidR="00AD1DA7">
          <w:rPr>
            <w:rFonts w:ascii="Calibri" w:eastAsiaTheme="minorEastAsia" w:hAnsi="Calibri" w:cs="Calibri"/>
            <w:sz w:val="32"/>
            <w:szCs w:val="32"/>
          </w:rPr>
          <w:t xml:space="preserve"> for</w:t>
        </w:r>
      </w:ins>
      <w:ins w:id="246" w:author="Yang, Yaping" w:date="2021-04-18T15:05:00Z">
        <w:r w:rsidR="00251BB0">
          <w:rPr>
            <w:rFonts w:ascii="Calibri" w:eastAsiaTheme="minorEastAsia" w:hAnsi="Calibri" w:cs="Calibri"/>
            <w:sz w:val="32"/>
            <w:szCs w:val="32"/>
          </w:rPr>
          <w:t xml:space="preserve"> </w:t>
        </w:r>
        <w:del w:id="247" w:author="Meihua Ren" w:date="2021-04-18T21:48:00Z">
          <w:r w:rsidR="00251BB0" w:rsidDel="001F103B">
            <w:rPr>
              <w:rFonts w:ascii="Calibri" w:eastAsiaTheme="minorEastAsia" w:hAnsi="Calibri" w:cs="Calibri"/>
              <w:sz w:val="32"/>
              <w:szCs w:val="32"/>
            </w:rPr>
            <w:delText xml:space="preserve">the </w:delText>
          </w:r>
        </w:del>
        <w:r w:rsidR="00251BB0">
          <w:rPr>
            <w:rFonts w:ascii="Calibri" w:eastAsiaTheme="minorEastAsia" w:hAnsi="Calibri" w:cs="Calibri"/>
            <w:sz w:val="32"/>
            <w:szCs w:val="32"/>
          </w:rPr>
          <w:t>non-restaurant store type</w:t>
        </w:r>
        <w:del w:id="248" w:author="Meihua Ren" w:date="2021-04-18T20:01:00Z">
          <w:r w:rsidR="00251BB0" w:rsidDel="001865F6">
            <w:rPr>
              <w:rFonts w:ascii="Calibri" w:eastAsiaTheme="minorEastAsia" w:hAnsi="Calibri" w:cs="Calibri"/>
              <w:sz w:val="32"/>
              <w:szCs w:val="32"/>
            </w:rPr>
            <w:delText>s</w:delText>
          </w:r>
        </w:del>
        <w:r w:rsidR="00251BB0">
          <w:rPr>
            <w:rFonts w:ascii="Calibri" w:eastAsiaTheme="minorEastAsia" w:hAnsi="Calibri" w:cs="Calibri"/>
            <w:sz w:val="32"/>
            <w:szCs w:val="32"/>
          </w:rPr>
          <w:t>.</w:t>
        </w:r>
      </w:ins>
      <w:ins w:id="249" w:author="Yang, Yaping" w:date="2021-04-18T15:06:00Z">
        <w:r w:rsidR="00251BB0">
          <w:rPr>
            <w:rFonts w:ascii="Calibri" w:eastAsiaTheme="minorEastAsia" w:hAnsi="Calibri" w:cs="Calibri"/>
            <w:sz w:val="32"/>
            <w:szCs w:val="32"/>
          </w:rPr>
          <w:t xml:space="preserve"> </w:t>
        </w:r>
      </w:ins>
      <w:ins w:id="250" w:author="Meihua Ren" w:date="2021-04-18T20:08:00Z">
        <w:r w:rsidR="00EF256B">
          <w:rPr>
            <w:rFonts w:ascii="Calibri" w:eastAsiaTheme="minorEastAsia" w:hAnsi="Calibri" w:cs="Calibri"/>
            <w:sz w:val="32"/>
            <w:szCs w:val="32"/>
          </w:rPr>
          <w:t>Note that t</w:t>
        </w:r>
      </w:ins>
      <w:ins w:id="251" w:author="Meihua Ren" w:date="2021-04-18T20:06:00Z">
        <w:r w:rsidR="006F61E3">
          <w:rPr>
            <w:rFonts w:ascii="Calibri" w:eastAsiaTheme="minorEastAsia" w:hAnsi="Calibri" w:cs="Calibri"/>
            <w:sz w:val="32"/>
            <w:szCs w:val="32"/>
          </w:rPr>
          <w:t xml:space="preserve">his is </w:t>
        </w:r>
        <w:r w:rsidR="00755365">
          <w:rPr>
            <w:rFonts w:ascii="Calibri" w:eastAsiaTheme="minorEastAsia" w:hAnsi="Calibri" w:cs="Calibri"/>
            <w:sz w:val="32"/>
            <w:szCs w:val="32"/>
          </w:rPr>
          <w:t xml:space="preserve">from the perspective of </w:t>
        </w:r>
        <w:r w:rsidR="006F61E3">
          <w:rPr>
            <w:rFonts w:ascii="Calibri" w:eastAsiaTheme="minorEastAsia" w:hAnsi="Calibri" w:cs="Calibri"/>
            <w:sz w:val="32"/>
            <w:szCs w:val="32"/>
          </w:rPr>
          <w:t xml:space="preserve">the </w:t>
        </w:r>
        <w:r w:rsidR="00755365" w:rsidRPr="00F93C8E">
          <w:rPr>
            <w:rFonts w:ascii="Calibri" w:eastAsiaTheme="minorEastAsia" w:hAnsi="Calibri" w:cs="Calibri"/>
            <w:sz w:val="32"/>
            <w:szCs w:val="32"/>
          </w:rPr>
          <w:t>total quantity sold</w:t>
        </w:r>
        <w:r w:rsidR="006F61E3">
          <w:rPr>
            <w:rFonts w:ascii="Calibri" w:eastAsiaTheme="minorEastAsia" w:hAnsi="Calibri" w:cs="Calibri"/>
            <w:sz w:val="32"/>
            <w:szCs w:val="32"/>
          </w:rPr>
          <w:t>.</w:t>
        </w:r>
      </w:ins>
      <w:ins w:id="252" w:author="Meihua Ren" w:date="2021-04-18T21:14:00Z">
        <w:r w:rsidR="00202612">
          <w:rPr>
            <w:rFonts w:ascii="Calibri" w:eastAsiaTheme="minorEastAsia" w:hAnsi="Calibri" w:cs="Calibri"/>
            <w:sz w:val="32"/>
            <w:szCs w:val="32"/>
          </w:rPr>
          <w:t xml:space="preserve"> </w:t>
        </w:r>
      </w:ins>
    </w:p>
    <w:p w14:paraId="54429EB7" w14:textId="2BF7D8B6" w:rsidR="0083538A" w:rsidRDefault="001D572E" w:rsidP="00F43A12">
      <w:pPr>
        <w:pStyle w:val="NormalWeb"/>
        <w:spacing w:before="0" w:beforeAutospacing="0" w:after="200" w:afterAutospacing="0"/>
        <w:textAlignment w:val="baseline"/>
        <w:rPr>
          <w:ins w:id="253" w:author="Meihua Ren" w:date="2021-04-18T21:55:00Z"/>
          <w:rFonts w:ascii="Calibri" w:eastAsiaTheme="minorEastAsia" w:hAnsi="Calibri" w:cs="Calibri"/>
          <w:sz w:val="32"/>
          <w:szCs w:val="32"/>
        </w:rPr>
      </w:pPr>
      <w:ins w:id="254" w:author="Meihua Ren" w:date="2021-04-18T20:03:00Z">
        <w:r>
          <w:rPr>
            <w:rFonts w:ascii="Calibri" w:eastAsiaTheme="minorEastAsia" w:hAnsi="Calibri" w:cs="Calibri"/>
            <w:sz w:val="32"/>
            <w:szCs w:val="32"/>
          </w:rPr>
          <w:t xml:space="preserve">However, </w:t>
        </w:r>
      </w:ins>
      <w:ins w:id="255" w:author="Meihua Ren" w:date="2021-04-18T21:11:00Z">
        <w:r w:rsidR="00E15AA2">
          <w:rPr>
            <w:rFonts w:ascii="Calibri" w:eastAsiaTheme="minorEastAsia" w:hAnsi="Calibri" w:cs="Calibri"/>
            <w:sz w:val="32"/>
            <w:szCs w:val="32"/>
          </w:rPr>
          <w:t xml:space="preserve">since </w:t>
        </w:r>
      </w:ins>
      <w:ins w:id="256" w:author="Meihua Ren" w:date="2021-04-18T21:15:00Z">
        <w:r w:rsidR="002A603A">
          <w:rPr>
            <w:rFonts w:ascii="Calibri" w:eastAsiaTheme="minorEastAsia" w:hAnsi="Calibri" w:cs="Calibri"/>
            <w:sz w:val="32"/>
            <w:szCs w:val="32"/>
          </w:rPr>
          <w:t xml:space="preserve">the number of stores with </w:t>
        </w:r>
        <w:r w:rsidR="002A603A">
          <w:rPr>
            <w:rFonts w:ascii="Calibri" w:eastAsiaTheme="minorEastAsia" w:hAnsi="Calibri" w:cs="Calibri"/>
            <w:sz w:val="32"/>
            <w:szCs w:val="32"/>
          </w:rPr>
          <w:t xml:space="preserve">and without </w:t>
        </w:r>
        <w:r w:rsidR="002A603A">
          <w:rPr>
            <w:rFonts w:ascii="Calibri" w:eastAsiaTheme="minorEastAsia" w:hAnsi="Calibri" w:cs="Calibri"/>
            <w:sz w:val="32"/>
            <w:szCs w:val="32"/>
          </w:rPr>
          <w:t>restaurant</w:t>
        </w:r>
        <w:r w:rsidR="002A603A">
          <w:rPr>
            <w:rFonts w:ascii="Calibri" w:eastAsiaTheme="minorEastAsia" w:hAnsi="Calibri" w:cs="Calibri"/>
            <w:sz w:val="32"/>
            <w:szCs w:val="32"/>
          </w:rPr>
          <w:t xml:space="preserve"> are not at the same level, it’s </w:t>
        </w:r>
      </w:ins>
      <w:ins w:id="257" w:author="Meihua Ren" w:date="2021-04-18T21:37:00Z">
        <w:r w:rsidR="00551043">
          <w:rPr>
            <w:rFonts w:ascii="Calibri" w:eastAsiaTheme="minorEastAsia" w:hAnsi="Calibri" w:cs="Calibri"/>
            <w:sz w:val="32"/>
            <w:szCs w:val="32"/>
          </w:rPr>
          <w:t>fairer</w:t>
        </w:r>
      </w:ins>
      <w:ins w:id="258" w:author="Meihua Ren" w:date="2021-04-18T21:15:00Z">
        <w:r w:rsidR="002A603A">
          <w:rPr>
            <w:rFonts w:ascii="Calibri" w:eastAsiaTheme="minorEastAsia" w:hAnsi="Calibri" w:cs="Calibri"/>
            <w:sz w:val="32"/>
            <w:szCs w:val="32"/>
          </w:rPr>
          <w:t xml:space="preserve"> to </w:t>
        </w:r>
      </w:ins>
      <w:ins w:id="259" w:author="Meihua Ren" w:date="2021-04-18T21:50:00Z">
        <w:r w:rsidR="006477B2">
          <w:rPr>
            <w:rFonts w:ascii="Calibri" w:eastAsiaTheme="minorEastAsia" w:hAnsi="Calibri" w:cs="Calibri"/>
            <w:sz w:val="32"/>
            <w:szCs w:val="32"/>
          </w:rPr>
          <w:t>estimate</w:t>
        </w:r>
      </w:ins>
      <w:ins w:id="260" w:author="Meihua Ren" w:date="2021-04-18T21:15:00Z">
        <w:r w:rsidR="002A603A">
          <w:rPr>
            <w:rFonts w:ascii="Calibri" w:eastAsiaTheme="minorEastAsia" w:hAnsi="Calibri" w:cs="Calibri"/>
            <w:sz w:val="32"/>
            <w:szCs w:val="32"/>
          </w:rPr>
          <w:t xml:space="preserve"> the av</w:t>
        </w:r>
      </w:ins>
      <w:ins w:id="261" w:author="Meihua Ren" w:date="2021-04-18T21:16:00Z">
        <w:r w:rsidR="002A603A">
          <w:rPr>
            <w:rFonts w:ascii="Calibri" w:eastAsiaTheme="minorEastAsia" w:hAnsi="Calibri" w:cs="Calibri"/>
            <w:sz w:val="32"/>
            <w:szCs w:val="32"/>
          </w:rPr>
          <w:t>erage quantity sold</w:t>
        </w:r>
      </w:ins>
      <w:ins w:id="262" w:author="Meihua Ren" w:date="2021-04-18T21:29:00Z">
        <w:r w:rsidR="00582287">
          <w:rPr>
            <w:rFonts w:ascii="Calibri" w:eastAsiaTheme="minorEastAsia" w:hAnsi="Calibri" w:cs="Calibri"/>
            <w:sz w:val="32"/>
            <w:szCs w:val="32"/>
          </w:rPr>
          <w:t xml:space="preserve"> per store</w:t>
        </w:r>
      </w:ins>
      <w:ins w:id="263" w:author="Meihua Ren" w:date="2021-04-18T21:16:00Z">
        <w:r w:rsidR="00071893">
          <w:rPr>
            <w:rFonts w:ascii="Calibri" w:eastAsiaTheme="minorEastAsia" w:hAnsi="Calibri" w:cs="Calibri"/>
            <w:sz w:val="32"/>
            <w:szCs w:val="32"/>
          </w:rPr>
          <w:t xml:space="preserve"> in order to better evaluate the impact of a restaurant. </w:t>
        </w:r>
      </w:ins>
      <w:ins w:id="264" w:author="Yang, Yaping" w:date="2021-04-18T15:06:00Z">
        <w:r w:rsidR="00251BB0">
          <w:rPr>
            <w:rFonts w:ascii="Calibri" w:eastAsiaTheme="minorEastAsia" w:hAnsi="Calibri" w:cs="Calibri"/>
            <w:sz w:val="32"/>
            <w:szCs w:val="32"/>
          </w:rPr>
          <w:t>So</w:t>
        </w:r>
      </w:ins>
      <w:ins w:id="265" w:author="Yang, Yaping" w:date="2021-04-18T15:12:00Z">
        <w:r w:rsidR="00BF6D2E">
          <w:rPr>
            <w:rFonts w:ascii="Calibri" w:eastAsiaTheme="minorEastAsia" w:hAnsi="Calibri" w:cs="Calibri"/>
            <w:sz w:val="32"/>
            <w:szCs w:val="32"/>
          </w:rPr>
          <w:t>,</w:t>
        </w:r>
      </w:ins>
      <w:ins w:id="266" w:author="Yang, Yaping" w:date="2021-04-18T15:06:00Z">
        <w:r w:rsidR="00251BB0">
          <w:rPr>
            <w:rFonts w:ascii="Calibri" w:eastAsiaTheme="minorEastAsia" w:hAnsi="Calibri" w:cs="Calibri"/>
            <w:sz w:val="32"/>
            <w:szCs w:val="32"/>
          </w:rPr>
          <w:t xml:space="preserve"> </w:t>
        </w:r>
      </w:ins>
      <w:ins w:id="267" w:author="Yang, Yaping" w:date="2021-04-18T15:07:00Z">
        <w:r w:rsidR="00251BB0">
          <w:rPr>
            <w:rFonts w:ascii="Calibri" w:eastAsiaTheme="minorEastAsia" w:hAnsi="Calibri" w:cs="Calibri"/>
            <w:sz w:val="32"/>
            <w:szCs w:val="32"/>
          </w:rPr>
          <w:t>we look</w:t>
        </w:r>
      </w:ins>
      <w:ins w:id="268" w:author="Meihua Ren" w:date="2021-04-18T21:17:00Z">
        <w:r w:rsidR="00071893">
          <w:rPr>
            <w:rFonts w:ascii="Calibri" w:eastAsiaTheme="minorEastAsia" w:hAnsi="Calibri" w:cs="Calibri"/>
            <w:sz w:val="32"/>
            <w:szCs w:val="32"/>
          </w:rPr>
          <w:t>ed</w:t>
        </w:r>
      </w:ins>
      <w:ins w:id="269" w:author="Yang, Yaping" w:date="2021-04-18T15:07:00Z">
        <w:r w:rsidR="00251BB0">
          <w:rPr>
            <w:rFonts w:ascii="Calibri" w:eastAsiaTheme="minorEastAsia" w:hAnsi="Calibri" w:cs="Calibri"/>
            <w:sz w:val="32"/>
            <w:szCs w:val="32"/>
          </w:rPr>
          <w:t xml:space="preserve"> further into the data and found </w:t>
        </w:r>
        <w:del w:id="270" w:author="Meihua Ren" w:date="2021-04-18T21:33:00Z">
          <w:r w:rsidR="00251BB0" w:rsidDel="004B44A7">
            <w:rPr>
              <w:rFonts w:ascii="Calibri" w:eastAsiaTheme="minorEastAsia" w:hAnsi="Calibri" w:cs="Calibri"/>
              <w:sz w:val="32"/>
              <w:szCs w:val="32"/>
            </w:rPr>
            <w:delText xml:space="preserve">out </w:delText>
          </w:r>
        </w:del>
        <w:r w:rsidR="00251BB0">
          <w:rPr>
            <w:rFonts w:ascii="Calibri" w:eastAsiaTheme="minorEastAsia" w:hAnsi="Calibri" w:cs="Calibri"/>
            <w:sz w:val="32"/>
            <w:szCs w:val="32"/>
          </w:rPr>
          <w:t xml:space="preserve">that the number of stores with restaurant </w:t>
        </w:r>
      </w:ins>
      <w:ins w:id="271" w:author="Yang, Yaping" w:date="2021-04-18T15:08:00Z">
        <w:r w:rsidR="00251BB0">
          <w:rPr>
            <w:rFonts w:ascii="Calibri" w:eastAsiaTheme="minorEastAsia" w:hAnsi="Calibri" w:cs="Calibri"/>
            <w:sz w:val="32"/>
            <w:szCs w:val="32"/>
          </w:rPr>
          <w:t xml:space="preserve">(794) </w:t>
        </w:r>
      </w:ins>
      <w:ins w:id="272" w:author="Meihua Ren" w:date="2021-04-18T21:14:00Z">
        <w:r w:rsidR="00E2538C">
          <w:rPr>
            <w:rFonts w:ascii="Calibri" w:eastAsiaTheme="minorEastAsia" w:hAnsi="Calibri" w:cs="Calibri"/>
            <w:sz w:val="32"/>
            <w:szCs w:val="32"/>
          </w:rPr>
          <w:t>is</w:t>
        </w:r>
      </w:ins>
      <w:ins w:id="273" w:author="Yang, Yaping" w:date="2021-04-18T15:07:00Z">
        <w:del w:id="274" w:author="Meihua Ren" w:date="2021-04-18T21:14:00Z">
          <w:r w:rsidR="00251BB0" w:rsidDel="00E2538C">
            <w:rPr>
              <w:rFonts w:ascii="Calibri" w:eastAsiaTheme="minorEastAsia" w:hAnsi="Calibri" w:cs="Calibri"/>
              <w:sz w:val="32"/>
              <w:szCs w:val="32"/>
            </w:rPr>
            <w:delText>are</w:delText>
          </w:r>
        </w:del>
        <w:r w:rsidR="00251BB0">
          <w:rPr>
            <w:rFonts w:ascii="Calibri" w:eastAsiaTheme="minorEastAsia" w:hAnsi="Calibri" w:cs="Calibri"/>
            <w:sz w:val="32"/>
            <w:szCs w:val="32"/>
          </w:rPr>
          <w:t xml:space="preserve"> </w:t>
        </w:r>
      </w:ins>
      <w:ins w:id="275" w:author="Yang, Yaping" w:date="2021-04-18T15:08:00Z">
        <w:r w:rsidR="00251BB0">
          <w:rPr>
            <w:rFonts w:ascii="Calibri" w:eastAsiaTheme="minorEastAsia" w:hAnsi="Calibri" w:cs="Calibri"/>
            <w:sz w:val="32"/>
            <w:szCs w:val="32"/>
          </w:rPr>
          <w:t xml:space="preserve">roughly </w:t>
        </w:r>
      </w:ins>
      <w:ins w:id="276" w:author="Yang, Yaping" w:date="2021-04-18T15:07:00Z">
        <w:r w:rsidR="00251BB0">
          <w:rPr>
            <w:rFonts w:ascii="Calibri" w:eastAsiaTheme="minorEastAsia" w:hAnsi="Calibri" w:cs="Calibri"/>
            <w:sz w:val="32"/>
            <w:szCs w:val="32"/>
          </w:rPr>
          <w:t xml:space="preserve">4 times of the number of stores without a restaurant </w:t>
        </w:r>
      </w:ins>
      <w:ins w:id="277" w:author="Yang, Yaping" w:date="2021-04-18T15:08:00Z">
        <w:r w:rsidR="00251BB0">
          <w:rPr>
            <w:rFonts w:ascii="Calibri" w:eastAsiaTheme="minorEastAsia" w:hAnsi="Calibri" w:cs="Calibri"/>
            <w:sz w:val="32"/>
            <w:szCs w:val="32"/>
          </w:rPr>
          <w:t xml:space="preserve">(206). </w:t>
        </w:r>
      </w:ins>
      <w:ins w:id="278" w:author="Meihua Ren" w:date="2021-04-18T21:23:00Z">
        <w:r w:rsidR="004D63C4">
          <w:rPr>
            <w:rFonts w:ascii="Calibri" w:eastAsiaTheme="minorEastAsia" w:hAnsi="Calibri" w:cs="Calibri" w:hint="eastAsia"/>
            <w:sz w:val="32"/>
            <w:szCs w:val="32"/>
          </w:rPr>
          <w:t>Th</w:t>
        </w:r>
        <w:r w:rsidR="004D63C4">
          <w:rPr>
            <w:rFonts w:ascii="Calibri" w:eastAsiaTheme="minorEastAsia" w:hAnsi="Calibri" w:cs="Calibri"/>
            <w:sz w:val="32"/>
            <w:szCs w:val="32"/>
          </w:rPr>
          <w:t xml:space="preserve">us, </w:t>
        </w:r>
        <w:r w:rsidR="004D63C4">
          <w:rPr>
            <w:rFonts w:ascii="Calibri" w:eastAsiaTheme="minorEastAsia" w:hAnsi="Calibri" w:cs="Calibri"/>
            <w:sz w:val="32"/>
            <w:szCs w:val="32"/>
          </w:rPr>
          <w:t xml:space="preserve">from the perspective of the </w:t>
        </w:r>
      </w:ins>
      <w:ins w:id="279" w:author="Meihua Ren" w:date="2021-04-18T21:25:00Z">
        <w:r w:rsidR="007A6CCD">
          <w:rPr>
            <w:rFonts w:ascii="Calibri" w:eastAsiaTheme="minorEastAsia" w:hAnsi="Calibri" w:cs="Calibri"/>
            <w:sz w:val="32"/>
            <w:szCs w:val="32"/>
          </w:rPr>
          <w:t xml:space="preserve">rough </w:t>
        </w:r>
      </w:ins>
      <w:ins w:id="280" w:author="Meihua Ren" w:date="2021-04-18T21:23:00Z">
        <w:r w:rsidR="004D63C4">
          <w:rPr>
            <w:rFonts w:ascii="Calibri" w:eastAsiaTheme="minorEastAsia" w:hAnsi="Calibri" w:cs="Calibri"/>
            <w:sz w:val="32"/>
            <w:szCs w:val="32"/>
          </w:rPr>
          <w:t xml:space="preserve">average </w:t>
        </w:r>
        <w:r w:rsidR="004D63C4" w:rsidRPr="00F93C8E">
          <w:rPr>
            <w:rFonts w:ascii="Calibri" w:eastAsiaTheme="minorEastAsia" w:hAnsi="Calibri" w:cs="Calibri"/>
            <w:sz w:val="32"/>
            <w:szCs w:val="32"/>
          </w:rPr>
          <w:t>quantity sold</w:t>
        </w:r>
        <w:r w:rsidR="004D63C4">
          <w:rPr>
            <w:rFonts w:ascii="Calibri" w:eastAsiaTheme="minorEastAsia" w:hAnsi="Calibri" w:cs="Calibri"/>
            <w:sz w:val="32"/>
            <w:szCs w:val="32"/>
          </w:rPr>
          <w:t xml:space="preserve">, </w:t>
        </w:r>
      </w:ins>
      <w:ins w:id="281" w:author="Meihua Ren" w:date="2021-04-18T21:52:00Z">
        <w:r w:rsidR="0011295F">
          <w:rPr>
            <w:rFonts w:ascii="Calibri" w:eastAsiaTheme="minorEastAsia" w:hAnsi="Calibri" w:cs="Calibri"/>
            <w:sz w:val="32"/>
            <w:szCs w:val="32"/>
          </w:rPr>
          <w:t xml:space="preserve">the quantity is roughly the same for </w:t>
        </w:r>
      </w:ins>
      <w:ins w:id="282" w:author="Meihua Ren" w:date="2021-04-18T22:04:00Z">
        <w:r w:rsidR="00077712">
          <w:rPr>
            <w:rFonts w:ascii="Calibri" w:eastAsiaTheme="minorEastAsia" w:hAnsi="Calibri" w:cs="Calibri"/>
            <w:sz w:val="32"/>
            <w:szCs w:val="32"/>
          </w:rPr>
          <w:t>the two</w:t>
        </w:r>
      </w:ins>
      <w:ins w:id="283" w:author="Meihua Ren" w:date="2021-04-18T21:53:00Z">
        <w:r w:rsidR="00601641">
          <w:rPr>
            <w:rFonts w:ascii="Calibri" w:eastAsiaTheme="minorEastAsia" w:hAnsi="Calibri" w:cs="Calibri"/>
            <w:sz w:val="32"/>
            <w:szCs w:val="32"/>
          </w:rPr>
          <w:t xml:space="preserve"> store types, and this is true for all categories. </w:t>
        </w:r>
      </w:ins>
      <w:ins w:id="284" w:author="Meihua Ren" w:date="2021-04-18T21:54:00Z">
        <w:r w:rsidR="001969E9">
          <w:rPr>
            <w:rFonts w:ascii="Calibri" w:eastAsiaTheme="minorEastAsia" w:hAnsi="Calibri" w:cs="Calibri"/>
            <w:sz w:val="32"/>
            <w:szCs w:val="32"/>
          </w:rPr>
          <w:t xml:space="preserve">So, </w:t>
        </w:r>
      </w:ins>
      <w:ins w:id="285" w:author="Meihua Ren" w:date="2021-04-18T21:28:00Z">
        <w:r w:rsidR="00A921EE">
          <w:rPr>
            <w:rFonts w:ascii="Calibri" w:eastAsiaTheme="minorEastAsia" w:hAnsi="Calibri" w:cs="Calibri"/>
            <w:sz w:val="32"/>
            <w:szCs w:val="32"/>
          </w:rPr>
          <w:t xml:space="preserve">the </w:t>
        </w:r>
      </w:ins>
      <w:ins w:id="286" w:author="Meihua Ren" w:date="2021-04-18T21:26:00Z">
        <w:r w:rsidR="007A6CCD">
          <w:rPr>
            <w:rFonts w:ascii="Calibri" w:eastAsiaTheme="minorEastAsia" w:hAnsi="Calibri" w:cs="Calibri"/>
            <w:sz w:val="32"/>
            <w:szCs w:val="32"/>
          </w:rPr>
          <w:t xml:space="preserve">presence of a restaurant </w:t>
        </w:r>
        <w:r w:rsidR="007A6CCD">
          <w:rPr>
            <w:rFonts w:ascii="Calibri" w:eastAsiaTheme="minorEastAsia" w:hAnsi="Calibri" w:cs="Calibri"/>
            <w:sz w:val="32"/>
            <w:szCs w:val="32"/>
          </w:rPr>
          <w:t>doesn’t</w:t>
        </w:r>
        <w:r w:rsidR="007A6CCD">
          <w:rPr>
            <w:rFonts w:ascii="Calibri" w:eastAsiaTheme="minorEastAsia" w:hAnsi="Calibri" w:cs="Calibri"/>
            <w:sz w:val="32"/>
            <w:szCs w:val="32"/>
          </w:rPr>
          <w:t xml:space="preserve"> result in </w:t>
        </w:r>
      </w:ins>
      <w:ins w:id="287" w:author="Meihua Ren" w:date="2021-04-18T21:28:00Z">
        <w:r w:rsidR="00DD26CE">
          <w:rPr>
            <w:rFonts w:ascii="Calibri" w:eastAsiaTheme="minorEastAsia" w:hAnsi="Calibri" w:cs="Calibri"/>
            <w:sz w:val="32"/>
            <w:szCs w:val="32"/>
          </w:rPr>
          <w:t xml:space="preserve">significant </w:t>
        </w:r>
      </w:ins>
      <w:ins w:id="288" w:author="Meihua Ren" w:date="2021-04-18T21:27:00Z">
        <w:r w:rsidR="007E4F95">
          <w:rPr>
            <w:rFonts w:ascii="Calibri" w:eastAsiaTheme="minorEastAsia" w:hAnsi="Calibri" w:cs="Calibri"/>
            <w:sz w:val="32"/>
            <w:szCs w:val="32"/>
          </w:rPr>
          <w:t>sale</w:t>
        </w:r>
      </w:ins>
      <w:ins w:id="289" w:author="Meihua Ren" w:date="2021-04-18T21:54:00Z">
        <w:r w:rsidR="004F3D23">
          <w:rPr>
            <w:rFonts w:ascii="Calibri" w:eastAsiaTheme="minorEastAsia" w:hAnsi="Calibri" w:cs="Calibri"/>
            <w:sz w:val="32"/>
            <w:szCs w:val="32"/>
          </w:rPr>
          <w:t xml:space="preserve">s </w:t>
        </w:r>
      </w:ins>
      <w:ins w:id="290" w:author="Meihua Ren" w:date="2021-04-18T21:27:00Z">
        <w:r w:rsidR="007E4F95">
          <w:rPr>
            <w:rFonts w:ascii="Calibri" w:eastAsiaTheme="minorEastAsia" w:hAnsi="Calibri" w:cs="Calibri"/>
            <w:sz w:val="32"/>
            <w:szCs w:val="32"/>
          </w:rPr>
          <w:t>changes</w:t>
        </w:r>
      </w:ins>
      <w:ins w:id="291" w:author="Meihua Ren" w:date="2021-04-18T21:55:00Z">
        <w:r w:rsidR="0083538A">
          <w:rPr>
            <w:rFonts w:ascii="Calibri" w:eastAsiaTheme="minorEastAsia" w:hAnsi="Calibri" w:cs="Calibri"/>
            <w:sz w:val="32"/>
            <w:szCs w:val="32"/>
          </w:rPr>
          <w:t>.</w:t>
        </w:r>
      </w:ins>
    </w:p>
    <w:p w14:paraId="6FBEDDF8" w14:textId="5DFEE666" w:rsidR="00B96555" w:rsidRPr="00FD05A7" w:rsidRDefault="00475447" w:rsidP="00F43A12">
      <w:pPr>
        <w:pStyle w:val="NormalWeb"/>
        <w:spacing w:before="0" w:beforeAutospacing="0" w:after="200" w:afterAutospacing="0"/>
        <w:textAlignment w:val="baseline"/>
        <w:rPr>
          <w:rFonts w:ascii="Calibri" w:eastAsiaTheme="minorEastAsia" w:hAnsi="Calibri" w:cs="Calibri" w:hint="eastAsia"/>
          <w:sz w:val="32"/>
          <w:szCs w:val="32"/>
        </w:rPr>
      </w:pPr>
      <w:ins w:id="292" w:author="Meihua Ren" w:date="2021-04-18T21:56:00Z">
        <w:r>
          <w:rPr>
            <w:rFonts w:ascii="Calibri" w:eastAsiaTheme="minorEastAsia" w:hAnsi="Calibri" w:cs="Calibri"/>
            <w:sz w:val="32"/>
            <w:szCs w:val="32"/>
          </w:rPr>
          <w:t>But</w:t>
        </w:r>
      </w:ins>
      <w:ins w:id="293" w:author="Yang, Yaping" w:date="2021-04-18T15:08:00Z">
        <w:del w:id="294" w:author="Meihua Ren" w:date="2021-04-18T21:17:00Z">
          <w:r w:rsidR="00251BB0" w:rsidDel="000C2DD2">
            <w:rPr>
              <w:rFonts w:ascii="Calibri" w:eastAsiaTheme="minorEastAsia" w:hAnsi="Calibri" w:cs="Calibri"/>
              <w:sz w:val="32"/>
              <w:szCs w:val="32"/>
            </w:rPr>
            <w:delText>So</w:delText>
          </w:r>
        </w:del>
      </w:ins>
      <w:ins w:id="295" w:author="Yang, Yaping" w:date="2021-04-18T15:12:00Z">
        <w:del w:id="296" w:author="Meihua Ren" w:date="2021-04-18T21:17:00Z">
          <w:r w:rsidR="00BF6D2E" w:rsidDel="000C2DD2">
            <w:rPr>
              <w:rFonts w:ascii="Calibri" w:eastAsiaTheme="minorEastAsia" w:hAnsi="Calibri" w:cs="Calibri"/>
              <w:sz w:val="32"/>
              <w:szCs w:val="32"/>
            </w:rPr>
            <w:delText>,</w:delText>
          </w:r>
        </w:del>
      </w:ins>
      <w:ins w:id="297" w:author="Yang, Yaping" w:date="2021-04-18T15:08:00Z">
        <w:del w:id="298" w:author="Meihua Ren" w:date="2021-04-18T21:17:00Z">
          <w:r w:rsidR="00251BB0" w:rsidDel="000C2DD2">
            <w:rPr>
              <w:rFonts w:ascii="Calibri" w:eastAsiaTheme="minorEastAsia" w:hAnsi="Calibri" w:cs="Calibri"/>
              <w:sz w:val="32"/>
              <w:szCs w:val="32"/>
            </w:rPr>
            <w:delText xml:space="preserve"> w</w:delText>
          </w:r>
        </w:del>
        <w:del w:id="299" w:author="Meihua Ren" w:date="2021-04-18T21:35:00Z">
          <w:r w:rsidR="00251BB0" w:rsidDel="008C71A3">
            <w:rPr>
              <w:rFonts w:ascii="Calibri" w:eastAsiaTheme="minorEastAsia" w:hAnsi="Calibri" w:cs="Calibri"/>
              <w:sz w:val="32"/>
              <w:szCs w:val="32"/>
            </w:rPr>
            <w:delText>ith that being said</w:delText>
          </w:r>
          <w:r w:rsidR="00251BB0" w:rsidDel="009E07DB">
            <w:rPr>
              <w:rFonts w:ascii="Calibri" w:eastAsiaTheme="minorEastAsia" w:hAnsi="Calibri" w:cs="Calibri"/>
              <w:sz w:val="32"/>
              <w:szCs w:val="32"/>
            </w:rPr>
            <w:delText>,</w:delText>
          </w:r>
        </w:del>
        <w:r w:rsidR="00251BB0">
          <w:rPr>
            <w:rFonts w:ascii="Calibri" w:eastAsiaTheme="minorEastAsia" w:hAnsi="Calibri" w:cs="Calibri"/>
            <w:sz w:val="32"/>
            <w:szCs w:val="32"/>
          </w:rPr>
          <w:t xml:space="preserve"> </w:t>
        </w:r>
      </w:ins>
      <w:ins w:id="300" w:author="Meihua Ren" w:date="2021-04-18T21:30:00Z">
        <w:r w:rsidR="007261B2">
          <w:rPr>
            <w:rFonts w:ascii="Calibri" w:eastAsiaTheme="minorEastAsia" w:hAnsi="Calibri" w:cs="Calibri"/>
            <w:sz w:val="32"/>
            <w:szCs w:val="32"/>
          </w:rPr>
          <w:t xml:space="preserve">from the perspective of </w:t>
        </w:r>
        <w:r w:rsidR="007261B2" w:rsidRPr="00F93C8E">
          <w:rPr>
            <w:rFonts w:ascii="Calibri" w:eastAsiaTheme="minorEastAsia" w:hAnsi="Calibri" w:cs="Calibri"/>
            <w:sz w:val="32"/>
            <w:szCs w:val="32"/>
          </w:rPr>
          <w:t>total quantity sold</w:t>
        </w:r>
        <w:r w:rsidR="007261B2">
          <w:rPr>
            <w:rFonts w:ascii="Calibri" w:eastAsiaTheme="minorEastAsia" w:hAnsi="Calibri" w:cs="Calibri"/>
            <w:sz w:val="32"/>
            <w:szCs w:val="32"/>
          </w:rPr>
          <w:t xml:space="preserve">, </w:t>
        </w:r>
      </w:ins>
      <w:ins w:id="301" w:author="Yang, Yaping" w:date="2021-04-18T15:08:00Z">
        <w:del w:id="302" w:author="Meihua Ren" w:date="2021-04-18T21:20:00Z">
          <w:r w:rsidR="00251BB0" w:rsidDel="00D13681">
            <w:rPr>
              <w:rFonts w:ascii="Calibri" w:eastAsiaTheme="minorEastAsia" w:hAnsi="Calibri" w:cs="Calibri"/>
              <w:sz w:val="32"/>
              <w:szCs w:val="32"/>
            </w:rPr>
            <w:delText xml:space="preserve">if we look at the </w:delText>
          </w:r>
        </w:del>
      </w:ins>
      <w:ins w:id="303" w:author="Yang, Yaping" w:date="2021-04-18T15:09:00Z">
        <w:del w:id="304" w:author="Meihua Ren" w:date="2021-04-18T21:20:00Z">
          <w:r w:rsidR="00251BB0" w:rsidDel="00D13681">
            <w:rPr>
              <w:rFonts w:ascii="Calibri" w:eastAsiaTheme="minorEastAsia" w:hAnsi="Calibri" w:cs="Calibri"/>
              <w:sz w:val="32"/>
              <w:szCs w:val="32"/>
            </w:rPr>
            <w:delText>first category,</w:delText>
          </w:r>
        </w:del>
      </w:ins>
      <w:ins w:id="305" w:author="Yang, Yaping" w:date="2021-04-18T15:10:00Z">
        <w:del w:id="306" w:author="Meihua Ren" w:date="2021-04-18T21:20:00Z">
          <w:r w:rsidR="00BF6D2E" w:rsidDel="00D13681">
            <w:rPr>
              <w:rFonts w:ascii="Calibri" w:eastAsiaTheme="minorEastAsia" w:hAnsi="Calibri" w:cs="Calibri"/>
              <w:sz w:val="32"/>
              <w:szCs w:val="32"/>
            </w:rPr>
            <w:delText xml:space="preserve"> </w:delText>
          </w:r>
        </w:del>
        <w:r w:rsidR="00BF6D2E">
          <w:rPr>
            <w:rFonts w:ascii="Calibri" w:eastAsiaTheme="minorEastAsia" w:hAnsi="Calibri" w:cs="Calibri"/>
            <w:sz w:val="32"/>
            <w:szCs w:val="32"/>
          </w:rPr>
          <w:t xml:space="preserve">it is hard to tell if </w:t>
        </w:r>
      </w:ins>
      <w:ins w:id="307" w:author="Meihua Ren" w:date="2021-04-18T21:31:00Z">
        <w:r w:rsidR="007261B2">
          <w:rPr>
            <w:rFonts w:ascii="Calibri" w:eastAsiaTheme="minorEastAsia" w:hAnsi="Calibri" w:cs="Calibri"/>
            <w:sz w:val="32"/>
            <w:szCs w:val="32"/>
          </w:rPr>
          <w:t xml:space="preserve">the </w:t>
        </w:r>
        <w:r w:rsidR="007261B2">
          <w:rPr>
            <w:rFonts w:ascii="Calibri" w:eastAsiaTheme="minorEastAsia" w:hAnsi="Calibri" w:cs="Calibri"/>
            <w:sz w:val="32"/>
            <w:szCs w:val="32"/>
          </w:rPr>
          <w:t xml:space="preserve">presence of a restaurant </w:t>
        </w:r>
      </w:ins>
      <w:ins w:id="308" w:author="Yang, Yaping" w:date="2021-04-18T15:10:00Z">
        <w:del w:id="309" w:author="Meihua Ren" w:date="2021-04-18T21:31:00Z">
          <w:r w:rsidR="00BF6D2E" w:rsidDel="007261B2">
            <w:rPr>
              <w:rFonts w:ascii="Calibri" w:eastAsiaTheme="minorEastAsia" w:hAnsi="Calibri" w:cs="Calibri"/>
              <w:sz w:val="32"/>
              <w:szCs w:val="32"/>
            </w:rPr>
            <w:delText xml:space="preserve">being a restaurant store type </w:delText>
          </w:r>
        </w:del>
        <w:r w:rsidR="00BF6D2E">
          <w:rPr>
            <w:rFonts w:ascii="Calibri" w:eastAsiaTheme="minorEastAsia" w:hAnsi="Calibri" w:cs="Calibri"/>
            <w:sz w:val="32"/>
            <w:szCs w:val="32"/>
          </w:rPr>
          <w:t>contribute</w:t>
        </w:r>
      </w:ins>
      <w:ins w:id="310" w:author="Meihua Ren" w:date="2021-04-18T21:31:00Z">
        <w:r w:rsidR="007261B2">
          <w:rPr>
            <w:rFonts w:ascii="Calibri" w:eastAsiaTheme="minorEastAsia" w:hAnsi="Calibri" w:cs="Calibri"/>
            <w:sz w:val="32"/>
            <w:szCs w:val="32"/>
          </w:rPr>
          <w:t>s</w:t>
        </w:r>
      </w:ins>
      <w:ins w:id="311" w:author="Yang, Yaping" w:date="2021-04-18T15:10:00Z">
        <w:del w:id="312" w:author="Meihua Ren" w:date="2021-04-18T21:31:00Z">
          <w:r w:rsidR="00BF6D2E" w:rsidDel="007261B2">
            <w:rPr>
              <w:rFonts w:ascii="Calibri" w:eastAsiaTheme="minorEastAsia" w:hAnsi="Calibri" w:cs="Calibri"/>
              <w:sz w:val="32"/>
              <w:szCs w:val="32"/>
            </w:rPr>
            <w:delText>d</w:delText>
          </w:r>
        </w:del>
        <w:r w:rsidR="00BF6D2E">
          <w:rPr>
            <w:rFonts w:ascii="Calibri" w:eastAsiaTheme="minorEastAsia" w:hAnsi="Calibri" w:cs="Calibri"/>
            <w:sz w:val="32"/>
            <w:szCs w:val="32"/>
          </w:rPr>
          <w:t xml:space="preserve"> to </w:t>
        </w:r>
        <w:del w:id="313" w:author="Meihua Ren" w:date="2021-04-18T21:32:00Z">
          <w:r w:rsidR="00BF6D2E" w:rsidDel="007A57E5">
            <w:rPr>
              <w:rFonts w:ascii="Calibri" w:eastAsiaTheme="minorEastAsia" w:hAnsi="Calibri" w:cs="Calibri"/>
              <w:sz w:val="32"/>
              <w:szCs w:val="32"/>
            </w:rPr>
            <w:delText>the</w:delText>
          </w:r>
        </w:del>
      </w:ins>
      <w:ins w:id="314" w:author="Meihua Ren" w:date="2021-04-18T21:32:00Z">
        <w:r w:rsidR="007A57E5">
          <w:rPr>
            <w:rFonts w:ascii="Calibri" w:eastAsiaTheme="minorEastAsia" w:hAnsi="Calibri" w:cs="Calibri"/>
            <w:sz w:val="32"/>
            <w:szCs w:val="32"/>
          </w:rPr>
          <w:t>a</w:t>
        </w:r>
      </w:ins>
      <w:ins w:id="315" w:author="Yang, Yaping" w:date="2021-04-18T15:10:00Z">
        <w:r w:rsidR="00BF6D2E">
          <w:rPr>
            <w:rFonts w:ascii="Calibri" w:eastAsiaTheme="minorEastAsia" w:hAnsi="Calibri" w:cs="Calibri"/>
            <w:sz w:val="32"/>
            <w:szCs w:val="32"/>
          </w:rPr>
          <w:t xml:space="preserve"> </w:t>
        </w:r>
        <w:del w:id="316" w:author="Meihua Ren" w:date="2021-04-18T22:07:00Z">
          <w:r w:rsidR="00BF6D2E" w:rsidDel="00A17B15">
            <w:rPr>
              <w:rFonts w:ascii="Calibri" w:eastAsiaTheme="minorEastAsia" w:hAnsi="Calibri" w:cs="Calibri"/>
              <w:sz w:val="32"/>
              <w:szCs w:val="32"/>
            </w:rPr>
            <w:delText xml:space="preserve">higher </w:delText>
          </w:r>
        </w:del>
        <w:r w:rsidR="00BF6D2E">
          <w:rPr>
            <w:rFonts w:ascii="Calibri" w:eastAsiaTheme="minorEastAsia" w:hAnsi="Calibri" w:cs="Calibri"/>
            <w:sz w:val="32"/>
            <w:szCs w:val="32"/>
          </w:rPr>
          <w:t>sale</w:t>
        </w:r>
      </w:ins>
      <w:ins w:id="317" w:author="Meihua Ren" w:date="2021-04-18T21:56:00Z">
        <w:r w:rsidR="009723C1">
          <w:rPr>
            <w:rFonts w:ascii="Calibri" w:eastAsiaTheme="minorEastAsia" w:hAnsi="Calibri" w:cs="Calibri"/>
            <w:sz w:val="32"/>
            <w:szCs w:val="32"/>
          </w:rPr>
          <w:t>s</w:t>
        </w:r>
      </w:ins>
      <w:ins w:id="318" w:author="Yang, Yaping" w:date="2021-04-18T15:10:00Z">
        <w:r w:rsidR="00BF6D2E">
          <w:rPr>
            <w:rFonts w:ascii="Calibri" w:eastAsiaTheme="minorEastAsia" w:hAnsi="Calibri" w:cs="Calibri"/>
            <w:sz w:val="32"/>
            <w:szCs w:val="32"/>
          </w:rPr>
          <w:t xml:space="preserve"> volume</w:t>
        </w:r>
      </w:ins>
      <w:ins w:id="319" w:author="Meihua Ren" w:date="2021-04-18T22:08:00Z">
        <w:r w:rsidR="00A17B15">
          <w:rPr>
            <w:rFonts w:ascii="Calibri" w:eastAsiaTheme="minorEastAsia" w:hAnsi="Calibri" w:cs="Calibri"/>
            <w:sz w:val="32"/>
            <w:szCs w:val="32"/>
          </w:rPr>
          <w:t xml:space="preserve"> change</w:t>
        </w:r>
      </w:ins>
      <w:ins w:id="320" w:author="Yang, Yaping" w:date="2021-04-18T15:10:00Z">
        <w:del w:id="321" w:author="Meihua Ren" w:date="2021-04-18T21:30:00Z">
          <w:r w:rsidR="00BF6D2E" w:rsidDel="007261B2">
            <w:rPr>
              <w:rFonts w:ascii="Calibri" w:eastAsiaTheme="minorEastAsia" w:hAnsi="Calibri" w:cs="Calibri"/>
              <w:sz w:val="32"/>
              <w:szCs w:val="32"/>
            </w:rPr>
            <w:delText xml:space="preserve"> without </w:delText>
          </w:r>
        </w:del>
      </w:ins>
      <w:ins w:id="322" w:author="Yang, Yaping" w:date="2021-04-18T15:11:00Z">
        <w:del w:id="323" w:author="Meihua Ren" w:date="2021-04-18T21:30:00Z">
          <w:r w:rsidR="00BF6D2E" w:rsidDel="007261B2">
            <w:rPr>
              <w:rFonts w:ascii="Calibri" w:eastAsiaTheme="minorEastAsia" w:hAnsi="Calibri" w:cs="Calibri"/>
              <w:sz w:val="32"/>
              <w:szCs w:val="32"/>
            </w:rPr>
            <w:delText>analyzing from the average sales volume perspective since the number of restaurant store type ar</w:delText>
          </w:r>
        </w:del>
      </w:ins>
      <w:ins w:id="324" w:author="Yang, Yaping" w:date="2021-04-18T15:12:00Z">
        <w:del w:id="325" w:author="Meihua Ren" w:date="2021-04-18T21:30:00Z">
          <w:r w:rsidR="00BF6D2E" w:rsidDel="007261B2">
            <w:rPr>
              <w:rFonts w:ascii="Calibri" w:eastAsiaTheme="minorEastAsia" w:hAnsi="Calibri" w:cs="Calibri"/>
              <w:sz w:val="32"/>
              <w:szCs w:val="32"/>
            </w:rPr>
            <w:delText>e higher than non-restaurant store type</w:delText>
          </w:r>
        </w:del>
        <w:r w:rsidR="00BF6D2E">
          <w:rPr>
            <w:rFonts w:ascii="Calibri" w:eastAsiaTheme="minorEastAsia" w:hAnsi="Calibri" w:cs="Calibri"/>
            <w:sz w:val="32"/>
            <w:szCs w:val="32"/>
          </w:rPr>
          <w:t>.</w:t>
        </w:r>
      </w:ins>
    </w:p>
    <w:p w14:paraId="164A4B36" w14:textId="58243E87" w:rsidR="00B96555" w:rsidDel="007261B2" w:rsidRDefault="00B96555">
      <w:pPr>
        <w:rPr>
          <w:del w:id="326" w:author="Meihua Ren" w:date="2021-04-18T21:31:00Z"/>
        </w:rPr>
      </w:pPr>
      <w:del w:id="327" w:author="Li Liang" w:date="2021-04-18T09:37:00Z">
        <w:r w:rsidDel="005E73AE">
          <w:rPr>
            <w:rFonts w:ascii="Calibri" w:hAnsi="Calibri" w:cs="Calibri"/>
            <w:noProof/>
            <w:color w:val="000000"/>
            <w:bdr w:val="none" w:sz="0" w:space="0" w:color="auto" w:frame="1"/>
          </w:rPr>
          <w:drawing>
            <wp:inline distT="0" distB="0" distL="0" distR="0" wp14:anchorId="2448529D" wp14:editId="017F9976">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del>
    </w:p>
    <w:p w14:paraId="524CF2CB" w14:textId="77777777" w:rsidR="00C0750C" w:rsidRDefault="00C0750C" w:rsidP="007261B2">
      <w:pPr>
        <w:pPrChange w:id="328" w:author="Meihua Ren" w:date="2021-04-18T21:31:00Z">
          <w:pPr>
            <w:pStyle w:val="NormalWeb"/>
            <w:spacing w:before="0" w:beforeAutospacing="0" w:after="200" w:afterAutospacing="0"/>
            <w:textAlignment w:val="baseline"/>
          </w:pPr>
        </w:pPrChange>
      </w:pPr>
    </w:p>
    <w:p w14:paraId="60CBA38F" w14:textId="77777777" w:rsidR="00C0750C" w:rsidDel="004B5C05" w:rsidRDefault="00C0750C" w:rsidP="00F43A12">
      <w:pPr>
        <w:pStyle w:val="NormalWeb"/>
        <w:spacing w:before="0" w:beforeAutospacing="0" w:after="200" w:afterAutospacing="0"/>
        <w:textAlignment w:val="baseline"/>
        <w:rPr>
          <w:del w:id="329" w:author="Meihua Ren" w:date="2021-04-18T21:32:00Z"/>
          <w:rFonts w:ascii="Calibri" w:eastAsiaTheme="minorEastAsia" w:hAnsi="Calibri" w:cs="Calibri"/>
          <w:sz w:val="22"/>
          <w:szCs w:val="22"/>
        </w:rPr>
      </w:pPr>
    </w:p>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1DC4AF2B"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w:t>
      </w:r>
      <w:del w:id="330" w:author="Yang, Yaping" w:date="2021-04-18T15:13:00Z">
        <w:r w:rsidR="00DC1FCB" w:rsidDel="00BF6D2E">
          <w:rPr>
            <w:rFonts w:ascii="Calibri" w:eastAsiaTheme="minorEastAsia" w:hAnsi="Calibri" w:cs="Calibri"/>
            <w:sz w:val="32"/>
            <w:szCs w:val="32"/>
          </w:rPr>
          <w:delText>Users would like to</w:delText>
        </w:r>
      </w:del>
      <w:ins w:id="331" w:author="Yang, Yaping" w:date="2021-04-18T15:13:00Z">
        <w:r w:rsidR="00BF6D2E">
          <w:rPr>
            <w:rFonts w:ascii="Calibri" w:eastAsiaTheme="minorEastAsia" w:hAnsi="Calibri" w:cs="Calibri"/>
            <w:sz w:val="32"/>
            <w:szCs w:val="32"/>
          </w:rPr>
          <w:t>This report will help you to</w:t>
        </w:r>
      </w:ins>
      <w:r w:rsidR="00DC1FCB">
        <w:rPr>
          <w:rFonts w:ascii="Calibri" w:eastAsiaTheme="minorEastAsia" w:hAnsi="Calibri" w:cs="Calibri"/>
          <w:sz w:val="32"/>
          <w:szCs w:val="32"/>
        </w:rPr>
        <w:t xml:space="preserve">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C0141F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proofErr w:type="gramStart"/>
      <w:r w:rsidR="00BD64C8">
        <w:rPr>
          <w:rFonts w:ascii="Calibri" w:eastAsiaTheme="minorEastAsia" w:hAnsi="Calibri" w:cs="Calibri"/>
          <w:sz w:val="32"/>
          <w:szCs w:val="32"/>
        </w:rPr>
        <w:t>units</w:t>
      </w:r>
      <w:proofErr w:type="gramEnd"/>
      <w:r w:rsidR="00BD64C8">
        <w:rPr>
          <w:rFonts w:ascii="Calibri" w:eastAsiaTheme="minorEastAsia" w:hAnsi="Calibri" w:cs="Calibri"/>
          <w:sz w:val="32"/>
          <w:szCs w:val="32"/>
        </w:rPr>
        <w:t xml:space="preserve"> </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 xml:space="preserve">sold outside campaign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172F043C" w:rsidR="00F43A12" w:rsidRPr="00FD05A7" w:rsidRDefault="00F43A12">
      <w:pPr>
        <w:rPr>
          <w:sz w:val="32"/>
          <w:szCs w:val="32"/>
        </w:rPr>
      </w:pPr>
      <w:del w:id="332" w:author="Li Liang" w:date="2021-04-18T09:38:00Z">
        <w:r w:rsidRPr="00FD05A7" w:rsidDel="005E73AE">
          <w:rPr>
            <w:rFonts w:ascii="Calibri" w:hAnsi="Calibri" w:cs="Calibri"/>
            <w:noProof/>
            <w:color w:val="000000"/>
            <w:sz w:val="32"/>
            <w:szCs w:val="32"/>
            <w:bdr w:val="none" w:sz="0" w:space="0" w:color="auto" w:frame="1"/>
          </w:rPr>
          <w:drawing>
            <wp:inline distT="0" distB="0" distL="0" distR="0" wp14:anchorId="325A2AA7" wp14:editId="01C22667">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del>
    </w:p>
    <w:p w14:paraId="3D664CB3" w14:textId="24410A22" w:rsidR="00F43A12" w:rsidRPr="00FD05A7" w:rsidRDefault="00F43A12">
      <w:pPr>
        <w:rPr>
          <w:sz w:val="32"/>
          <w:szCs w:val="32"/>
        </w:rPr>
      </w:pPr>
    </w:p>
    <w:p w14:paraId="5BAE995C" w14:textId="206A5696" w:rsidR="00F43A12" w:rsidRPr="00FD05A7"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For all reports, if there are no data meet the report criteria, “No Records!” will be shown. </w:t>
      </w:r>
    </w:p>
    <w:p w14:paraId="619B8BEF" w14:textId="7077E14B" w:rsidR="003B39BF" w:rsidRDefault="003B39BF" w:rsidP="00F43A12">
      <w:pPr>
        <w:pStyle w:val="NormalWeb"/>
        <w:spacing w:before="0" w:beforeAutospacing="0" w:after="200" w:afterAutospacing="0"/>
        <w:textAlignment w:val="baseline"/>
        <w:rPr>
          <w:ins w:id="333" w:author="Yang, Yaping" w:date="2021-04-18T15:21:00Z"/>
          <w:rFonts w:ascii="Calibri" w:eastAsiaTheme="minorEastAsia" w:hAnsi="Calibri" w:cs="Calibri"/>
          <w:sz w:val="32"/>
          <w:szCs w:val="32"/>
        </w:rPr>
      </w:pPr>
    </w:p>
    <w:p w14:paraId="420AF98D" w14:textId="1C3BA4C7" w:rsidR="00594ED5" w:rsidRDefault="00594ED5" w:rsidP="00F43A12">
      <w:pPr>
        <w:pStyle w:val="NormalWeb"/>
        <w:spacing w:before="0" w:beforeAutospacing="0" w:after="200" w:afterAutospacing="0"/>
        <w:textAlignment w:val="baseline"/>
        <w:rPr>
          <w:ins w:id="334" w:author="Yang, Yaping" w:date="2021-04-18T15:21:00Z"/>
          <w:rFonts w:ascii="Calibri" w:eastAsiaTheme="minorEastAsia" w:hAnsi="Calibri" w:cs="Calibri"/>
          <w:sz w:val="32"/>
          <w:szCs w:val="32"/>
        </w:rPr>
      </w:pPr>
    </w:p>
    <w:p w14:paraId="372D2B14" w14:textId="11C4AFC4" w:rsidR="00594ED5" w:rsidRDefault="00594ED5" w:rsidP="00F43A12">
      <w:pPr>
        <w:pStyle w:val="NormalWeb"/>
        <w:spacing w:before="0" w:beforeAutospacing="0" w:after="200" w:afterAutospacing="0"/>
        <w:textAlignment w:val="baseline"/>
        <w:rPr>
          <w:ins w:id="335" w:author="Yang, Yaping" w:date="2021-04-18T15:21:00Z"/>
          <w:rFonts w:ascii="Calibri" w:eastAsiaTheme="minorEastAsia" w:hAnsi="Calibri" w:cs="Calibri"/>
          <w:sz w:val="32"/>
          <w:szCs w:val="32"/>
        </w:rPr>
      </w:pPr>
    </w:p>
    <w:p w14:paraId="4197BF4E" w14:textId="7592E9A6" w:rsidR="00594ED5" w:rsidRDefault="00594ED5" w:rsidP="00F43A12">
      <w:pPr>
        <w:pStyle w:val="NormalWeb"/>
        <w:spacing w:before="0" w:beforeAutospacing="0" w:after="200" w:afterAutospacing="0"/>
        <w:textAlignment w:val="baseline"/>
        <w:rPr>
          <w:ins w:id="336" w:author="Yang, Yaping" w:date="2021-04-18T15:21:00Z"/>
          <w:rFonts w:ascii="Calibri" w:eastAsiaTheme="minorEastAsia" w:hAnsi="Calibri" w:cs="Calibri"/>
          <w:sz w:val="32"/>
          <w:szCs w:val="32"/>
        </w:rPr>
      </w:pPr>
    </w:p>
    <w:p w14:paraId="201A8F1A" w14:textId="61AF18D4" w:rsidR="00594ED5" w:rsidRDefault="00594ED5" w:rsidP="00F43A12">
      <w:pPr>
        <w:pStyle w:val="NormalWeb"/>
        <w:spacing w:before="0" w:beforeAutospacing="0" w:after="200" w:afterAutospacing="0"/>
        <w:textAlignment w:val="baseline"/>
        <w:rPr>
          <w:ins w:id="337" w:author="Yang, Yaping" w:date="2021-04-18T15:21:00Z"/>
          <w:rFonts w:ascii="Calibri" w:eastAsiaTheme="minorEastAsia" w:hAnsi="Calibri" w:cs="Calibri"/>
          <w:sz w:val="32"/>
          <w:szCs w:val="32"/>
        </w:rPr>
      </w:pPr>
    </w:p>
    <w:p w14:paraId="155879D9" w14:textId="49ECEC0C" w:rsidR="00594ED5" w:rsidRDefault="00594ED5" w:rsidP="00F43A12">
      <w:pPr>
        <w:pStyle w:val="NormalWeb"/>
        <w:spacing w:before="0" w:beforeAutospacing="0" w:after="200" w:afterAutospacing="0"/>
        <w:textAlignment w:val="baseline"/>
        <w:rPr>
          <w:ins w:id="338" w:author="Yang, Yaping" w:date="2021-04-18T15:21:00Z"/>
          <w:rFonts w:ascii="Calibri" w:eastAsiaTheme="minorEastAsia" w:hAnsi="Calibri" w:cs="Calibri"/>
          <w:sz w:val="32"/>
          <w:szCs w:val="32"/>
        </w:rPr>
      </w:pPr>
    </w:p>
    <w:p w14:paraId="212862CD" w14:textId="0A3FF490" w:rsidR="00594ED5" w:rsidRDefault="00594ED5" w:rsidP="00F43A12">
      <w:pPr>
        <w:pStyle w:val="NormalWeb"/>
        <w:spacing w:before="0" w:beforeAutospacing="0" w:after="200" w:afterAutospacing="0"/>
        <w:textAlignment w:val="baseline"/>
        <w:rPr>
          <w:ins w:id="339" w:author="Yang, Yaping" w:date="2021-04-18T15:21:00Z"/>
          <w:rFonts w:ascii="Calibri" w:eastAsiaTheme="minorEastAsia" w:hAnsi="Calibri" w:cs="Calibri"/>
          <w:sz w:val="32"/>
          <w:szCs w:val="32"/>
        </w:rPr>
      </w:pPr>
    </w:p>
    <w:p w14:paraId="28AB3111" w14:textId="77777777" w:rsidR="00594ED5" w:rsidRPr="000724DA" w:rsidRDefault="00594ED5" w:rsidP="00594ED5">
      <w:pPr>
        <w:pStyle w:val="NormalWeb"/>
        <w:spacing w:before="0" w:beforeAutospacing="0" w:after="0" w:afterAutospacing="0"/>
        <w:textAlignment w:val="baseline"/>
        <w:rPr>
          <w:ins w:id="340" w:author="Yang, Yaping" w:date="2021-04-18T15:21:00Z"/>
          <w:rStyle w:val="normaltextrun"/>
          <w:rFonts w:ascii="Calibri" w:hAnsi="Calibri" w:cs="Calibri"/>
          <w:color w:val="24292E"/>
          <w:sz w:val="32"/>
          <w:szCs w:val="32"/>
          <w:shd w:val="clear" w:color="auto" w:fill="FFFFFF"/>
        </w:rPr>
      </w:pPr>
      <w:ins w:id="341" w:author="Yang, Yaping" w:date="2021-04-18T15:21:00Z">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ins>
    </w:p>
    <w:p w14:paraId="4A86241B" w14:textId="3FD0BF93" w:rsidR="00594ED5" w:rsidRDefault="00594ED5" w:rsidP="00594ED5">
      <w:pPr>
        <w:pStyle w:val="NormalWeb"/>
        <w:spacing w:before="0" w:beforeAutospacing="0" w:after="0" w:afterAutospacing="0"/>
        <w:textAlignment w:val="baseline"/>
        <w:rPr>
          <w:ins w:id="342" w:author="Yang, Yaping" w:date="2021-04-18T15:21:00Z"/>
          <w:rStyle w:val="normaltextrun"/>
          <w:rFonts w:ascii="Calibri" w:hAnsi="Calibri" w:cs="Calibri"/>
          <w:color w:val="24292E"/>
          <w:sz w:val="32"/>
          <w:szCs w:val="32"/>
          <w:shd w:val="clear" w:color="auto" w:fill="FFFFFF"/>
        </w:rPr>
      </w:pPr>
      <w:ins w:id="343" w:author="Yang, Yaping" w:date="2021-04-18T15:21:00Z">
        <w:r w:rsidRPr="000724DA">
          <w:rPr>
            <w:rStyle w:val="normaltextrun"/>
            <w:rFonts w:ascii="Calibri" w:hAnsi="Calibri" w:cs="Calibri"/>
            <w:color w:val="24292E"/>
            <w:sz w:val="32"/>
            <w:szCs w:val="32"/>
            <w:shd w:val="clear" w:color="auto" w:fill="FFFFFF"/>
          </w:rPr>
          <w:t>1. Click on population link</w:t>
        </w:r>
        <w:r>
          <w:rPr>
            <w:rStyle w:val="normaltextrun"/>
            <w:rFonts w:ascii="Calibri" w:hAnsi="Calibri" w:cs="Calibri"/>
            <w:color w:val="24292E"/>
            <w:sz w:val="32"/>
            <w:szCs w:val="32"/>
            <w:shd w:val="clear" w:color="auto" w:fill="FFFFFF"/>
          </w:rPr>
          <w:t xml:space="preserve"> to come to the population maintenance interface,</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i</w:t>
        </w:r>
        <w:r w:rsidRPr="000724DA">
          <w:rPr>
            <w:rStyle w:val="normaltextrun"/>
            <w:rFonts w:ascii="Calibri" w:hAnsi="Calibri" w:cs="Calibri"/>
            <w:color w:val="24292E"/>
            <w:sz w:val="32"/>
            <w:szCs w:val="32"/>
            <w:shd w:val="clear" w:color="auto" w:fill="FFFFFF"/>
          </w:rPr>
          <w:t xml:space="preserve">f </w:t>
        </w:r>
        <w:r>
          <w:rPr>
            <w:rStyle w:val="normaltextrun"/>
            <w:rFonts w:ascii="Calibri" w:hAnsi="Calibri" w:cs="Calibri"/>
            <w:color w:val="24292E"/>
            <w:sz w:val="32"/>
            <w:szCs w:val="32"/>
            <w:shd w:val="clear" w:color="auto" w:fill="FFFFFF"/>
          </w:rPr>
          <w:t xml:space="preserve">there is </w:t>
        </w:r>
        <w:r w:rsidRPr="000724DA">
          <w:rPr>
            <w:rStyle w:val="normaltextrun"/>
            <w:rFonts w:ascii="Calibri" w:hAnsi="Calibri" w:cs="Calibri"/>
            <w:color w:val="24292E"/>
            <w:sz w:val="32"/>
            <w:szCs w:val="32"/>
            <w:shd w:val="clear" w:color="auto" w:fill="FFFFFF"/>
          </w:rPr>
          <w:t xml:space="preserve">no selection, update population button is </w:t>
        </w:r>
        <w:r>
          <w:rPr>
            <w:rStyle w:val="normaltextrun"/>
            <w:rFonts w:ascii="Calibri" w:hAnsi="Calibri" w:cs="Calibri"/>
            <w:color w:val="24292E"/>
            <w:sz w:val="32"/>
            <w:szCs w:val="32"/>
            <w:shd w:val="clear" w:color="auto" w:fill="FFFFFF"/>
          </w:rPr>
          <w:t>disabled</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w:t>
        </w:r>
      </w:ins>
      <w:ins w:id="344" w:author="Yang, Yaping" w:date="2021-04-18T15:27:00Z">
        <w:r>
          <w:rPr>
            <w:rStyle w:val="normaltextrun"/>
            <w:rFonts w:ascii="Calibri" w:hAnsi="Calibri" w:cs="Calibri"/>
            <w:color w:val="24292E"/>
            <w:sz w:val="32"/>
            <w:szCs w:val="32"/>
            <w:shd w:val="clear" w:color="auto" w:fill="FFFFFF"/>
          </w:rPr>
          <w:t>You</w:t>
        </w:r>
      </w:ins>
      <w:ins w:id="345" w:author="Yang, Yaping" w:date="2021-04-18T15:21:00Z">
        <w:r w:rsidRPr="000724DA">
          <w:rPr>
            <w:rStyle w:val="normaltextrun"/>
            <w:rFonts w:ascii="Calibri" w:hAnsi="Calibri" w:cs="Calibri"/>
            <w:color w:val="24292E"/>
            <w:sz w:val="32"/>
            <w:szCs w:val="32"/>
            <w:shd w:val="clear" w:color="auto" w:fill="FFFFFF"/>
          </w:rPr>
          <w:t xml:space="preserve"> can select state, city</w:t>
        </w:r>
        <w:r>
          <w:rPr>
            <w:rStyle w:val="normaltextrun"/>
            <w:rFonts w:ascii="Calibri" w:hAnsi="Calibri" w:cs="Calibri"/>
            <w:color w:val="24292E"/>
            <w:sz w:val="32"/>
            <w:szCs w:val="32"/>
            <w:shd w:val="clear" w:color="auto" w:fill="FFFFFF"/>
          </w:rPr>
          <w:t xml:space="preserve"> to </w:t>
        </w:r>
        <w:r w:rsidRPr="000724DA">
          <w:rPr>
            <w:rStyle w:val="normaltextrun"/>
            <w:rFonts w:ascii="Calibri" w:hAnsi="Calibri" w:cs="Calibri"/>
            <w:color w:val="24292E"/>
            <w:sz w:val="32"/>
            <w:szCs w:val="32"/>
            <w:shd w:val="clear" w:color="auto" w:fill="FFFFFF"/>
          </w:rPr>
          <w:t>show</w:t>
        </w:r>
        <w:r>
          <w:rPr>
            <w:rStyle w:val="normaltextrun"/>
            <w:rFonts w:ascii="Calibri" w:hAnsi="Calibri" w:cs="Calibri"/>
            <w:color w:val="24292E"/>
            <w:sz w:val="32"/>
            <w:szCs w:val="32"/>
            <w:shd w:val="clear" w:color="auto" w:fill="FFFFFF"/>
          </w:rPr>
          <w:t xml:space="preserve"> </w:t>
        </w:r>
        <w:r w:rsidRPr="000724DA">
          <w:rPr>
            <w:rStyle w:val="normaltextrun"/>
            <w:rFonts w:ascii="Calibri" w:hAnsi="Calibri" w:cs="Calibri"/>
            <w:color w:val="24292E"/>
            <w:sz w:val="32"/>
            <w:szCs w:val="32"/>
            <w:shd w:val="clear" w:color="auto" w:fill="FFFFFF"/>
          </w:rPr>
          <w:t>the</w:t>
        </w:r>
        <w:r>
          <w:rPr>
            <w:rStyle w:val="normaltextrun"/>
            <w:rFonts w:ascii="Calibri" w:hAnsi="Calibri" w:cs="Calibri"/>
            <w:color w:val="24292E"/>
            <w:sz w:val="32"/>
            <w:szCs w:val="32"/>
            <w:shd w:val="clear" w:color="auto" w:fill="FFFFFF"/>
          </w:rPr>
          <w:t xml:space="preserve"> corresponding</w:t>
        </w:r>
        <w:r w:rsidRPr="000724DA">
          <w:rPr>
            <w:rStyle w:val="normaltextrun"/>
            <w:rFonts w:ascii="Calibri" w:hAnsi="Calibri" w:cs="Calibri"/>
            <w:color w:val="24292E"/>
            <w:sz w:val="32"/>
            <w:szCs w:val="32"/>
            <w:shd w:val="clear" w:color="auto" w:fill="FFFFFF"/>
          </w:rPr>
          <w:t xml:space="preserve"> population. </w:t>
        </w:r>
      </w:ins>
    </w:p>
    <w:p w14:paraId="1723EBDD" w14:textId="77777777" w:rsidR="00594ED5" w:rsidRDefault="00594ED5" w:rsidP="00594ED5">
      <w:pPr>
        <w:pStyle w:val="NormalWeb"/>
        <w:spacing w:before="0" w:beforeAutospacing="0" w:after="0" w:afterAutospacing="0"/>
        <w:textAlignment w:val="baseline"/>
        <w:rPr>
          <w:ins w:id="346" w:author="Yang, Yaping" w:date="2021-04-18T15:21:00Z"/>
          <w:rStyle w:val="normaltextrun"/>
          <w:rFonts w:ascii="Calibri" w:hAnsi="Calibri" w:cs="Calibri"/>
          <w:color w:val="24292E"/>
          <w:sz w:val="32"/>
          <w:szCs w:val="32"/>
          <w:shd w:val="clear" w:color="auto" w:fill="FFFFFF"/>
        </w:rPr>
      </w:pPr>
    </w:p>
    <w:p w14:paraId="581C3EC5" w14:textId="4F3C4C4E" w:rsidR="00594ED5" w:rsidRDefault="00594ED5" w:rsidP="00594ED5">
      <w:pPr>
        <w:pStyle w:val="NormalWeb"/>
        <w:spacing w:before="0" w:beforeAutospacing="0" w:after="0" w:afterAutospacing="0"/>
        <w:textAlignment w:val="baseline"/>
        <w:rPr>
          <w:ins w:id="347" w:author="Yang, Yaping" w:date="2021-04-18T15:21:00Z"/>
          <w:rStyle w:val="normaltextrun"/>
          <w:rFonts w:ascii="Calibri" w:hAnsi="Calibri" w:cs="Calibri"/>
          <w:color w:val="24292E"/>
          <w:sz w:val="32"/>
          <w:szCs w:val="32"/>
          <w:shd w:val="clear" w:color="auto" w:fill="FFFFFF"/>
        </w:rPr>
      </w:pPr>
      <w:ins w:id="348" w:author="Yang, Yaping" w:date="2021-04-18T15:21:00Z">
        <w:r>
          <w:rPr>
            <w:rStyle w:val="normaltextrun"/>
            <w:rFonts w:ascii="Calibri" w:hAnsi="Calibri" w:cs="Calibri"/>
            <w:color w:val="24292E"/>
            <w:sz w:val="32"/>
            <w:szCs w:val="32"/>
            <w:shd w:val="clear" w:color="auto" w:fill="FFFFFF"/>
          </w:rPr>
          <w:t xml:space="preserve">2. The update population button will only become enabled when </w:t>
        </w:r>
      </w:ins>
      <w:ins w:id="349" w:author="Yang, Yaping" w:date="2021-04-18T15:27:00Z">
        <w:r>
          <w:rPr>
            <w:rStyle w:val="normaltextrun"/>
            <w:rFonts w:ascii="Calibri" w:hAnsi="Calibri" w:cs="Calibri"/>
            <w:color w:val="24292E"/>
            <w:sz w:val="32"/>
            <w:szCs w:val="32"/>
            <w:shd w:val="clear" w:color="auto" w:fill="FFFFFF"/>
          </w:rPr>
          <w:t xml:space="preserve">you </w:t>
        </w:r>
      </w:ins>
      <w:ins w:id="350" w:author="Yang, Yaping" w:date="2021-04-18T15:21:00Z">
        <w:r>
          <w:rPr>
            <w:rStyle w:val="normaltextrun"/>
            <w:rFonts w:ascii="Calibri" w:hAnsi="Calibri" w:cs="Calibri"/>
            <w:color w:val="24292E"/>
            <w:sz w:val="32"/>
            <w:szCs w:val="32"/>
            <w:shd w:val="clear" w:color="auto" w:fill="FFFFFF"/>
          </w:rPr>
          <w:t>update the population to a different number.</w:t>
        </w:r>
        <w:r w:rsidRPr="000724DA">
          <w:rPr>
            <w:rStyle w:val="normaltextrun"/>
            <w:rFonts w:ascii="Calibri" w:hAnsi="Calibri" w:cs="Calibri"/>
            <w:color w:val="24292E"/>
            <w:sz w:val="32"/>
            <w:szCs w:val="32"/>
            <w:shd w:val="clear" w:color="auto" w:fill="FFFFFF"/>
          </w:rPr>
          <w:t xml:space="preserve"> </w:t>
        </w:r>
      </w:ins>
    </w:p>
    <w:p w14:paraId="4EA10254" w14:textId="77777777" w:rsidR="00594ED5" w:rsidRDefault="00594ED5" w:rsidP="00594ED5">
      <w:pPr>
        <w:pStyle w:val="NormalWeb"/>
        <w:spacing w:before="0" w:beforeAutospacing="0" w:after="0" w:afterAutospacing="0"/>
        <w:textAlignment w:val="baseline"/>
        <w:rPr>
          <w:ins w:id="351" w:author="Yang, Yaping" w:date="2021-04-18T15:21:00Z"/>
          <w:rFonts w:ascii="Calibri" w:hAnsi="Calibri" w:cs="Calibri"/>
          <w:color w:val="000000"/>
          <w:sz w:val="32"/>
          <w:szCs w:val="32"/>
        </w:rPr>
      </w:pPr>
      <w:ins w:id="352" w:author="Yang, Yaping" w:date="2021-04-18T15:21:00Z">
        <w:r w:rsidRPr="000724DA">
          <w:rPr>
            <w:rFonts w:ascii="Calibri" w:hAnsi="Calibri" w:cs="Calibri"/>
            <w:color w:val="000000"/>
            <w:sz w:val="32"/>
            <w:szCs w:val="32"/>
          </w:rPr>
          <w:t>Note: population length should be between 0</w:t>
        </w:r>
        <w:r>
          <w:rPr>
            <w:rFonts w:ascii="Calibri" w:hAnsi="Calibri" w:cs="Calibri"/>
            <w:color w:val="000000"/>
            <w:sz w:val="32"/>
            <w:szCs w:val="32"/>
          </w:rPr>
          <w:t xml:space="preserve"> </w:t>
        </w:r>
        <w:r w:rsidRPr="000724DA">
          <w:rPr>
            <w:rFonts w:ascii="Calibri" w:hAnsi="Calibri" w:cs="Calibri"/>
            <w:color w:val="000000"/>
            <w:sz w:val="32"/>
            <w:szCs w:val="32"/>
          </w:rPr>
          <w:t>- 10</w:t>
        </w:r>
        <w:r>
          <w:rPr>
            <w:rFonts w:ascii="Calibri" w:hAnsi="Calibri" w:cs="Calibri"/>
            <w:color w:val="000000"/>
            <w:sz w:val="32"/>
            <w:szCs w:val="32"/>
          </w:rPr>
          <w:t xml:space="preserve"> digits.</w:t>
        </w:r>
        <w:r w:rsidRPr="000724DA">
          <w:rPr>
            <w:rFonts w:ascii="Calibri" w:hAnsi="Calibri" w:cs="Calibri"/>
            <w:color w:val="000000"/>
            <w:sz w:val="32"/>
            <w:szCs w:val="32"/>
          </w:rPr>
          <w:t xml:space="preserve"> </w:t>
        </w:r>
      </w:ins>
    </w:p>
    <w:p w14:paraId="11E32689" w14:textId="77777777" w:rsidR="00594ED5" w:rsidRPr="000724DA" w:rsidRDefault="00594ED5" w:rsidP="00594ED5">
      <w:pPr>
        <w:pStyle w:val="NormalWeb"/>
        <w:spacing w:before="0" w:beforeAutospacing="0" w:after="0" w:afterAutospacing="0"/>
        <w:textAlignment w:val="baseline"/>
        <w:rPr>
          <w:ins w:id="353" w:author="Yang, Yaping" w:date="2021-04-18T15:21:00Z"/>
          <w:rFonts w:ascii="Calibri" w:hAnsi="Calibri" w:cs="Calibri"/>
          <w:color w:val="000000"/>
          <w:sz w:val="32"/>
          <w:szCs w:val="32"/>
        </w:rPr>
      </w:pPr>
    </w:p>
    <w:p w14:paraId="524A1D53" w14:textId="1DE18422" w:rsidR="00594ED5" w:rsidRDefault="00594ED5" w:rsidP="00594ED5">
      <w:pPr>
        <w:rPr>
          <w:ins w:id="354" w:author="Yang, Yaping" w:date="2021-04-18T15:21:00Z"/>
          <w:rStyle w:val="normaltextrun"/>
          <w:rFonts w:ascii="Calibri" w:hAnsi="Calibri" w:cs="Calibri"/>
          <w:color w:val="24292E"/>
          <w:sz w:val="32"/>
          <w:szCs w:val="32"/>
          <w:shd w:val="clear" w:color="auto" w:fill="FFFFFF"/>
        </w:rPr>
      </w:pPr>
      <w:ins w:id="355" w:author="Yang, Yaping" w:date="2021-04-18T15:21:00Z">
        <w:r>
          <w:rPr>
            <w:rStyle w:val="normaltextrun"/>
            <w:rFonts w:ascii="Calibri" w:hAnsi="Calibri" w:cs="Calibri"/>
            <w:color w:val="24292E"/>
            <w:sz w:val="32"/>
            <w:szCs w:val="32"/>
            <w:shd w:val="clear" w:color="auto" w:fill="FFFFFF"/>
          </w:rPr>
          <w:t xml:space="preserve">3. </w:t>
        </w:r>
        <w:r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 xml:space="preserve">at any time, </w:t>
        </w:r>
      </w:ins>
      <w:ins w:id="356" w:author="Yang, Yaping" w:date="2021-04-18T15:28:00Z">
        <w:r>
          <w:rPr>
            <w:rStyle w:val="normaltextrun"/>
            <w:rFonts w:ascii="Calibri" w:hAnsi="Calibri" w:cs="Calibri"/>
            <w:color w:val="24292E"/>
            <w:sz w:val="32"/>
            <w:szCs w:val="32"/>
            <w:shd w:val="clear" w:color="auto" w:fill="FFFFFF"/>
          </w:rPr>
          <w:t>you decide to change</w:t>
        </w:r>
      </w:ins>
      <w:ins w:id="357" w:author="Yang, Yaping" w:date="2021-04-18T15:21:00Z">
        <w:r>
          <w:rPr>
            <w:rStyle w:val="normaltextrun"/>
            <w:rFonts w:ascii="Calibri" w:hAnsi="Calibri" w:cs="Calibri"/>
            <w:color w:val="24292E"/>
            <w:sz w:val="32"/>
            <w:szCs w:val="32"/>
            <w:shd w:val="clear" w:color="auto" w:fill="FFFFFF"/>
          </w:rPr>
          <w:t xml:space="preserve"> the selected state, then the city and population will be reset</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w:t>
        </w:r>
      </w:ins>
      <w:ins w:id="358" w:author="Yang, Yaping" w:date="2021-04-18T15:28:00Z">
        <w:r>
          <w:rPr>
            <w:rStyle w:val="normaltextrun"/>
            <w:rFonts w:ascii="Calibri" w:hAnsi="Calibri" w:cs="Calibri"/>
            <w:color w:val="24292E"/>
            <w:sz w:val="32"/>
            <w:szCs w:val="32"/>
            <w:shd w:val="clear" w:color="auto" w:fill="FFFFFF"/>
          </w:rPr>
          <w:t>you change</w:t>
        </w:r>
      </w:ins>
      <w:ins w:id="359" w:author="Yang, Yaping" w:date="2021-04-18T15:21:00Z">
        <w:r>
          <w:rPr>
            <w:rStyle w:val="normaltextrun"/>
            <w:rFonts w:ascii="Calibri" w:hAnsi="Calibri" w:cs="Calibri"/>
            <w:color w:val="24292E"/>
            <w:sz w:val="32"/>
            <w:szCs w:val="32"/>
            <w:shd w:val="clear" w:color="auto" w:fill="FFFFFF"/>
          </w:rPr>
          <w:t xml:space="preserve"> the city, then the population will be reset to reflect the correct for that location.</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 xml:space="preserve">And the update button stays disabled until </w:t>
        </w:r>
      </w:ins>
      <w:ins w:id="360" w:author="Yang, Yaping" w:date="2021-04-18T15:28:00Z">
        <w:r>
          <w:rPr>
            <w:rStyle w:val="normaltextrun"/>
            <w:rFonts w:ascii="Calibri" w:hAnsi="Calibri" w:cs="Calibri"/>
            <w:color w:val="24292E"/>
            <w:sz w:val="32"/>
            <w:szCs w:val="32"/>
            <w:shd w:val="clear" w:color="auto" w:fill="FFFFFF"/>
          </w:rPr>
          <w:t>you change the</w:t>
        </w:r>
      </w:ins>
      <w:ins w:id="361" w:author="Yang, Yaping" w:date="2021-04-18T15:21:00Z">
        <w:r>
          <w:rPr>
            <w:rStyle w:val="normaltextrun"/>
            <w:rFonts w:ascii="Calibri" w:hAnsi="Calibri" w:cs="Calibri"/>
            <w:color w:val="24292E"/>
            <w:sz w:val="32"/>
            <w:szCs w:val="32"/>
            <w:shd w:val="clear" w:color="auto" w:fill="FFFFFF"/>
          </w:rPr>
          <w:t xml:space="preserve"> population to a different number.</w:t>
        </w:r>
      </w:ins>
    </w:p>
    <w:p w14:paraId="0053E4E7" w14:textId="77777777" w:rsidR="00594ED5" w:rsidRPr="000724DA" w:rsidRDefault="00594ED5" w:rsidP="00594ED5">
      <w:pPr>
        <w:rPr>
          <w:ins w:id="362" w:author="Yang, Yaping" w:date="2021-04-18T15:21:00Z"/>
          <w:rStyle w:val="normaltextrun"/>
          <w:rFonts w:ascii="Calibri" w:hAnsi="Calibri" w:cs="Calibri"/>
          <w:color w:val="24292E"/>
          <w:sz w:val="32"/>
          <w:szCs w:val="32"/>
          <w:shd w:val="clear" w:color="auto" w:fill="FFFFFF"/>
        </w:rPr>
      </w:pPr>
      <w:ins w:id="363" w:author="Yang, Yaping" w:date="2021-04-18T15:21:00Z">
        <w:r>
          <w:rPr>
            <w:rStyle w:val="normaltextrun"/>
            <w:rFonts w:ascii="Calibri" w:hAnsi="Calibri" w:cs="Calibri"/>
            <w:color w:val="24292E"/>
            <w:sz w:val="32"/>
            <w:szCs w:val="32"/>
            <w:shd w:val="clear" w:color="auto" w:fill="FFFFFF"/>
          </w:rPr>
          <w:t xml:space="preserve">4. Once the update is successful, you will receive a success message at the bottom. </w:t>
        </w:r>
      </w:ins>
    </w:p>
    <w:p w14:paraId="2D812D0A" w14:textId="77777777" w:rsidR="00594ED5" w:rsidRDefault="00594ED5" w:rsidP="00594ED5">
      <w:pPr>
        <w:pStyle w:val="NormalWeb"/>
        <w:spacing w:before="0" w:beforeAutospacing="0" w:after="0" w:afterAutospacing="0"/>
        <w:ind w:left="720"/>
        <w:textAlignment w:val="baseline"/>
        <w:rPr>
          <w:ins w:id="364" w:author="Yang, Yaping" w:date="2021-04-18T15:21:00Z"/>
          <w:rFonts w:ascii="Calibri" w:hAnsi="Calibri" w:cs="Calibri"/>
          <w:color w:val="000000"/>
          <w:sz w:val="22"/>
          <w:szCs w:val="22"/>
        </w:rPr>
      </w:pPr>
      <w:ins w:id="365" w:author="Yang, Yaping" w:date="2021-04-18T15:21:00Z">
        <w:r>
          <w:rPr>
            <w:rFonts w:ascii="Calibri" w:hAnsi="Calibri" w:cs="Calibri"/>
            <w:noProof/>
            <w:color w:val="000000"/>
            <w:bdr w:val="none" w:sz="0" w:space="0" w:color="auto" w:frame="1"/>
          </w:rPr>
          <w:drawing>
            <wp:inline distT="0" distB="0" distL="0" distR="0" wp14:anchorId="7FB8BA6C" wp14:editId="6CD4B3CC">
              <wp:extent cx="3985260" cy="2230702"/>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ins>
    </w:p>
    <w:p w14:paraId="4FA9982C" w14:textId="77777777" w:rsidR="00594ED5" w:rsidRDefault="00594ED5" w:rsidP="00594ED5">
      <w:pPr>
        <w:pStyle w:val="NormalWeb"/>
        <w:spacing w:before="0" w:beforeAutospacing="0" w:after="0" w:afterAutospacing="0"/>
        <w:textAlignment w:val="baseline"/>
        <w:rPr>
          <w:ins w:id="366" w:author="Yang, Yaping" w:date="2021-04-18T15:21:00Z"/>
          <w:rFonts w:ascii="Calibri" w:hAnsi="Calibri" w:cs="Calibri"/>
          <w:color w:val="000000"/>
          <w:sz w:val="22"/>
          <w:szCs w:val="22"/>
        </w:rPr>
      </w:pPr>
    </w:p>
    <w:p w14:paraId="383FB969" w14:textId="77777777" w:rsidR="00594ED5" w:rsidRPr="0097762B" w:rsidRDefault="00594ED5" w:rsidP="00594ED5">
      <w:pPr>
        <w:pStyle w:val="NormalWeb"/>
        <w:spacing w:before="0" w:beforeAutospacing="0" w:after="0" w:afterAutospacing="0"/>
        <w:textAlignment w:val="baseline"/>
        <w:rPr>
          <w:ins w:id="367" w:author="Yang, Yaping" w:date="2021-04-18T15:21:00Z"/>
          <w:rFonts w:ascii="Calibri" w:hAnsi="Calibri" w:cs="Calibri"/>
          <w:color w:val="000000"/>
          <w:sz w:val="32"/>
          <w:szCs w:val="32"/>
        </w:rPr>
      </w:pPr>
      <w:ins w:id="368" w:author="Yang, Yaping" w:date="2021-04-18T15:21:00Z">
        <w:r w:rsidRPr="0097762B">
          <w:rPr>
            <w:rFonts w:ascii="Calibri" w:hAnsi="Calibri" w:cs="Calibri"/>
            <w:color w:val="000000"/>
            <w:sz w:val="32"/>
            <w:szCs w:val="32"/>
          </w:rPr>
          <w:t xml:space="preserve">Click </w:t>
        </w:r>
        <w:r>
          <w:rPr>
            <w:rFonts w:ascii="Calibri" w:hAnsi="Calibri" w:cs="Calibri"/>
            <w:color w:val="000000"/>
            <w:sz w:val="32"/>
            <w:szCs w:val="32"/>
          </w:rPr>
          <w:t>on the top</w:t>
        </w:r>
        <w:r w:rsidRPr="0097762B">
          <w:rPr>
            <w:rFonts w:ascii="Calibri" w:hAnsi="Calibri" w:cs="Calibri"/>
            <w:color w:val="000000"/>
            <w:sz w:val="32"/>
            <w:szCs w:val="32"/>
          </w:rPr>
          <w:t xml:space="preserve"> and we go back to the dashboard. </w:t>
        </w:r>
      </w:ins>
    </w:p>
    <w:p w14:paraId="1DD75098" w14:textId="7574AE2F" w:rsidR="00594ED5" w:rsidRDefault="00594ED5" w:rsidP="00F43A12">
      <w:pPr>
        <w:pStyle w:val="NormalWeb"/>
        <w:spacing w:before="0" w:beforeAutospacing="0" w:after="200" w:afterAutospacing="0"/>
        <w:textAlignment w:val="baseline"/>
        <w:rPr>
          <w:ins w:id="369" w:author="Yang, Yaping" w:date="2021-04-18T15:21:00Z"/>
          <w:rFonts w:ascii="Calibri" w:eastAsiaTheme="minorEastAsia" w:hAnsi="Calibri" w:cs="Calibri"/>
          <w:sz w:val="32"/>
          <w:szCs w:val="32"/>
        </w:rPr>
      </w:pPr>
    </w:p>
    <w:p w14:paraId="184B3C1C" w14:textId="3A1B7DD8" w:rsidR="00594ED5" w:rsidRDefault="00594ED5" w:rsidP="00F43A12">
      <w:pPr>
        <w:pStyle w:val="NormalWeb"/>
        <w:spacing w:before="0" w:beforeAutospacing="0" w:after="200" w:afterAutospacing="0"/>
        <w:textAlignment w:val="baseline"/>
        <w:rPr>
          <w:ins w:id="370" w:author="Yang, Yaping" w:date="2021-04-18T15:21:00Z"/>
          <w:rFonts w:ascii="Calibri" w:eastAsiaTheme="minorEastAsia" w:hAnsi="Calibri" w:cs="Calibri"/>
          <w:sz w:val="32"/>
          <w:szCs w:val="32"/>
        </w:rPr>
      </w:pPr>
    </w:p>
    <w:p w14:paraId="4BB78E47" w14:textId="549AAA4F" w:rsidR="00594ED5" w:rsidRDefault="00594ED5" w:rsidP="00F43A12">
      <w:pPr>
        <w:pStyle w:val="NormalWeb"/>
        <w:spacing w:before="0" w:beforeAutospacing="0" w:after="200" w:afterAutospacing="0"/>
        <w:textAlignment w:val="baseline"/>
        <w:rPr>
          <w:ins w:id="371" w:author="Yang, Yaping" w:date="2021-04-18T15:21:00Z"/>
          <w:rFonts w:ascii="Calibri" w:eastAsiaTheme="minorEastAsia" w:hAnsi="Calibri" w:cs="Calibri"/>
          <w:sz w:val="32"/>
          <w:szCs w:val="32"/>
        </w:rPr>
      </w:pPr>
    </w:p>
    <w:p w14:paraId="6CBB1D5A" w14:textId="77777777" w:rsidR="00594ED5" w:rsidRDefault="00594ED5" w:rsidP="00594ED5">
      <w:pPr>
        <w:pStyle w:val="NormalWeb"/>
        <w:spacing w:before="0" w:beforeAutospacing="0" w:after="200" w:afterAutospacing="0"/>
        <w:rPr>
          <w:ins w:id="372" w:author="Yang, Yaping" w:date="2021-04-18T15:22:00Z"/>
          <w:rFonts w:ascii="Calibri" w:hAnsi="Calibri" w:cs="Calibri"/>
          <w:color w:val="000000"/>
          <w:sz w:val="32"/>
          <w:szCs w:val="32"/>
        </w:rPr>
      </w:pPr>
      <w:ins w:id="373" w:author="Yang, Yaping" w:date="2021-04-18T15:22:00Z">
        <w:r w:rsidRPr="0097762B">
          <w:rPr>
            <w:rFonts w:ascii="Calibri" w:hAnsi="Calibri" w:cs="Calibri"/>
            <w:color w:val="000000"/>
            <w:sz w:val="32"/>
            <w:szCs w:val="32"/>
          </w:rPr>
          <w:lastRenderedPageBreak/>
          <w:t xml:space="preserve">Next, click on the holiday maintenance link: </w:t>
        </w:r>
      </w:ins>
    </w:p>
    <w:p w14:paraId="6161E53A" w14:textId="77777777" w:rsidR="00594ED5" w:rsidRPr="00AF0961" w:rsidRDefault="00594ED5" w:rsidP="00594ED5">
      <w:pPr>
        <w:pStyle w:val="NormalWeb"/>
        <w:spacing w:before="0" w:beforeAutospacing="0" w:after="200" w:afterAutospacing="0"/>
        <w:rPr>
          <w:ins w:id="374" w:author="Yang, Yaping" w:date="2021-04-18T15:22:00Z"/>
          <w:rFonts w:ascii="Calibri" w:hAnsi="Calibri" w:cs="Calibri"/>
          <w:color w:val="000000"/>
          <w:sz w:val="32"/>
          <w:szCs w:val="32"/>
        </w:rPr>
      </w:pPr>
      <w:ins w:id="375" w:author="Yang, Yaping" w:date="2021-04-18T15:22:00Z">
        <w:r>
          <w:rPr>
            <w:rFonts w:ascii="Calibri" w:hAnsi="Calibri" w:cs="Calibri"/>
            <w:color w:val="000000"/>
            <w:sz w:val="32"/>
            <w:szCs w:val="32"/>
          </w:rPr>
          <w:t>1. It</w:t>
        </w:r>
        <w:r w:rsidRPr="0097762B">
          <w:rPr>
            <w:rFonts w:ascii="Calibri" w:hAnsi="Calibri" w:cs="Calibri"/>
            <w:color w:val="000000"/>
            <w:sz w:val="32"/>
            <w:szCs w:val="32"/>
          </w:rPr>
          <w:t xml:space="preserve"> shows </w:t>
        </w:r>
        <w:r>
          <w:rPr>
            <w:rFonts w:ascii="Calibri" w:hAnsi="Calibri" w:cs="Calibri"/>
            <w:color w:val="000000"/>
            <w:sz w:val="32"/>
            <w:szCs w:val="32"/>
          </w:rPr>
          <w:t xml:space="preserve">the </w:t>
        </w:r>
        <w:r w:rsidRPr="0097762B">
          <w:rPr>
            <w:rFonts w:ascii="Calibri" w:hAnsi="Calibri" w:cs="Calibri"/>
            <w:color w:val="000000"/>
            <w:sz w:val="32"/>
            <w:szCs w:val="32"/>
          </w:rPr>
          <w:t>holiday list</w:t>
        </w:r>
        <w:r>
          <w:rPr>
            <w:rFonts w:ascii="Calibri" w:hAnsi="Calibri" w:cs="Calibri"/>
            <w:color w:val="000000"/>
            <w:sz w:val="32"/>
            <w:szCs w:val="32"/>
          </w:rPr>
          <w:t xml:space="preserve"> with holiday date and holiday name.</w:t>
        </w:r>
        <w:r w:rsidRPr="00AF0961">
          <w:rPr>
            <w:rFonts w:ascii="Calibri" w:hAnsi="Calibri" w:cs="Calibri"/>
            <w:color w:val="000000"/>
            <w:sz w:val="32"/>
            <w:szCs w:val="32"/>
          </w:rPr>
          <w:t xml:space="preserve"> Note: A date can have multiple holiday names. </w:t>
        </w:r>
      </w:ins>
    </w:p>
    <w:p w14:paraId="03A3D2B1" w14:textId="6B945B2A" w:rsidR="00594ED5" w:rsidRDefault="00594ED5" w:rsidP="00594ED5">
      <w:pPr>
        <w:pStyle w:val="NormalWeb"/>
        <w:spacing w:before="0" w:beforeAutospacing="0" w:after="200" w:afterAutospacing="0"/>
        <w:rPr>
          <w:ins w:id="376" w:author="Yang, Yaping" w:date="2021-04-18T15:22:00Z"/>
          <w:rFonts w:ascii="Calibri" w:hAnsi="Calibri" w:cs="Calibri"/>
          <w:color w:val="000000"/>
          <w:sz w:val="32"/>
          <w:szCs w:val="32"/>
        </w:rPr>
      </w:pPr>
      <w:ins w:id="377" w:author="Yang, Yaping" w:date="2021-04-18T15:22:00Z">
        <w:r w:rsidRPr="0097762B">
          <w:rPr>
            <w:rFonts w:ascii="Calibri" w:hAnsi="Calibri" w:cs="Calibri"/>
            <w:color w:val="000000"/>
            <w:sz w:val="32"/>
            <w:szCs w:val="32"/>
          </w:rPr>
          <w:t xml:space="preserve">2. If </w:t>
        </w:r>
      </w:ins>
      <w:ins w:id="378" w:author="Yang, Yaping" w:date="2021-04-18T15:29:00Z">
        <w:r>
          <w:rPr>
            <w:rFonts w:ascii="Calibri" w:hAnsi="Calibri" w:cs="Calibri"/>
            <w:color w:val="000000"/>
            <w:sz w:val="32"/>
            <w:szCs w:val="32"/>
          </w:rPr>
          <w:t>you want</w:t>
        </w:r>
      </w:ins>
      <w:ins w:id="379" w:author="Yang, Yaping" w:date="2021-04-18T15:22:00Z">
        <w:r w:rsidRPr="0097762B">
          <w:rPr>
            <w:rFonts w:ascii="Calibri" w:hAnsi="Calibri" w:cs="Calibri"/>
            <w:color w:val="000000"/>
            <w:sz w:val="32"/>
            <w:szCs w:val="32"/>
          </w:rPr>
          <w:t xml:space="preserve"> to add holiday, </w:t>
        </w:r>
      </w:ins>
      <w:ins w:id="380" w:author="Yang, Yaping" w:date="2021-04-18T15:29:00Z">
        <w:r>
          <w:rPr>
            <w:rFonts w:ascii="Calibri" w:hAnsi="Calibri" w:cs="Calibri"/>
            <w:color w:val="000000"/>
            <w:sz w:val="32"/>
            <w:szCs w:val="32"/>
          </w:rPr>
          <w:t>you</w:t>
        </w:r>
      </w:ins>
      <w:ins w:id="381" w:author="Yang, Yaping" w:date="2021-04-18T15:22:00Z">
        <w:r>
          <w:rPr>
            <w:rFonts w:ascii="Calibri" w:hAnsi="Calibri" w:cs="Calibri"/>
            <w:color w:val="000000"/>
            <w:sz w:val="32"/>
            <w:szCs w:val="32"/>
          </w:rPr>
          <w:t xml:space="preserve"> will </w:t>
        </w:r>
        <w:r w:rsidRPr="0097762B">
          <w:rPr>
            <w:rFonts w:ascii="Calibri" w:hAnsi="Calibri" w:cs="Calibri"/>
            <w:color w:val="000000"/>
            <w:sz w:val="32"/>
            <w:szCs w:val="32"/>
          </w:rPr>
          <w:t xml:space="preserve">click add holiday button. </w:t>
        </w:r>
      </w:ins>
      <w:ins w:id="382" w:author="Yang, Yaping" w:date="2021-04-18T15:29:00Z">
        <w:r>
          <w:rPr>
            <w:rFonts w:ascii="Calibri" w:hAnsi="Calibri" w:cs="Calibri"/>
            <w:color w:val="000000"/>
            <w:sz w:val="32"/>
            <w:szCs w:val="32"/>
          </w:rPr>
          <w:t>Similarly,</w:t>
        </w:r>
      </w:ins>
      <w:ins w:id="383" w:author="Yang, Yaping" w:date="2021-04-18T15:22:00Z">
        <w:r>
          <w:rPr>
            <w:rFonts w:ascii="Calibri" w:hAnsi="Calibri" w:cs="Calibri"/>
            <w:color w:val="000000"/>
            <w:sz w:val="32"/>
            <w:szCs w:val="32"/>
          </w:rPr>
          <w:t xml:space="preserve"> i</w:t>
        </w:r>
        <w:r w:rsidRPr="0097762B">
          <w:rPr>
            <w:rFonts w:ascii="Calibri" w:hAnsi="Calibri" w:cs="Calibri"/>
            <w:color w:val="000000"/>
            <w:sz w:val="32"/>
            <w:szCs w:val="32"/>
          </w:rPr>
          <w:t>f</w:t>
        </w:r>
        <w:r>
          <w:rPr>
            <w:rFonts w:ascii="Calibri" w:hAnsi="Calibri" w:cs="Calibri"/>
            <w:color w:val="000000"/>
            <w:sz w:val="32"/>
            <w:szCs w:val="32"/>
          </w:rPr>
          <w:t xml:space="preserve"> there is</w:t>
        </w:r>
        <w:r w:rsidRPr="0097762B">
          <w:rPr>
            <w:rFonts w:ascii="Calibri" w:hAnsi="Calibri" w:cs="Calibri"/>
            <w:color w:val="000000"/>
            <w:sz w:val="32"/>
            <w:szCs w:val="32"/>
          </w:rPr>
          <w:t xml:space="preserve"> no selection, </w:t>
        </w:r>
        <w:r>
          <w:rPr>
            <w:rFonts w:ascii="Calibri" w:hAnsi="Calibri" w:cs="Calibri"/>
            <w:color w:val="000000"/>
            <w:sz w:val="32"/>
            <w:szCs w:val="32"/>
          </w:rPr>
          <w:t xml:space="preserve">the </w:t>
        </w:r>
        <w:r w:rsidRPr="0097762B">
          <w:rPr>
            <w:rFonts w:ascii="Calibri" w:hAnsi="Calibri" w:cs="Calibri"/>
            <w:color w:val="000000"/>
            <w:sz w:val="32"/>
            <w:szCs w:val="32"/>
          </w:rPr>
          <w:t xml:space="preserve">add holiday button is disabled. </w:t>
        </w:r>
      </w:ins>
      <w:ins w:id="384" w:author="Yang, Yaping" w:date="2021-04-18T15:29:00Z">
        <w:r>
          <w:rPr>
            <w:rFonts w:ascii="Calibri" w:hAnsi="Calibri" w:cs="Calibri"/>
            <w:color w:val="000000"/>
            <w:sz w:val="32"/>
            <w:szCs w:val="32"/>
          </w:rPr>
          <w:t>You need</w:t>
        </w:r>
      </w:ins>
      <w:ins w:id="385" w:author="Yang, Yaping" w:date="2021-04-18T15:22:00Z">
        <w:r w:rsidRPr="0097762B">
          <w:rPr>
            <w:rFonts w:ascii="Calibri" w:hAnsi="Calibri" w:cs="Calibri"/>
            <w:color w:val="000000"/>
            <w:sz w:val="32"/>
            <w:szCs w:val="32"/>
          </w:rPr>
          <w:t xml:space="preserve"> to input Holiday Name and Select Holiday Date from </w:t>
        </w:r>
        <w:proofErr w:type="spellStart"/>
        <w:r w:rsidRPr="0097762B">
          <w:rPr>
            <w:rFonts w:ascii="Calibri" w:hAnsi="Calibri" w:cs="Calibri"/>
            <w:color w:val="000000"/>
            <w:sz w:val="32"/>
            <w:szCs w:val="32"/>
          </w:rPr>
          <w:t>DateTimePicker</w:t>
        </w:r>
        <w:proofErr w:type="spellEnd"/>
        <w:r>
          <w:rPr>
            <w:rFonts w:ascii="Calibri" w:hAnsi="Calibri" w:cs="Calibri"/>
            <w:color w:val="000000"/>
            <w:sz w:val="32"/>
            <w:szCs w:val="32"/>
          </w:rPr>
          <w:t xml:space="preserve"> to enable the button</w:t>
        </w:r>
        <w:r w:rsidRPr="0097762B">
          <w:rPr>
            <w:rFonts w:ascii="Calibri" w:hAnsi="Calibri" w:cs="Calibri"/>
            <w:color w:val="000000"/>
            <w:sz w:val="32"/>
            <w:szCs w:val="32"/>
          </w:rPr>
          <w:t>.</w:t>
        </w:r>
      </w:ins>
    </w:p>
    <w:p w14:paraId="3ED68400" w14:textId="77777777" w:rsidR="00594ED5" w:rsidRDefault="00594ED5" w:rsidP="00594ED5">
      <w:pPr>
        <w:pStyle w:val="NormalWeb"/>
        <w:spacing w:before="0" w:beforeAutospacing="0" w:after="200" w:afterAutospacing="0"/>
        <w:rPr>
          <w:ins w:id="386" w:author="Yang, Yaping" w:date="2021-04-18T15:22:00Z"/>
          <w:rFonts w:ascii="Calibri" w:hAnsi="Calibri" w:cs="Calibri"/>
          <w:color w:val="000000"/>
          <w:sz w:val="32"/>
          <w:szCs w:val="32"/>
        </w:rPr>
      </w:pPr>
      <w:ins w:id="387" w:author="Yang, Yaping" w:date="2021-04-18T15:22:00Z">
        <w:r>
          <w:rPr>
            <w:rFonts w:ascii="Calibri" w:hAnsi="Calibri" w:cs="Calibri"/>
            <w:color w:val="000000"/>
            <w:sz w:val="32"/>
            <w:szCs w:val="32"/>
          </w:rPr>
          <w:t>A couple of n</w:t>
        </w:r>
        <w:r w:rsidRPr="0097762B">
          <w:rPr>
            <w:rFonts w:ascii="Calibri" w:hAnsi="Calibri" w:cs="Calibri"/>
            <w:color w:val="000000"/>
            <w:sz w:val="32"/>
            <w:szCs w:val="32"/>
          </w:rPr>
          <w:t>ote</w:t>
        </w:r>
        <w:r>
          <w:rPr>
            <w:rFonts w:ascii="Calibri" w:hAnsi="Calibri" w:cs="Calibri"/>
            <w:color w:val="000000"/>
            <w:sz w:val="32"/>
            <w:szCs w:val="32"/>
          </w:rPr>
          <w:t>s</w:t>
        </w:r>
        <w:r w:rsidRPr="0097762B">
          <w:rPr>
            <w:rFonts w:ascii="Calibri" w:hAnsi="Calibri" w:cs="Calibri"/>
            <w:color w:val="000000"/>
            <w:sz w:val="32"/>
            <w:szCs w:val="32"/>
          </w:rPr>
          <w:t xml:space="preserve">: The Date Text box is read only and only support the time picker to reduce the error handling cost. </w:t>
        </w:r>
        <w:r>
          <w:rPr>
            <w:rFonts w:ascii="Calibri" w:hAnsi="Calibri" w:cs="Calibri"/>
            <w:color w:val="000000"/>
            <w:sz w:val="32"/>
            <w:szCs w:val="32"/>
          </w:rPr>
          <w:t xml:space="preserve">If we enter a holiday that has already existed with the same name and same date, it shows a warning message to remind you of this. For example: New Year’s Day 2012/1/1. </w:t>
        </w:r>
      </w:ins>
    </w:p>
    <w:p w14:paraId="4692DA94" w14:textId="77777777" w:rsidR="00594ED5" w:rsidRDefault="00594ED5" w:rsidP="00594ED5">
      <w:pPr>
        <w:pStyle w:val="NormalWeb"/>
        <w:spacing w:before="0" w:beforeAutospacing="0" w:after="200" w:afterAutospacing="0"/>
        <w:rPr>
          <w:ins w:id="388" w:author="Yang, Yaping" w:date="2021-04-18T15:22:00Z"/>
          <w:rFonts w:ascii="Calibri" w:hAnsi="Calibri" w:cs="Calibri"/>
          <w:color w:val="000000"/>
          <w:sz w:val="32"/>
          <w:szCs w:val="32"/>
        </w:rPr>
      </w:pPr>
      <w:ins w:id="389" w:author="Yang, Yaping" w:date="2021-04-18T15:22:00Z">
        <w:r>
          <w:rPr>
            <w:rFonts w:ascii="Calibri" w:hAnsi="Calibri" w:cs="Calibri"/>
            <w:color w:val="000000"/>
            <w:sz w:val="32"/>
            <w:szCs w:val="32"/>
          </w:rPr>
          <w:t>Add success example: April fool’s day 4/1/2021</w:t>
        </w:r>
      </w:ins>
    </w:p>
    <w:p w14:paraId="0AD82CCC" w14:textId="77777777" w:rsidR="00594ED5" w:rsidRPr="0097762B" w:rsidRDefault="00594ED5" w:rsidP="00594ED5">
      <w:pPr>
        <w:pStyle w:val="NormalWeb"/>
        <w:spacing w:before="0" w:beforeAutospacing="0" w:after="200" w:afterAutospacing="0"/>
        <w:rPr>
          <w:ins w:id="390" w:author="Yang, Yaping" w:date="2021-04-18T15:22:00Z"/>
          <w:rFonts w:ascii="Calibri" w:hAnsi="Calibri" w:cs="Calibri"/>
          <w:color w:val="000000"/>
          <w:sz w:val="32"/>
          <w:szCs w:val="32"/>
        </w:rPr>
      </w:pPr>
      <w:ins w:id="391" w:author="Yang, Yaping" w:date="2021-04-18T15:22:00Z">
        <w:r w:rsidRPr="0097762B">
          <w:rPr>
            <w:rFonts w:ascii="Calibri" w:hAnsi="Calibri" w:cs="Calibri"/>
            <w:color w:val="000000"/>
            <w:sz w:val="32"/>
            <w:szCs w:val="32"/>
          </w:rPr>
          <w:t xml:space="preserve">And when we go back to holiday list you can see the holiday is added. </w:t>
        </w:r>
      </w:ins>
    </w:p>
    <w:p w14:paraId="223B3719" w14:textId="77777777" w:rsidR="00594ED5" w:rsidRDefault="00594ED5" w:rsidP="00594ED5">
      <w:pPr>
        <w:pStyle w:val="NormalWeb"/>
        <w:spacing w:before="0" w:beforeAutospacing="0" w:after="200" w:afterAutospacing="0"/>
        <w:rPr>
          <w:ins w:id="392" w:author="Yang, Yaping" w:date="2021-04-18T15:22:00Z"/>
        </w:rPr>
      </w:pPr>
      <w:ins w:id="393" w:author="Yang, Yaping" w:date="2021-04-18T15:22:00Z">
        <w:r>
          <w:rPr>
            <w:rFonts w:ascii="Calibri" w:hAnsi="Calibri" w:cs="Calibri"/>
            <w:noProof/>
            <w:color w:val="000000"/>
            <w:sz w:val="22"/>
            <w:szCs w:val="22"/>
            <w:bdr w:val="none" w:sz="0" w:space="0" w:color="auto" w:frame="1"/>
          </w:rPr>
          <w:drawing>
            <wp:inline distT="0" distB="0" distL="0" distR="0" wp14:anchorId="57E26C80" wp14:editId="24693DF9">
              <wp:extent cx="5943600" cy="32842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ins>
    </w:p>
    <w:p w14:paraId="54BD7B45" w14:textId="77777777" w:rsidR="00594ED5" w:rsidRPr="00FE4AAD" w:rsidRDefault="00594ED5" w:rsidP="00594ED5">
      <w:pPr>
        <w:pStyle w:val="NormalWeb"/>
        <w:spacing w:before="0" w:beforeAutospacing="0" w:after="200" w:afterAutospacing="0"/>
        <w:rPr>
          <w:ins w:id="394" w:author="Yang, Yaping" w:date="2021-04-18T15:22:00Z"/>
        </w:rPr>
      </w:pPr>
    </w:p>
    <w:p w14:paraId="042EE0F5" w14:textId="77777777" w:rsidR="00594ED5" w:rsidRDefault="00594ED5" w:rsidP="00594ED5">
      <w:pPr>
        <w:pStyle w:val="NormalWeb"/>
        <w:spacing w:before="0" w:beforeAutospacing="0" w:after="0" w:afterAutospacing="0"/>
        <w:textAlignment w:val="baseline"/>
        <w:rPr>
          <w:ins w:id="395" w:author="Yang, Yaping" w:date="2021-04-18T15:22:00Z"/>
          <w:rFonts w:ascii="Calibri" w:hAnsi="Calibri" w:cs="Calibri"/>
          <w:color w:val="000000"/>
          <w:sz w:val="22"/>
          <w:szCs w:val="22"/>
        </w:rPr>
      </w:pPr>
      <w:ins w:id="396" w:author="Yang, Yaping" w:date="2021-04-18T15:22:00Z">
        <w:r>
          <w:rPr>
            <w:rFonts w:ascii="Calibri" w:hAnsi="Calibri" w:cs="Calibri"/>
            <w:color w:val="000000"/>
            <w:sz w:val="22"/>
            <w:szCs w:val="22"/>
          </w:rPr>
          <w:t xml:space="preserve"> </w:t>
        </w:r>
      </w:ins>
    </w:p>
    <w:p w14:paraId="1578D725" w14:textId="77777777" w:rsidR="00594ED5" w:rsidRDefault="00594ED5" w:rsidP="00594ED5">
      <w:pPr>
        <w:rPr>
          <w:ins w:id="397" w:author="Yang, Yaping" w:date="2021-04-18T15:22:00Z"/>
          <w:rStyle w:val="normaltextrun"/>
          <w:rFonts w:ascii="Calibri" w:hAnsi="Calibri" w:cs="Calibri"/>
          <w:color w:val="24292E"/>
          <w:shd w:val="clear" w:color="auto" w:fill="FFFFFF"/>
        </w:rPr>
        <w:sectPr w:rsidR="00594ED5">
          <w:pgSz w:w="12240" w:h="15840"/>
          <w:pgMar w:top="1440" w:right="1440" w:bottom="1440" w:left="1440" w:header="720" w:footer="720" w:gutter="0"/>
          <w:cols w:space="720"/>
          <w:docGrid w:linePitch="360"/>
        </w:sectPr>
      </w:pPr>
    </w:p>
    <w:p w14:paraId="4C848831" w14:textId="77777777" w:rsidR="00594ED5" w:rsidRPr="00FD05A7"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3BE18BB9"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That concludes all the functionalities in our dashboard</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 w:author="Li Liang" w:date="2021-04-18T09:30:00Z" w:initials="LL">
    <w:p w14:paraId="0069AD27" w14:textId="362788D2" w:rsidR="00DE752B" w:rsidRDefault="00DE752B">
      <w:pPr>
        <w:pStyle w:val="CommentText"/>
      </w:pPr>
      <w:r>
        <w:rPr>
          <w:rStyle w:val="CommentReference"/>
        </w:rPr>
        <w:annotationRef/>
      </w:r>
      <w:r>
        <w:t xml:space="preserve">Only in half of the sale years, furniture sales are better on Groundhog Day than the daily average, which cannot prove the spike sale on </w:t>
      </w:r>
      <w:proofErr w:type="gramStart"/>
      <w:r>
        <w:t>Groundhog day</w:t>
      </w:r>
      <w:proofErr w:type="gramEnd"/>
      <w:r>
        <w:t xml:space="preserve">. </w:t>
      </w:r>
    </w:p>
  </w:comment>
  <w:comment w:id="165" w:author="Li Liang" w:date="2021-04-18T09:36:00Z" w:initials="LL">
    <w:p w14:paraId="226CCDD7" w14:textId="3D6B813F" w:rsidR="005E73AE" w:rsidRDefault="005E73AE">
      <w:pPr>
        <w:pStyle w:val="CommentText"/>
      </w:pPr>
      <w:r>
        <w:rPr>
          <w:rStyle w:val="CommentReference"/>
        </w:rPr>
        <w:annotationRef/>
      </w:r>
      <w:r>
        <w:t xml:space="preserve">Should we demo </w:t>
      </w:r>
      <w:proofErr w:type="spellStart"/>
      <w:proofErr w:type="gramStart"/>
      <w:r>
        <w:t>this?since</w:t>
      </w:r>
      <w:proofErr w:type="spellEnd"/>
      <w:proofErr w:type="gramEnd"/>
      <w:r>
        <w:t xml:space="preserve"> it changes the raw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69AD27" w15:done="0"/>
  <w15:commentEx w15:paraId="226CC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7AA2" w16cex:dateUtc="2021-04-18T13:30:00Z"/>
  <w16cex:commentExtensible w16cex:durableId="24267C00" w16cex:dateUtc="2021-04-18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9AD27" w16cid:durableId="24267AA2"/>
  <w16cid:commentId w16cid:paraId="226CCDD7" w16cid:durableId="24267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88BD3" w14:textId="77777777" w:rsidR="009D35A4" w:rsidRDefault="009D35A4" w:rsidP="00BF6D2E">
      <w:pPr>
        <w:spacing w:after="0" w:line="240" w:lineRule="auto"/>
      </w:pPr>
      <w:r>
        <w:separator/>
      </w:r>
    </w:p>
  </w:endnote>
  <w:endnote w:type="continuationSeparator" w:id="0">
    <w:p w14:paraId="515EB5E4" w14:textId="77777777" w:rsidR="009D35A4" w:rsidRDefault="009D35A4" w:rsidP="00BF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A0C19" w14:textId="77777777" w:rsidR="009D35A4" w:rsidRDefault="009D35A4" w:rsidP="00BF6D2E">
      <w:pPr>
        <w:spacing w:after="0" w:line="240" w:lineRule="auto"/>
      </w:pPr>
      <w:r>
        <w:separator/>
      </w:r>
    </w:p>
  </w:footnote>
  <w:footnote w:type="continuationSeparator" w:id="0">
    <w:p w14:paraId="2954A194" w14:textId="77777777" w:rsidR="009D35A4" w:rsidRDefault="009D35A4" w:rsidP="00BF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A6FB3"/>
    <w:multiLevelType w:val="hybridMultilevel"/>
    <w:tmpl w:val="7A24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2"/>
  </w:num>
  <w:num w:numId="5">
    <w:abstractNumId w:val="5"/>
  </w:num>
  <w:num w:numId="6">
    <w:abstractNumId w:val="4"/>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Yaping">
    <w15:presenceInfo w15:providerId="AD" w15:userId="S::yyang895@gatech.edu::e4e35795-0c06-4bf0-b150-18edd182bc60"/>
  </w15:person>
  <w15:person w15:author="Li Liang">
    <w15:presenceInfo w15:providerId="Windows Live" w15:userId="328939c60a5ba37c"/>
  </w15:person>
  <w15:person w15:author="Meihua Ren">
    <w15:presenceInfo w15:providerId="Windows Live" w15:userId="95f98a03bb34c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11865"/>
    <w:rsid w:val="000170D9"/>
    <w:rsid w:val="00021C86"/>
    <w:rsid w:val="00044C89"/>
    <w:rsid w:val="00071893"/>
    <w:rsid w:val="000724DA"/>
    <w:rsid w:val="00077712"/>
    <w:rsid w:val="000B1F1C"/>
    <w:rsid w:val="000C2DD2"/>
    <w:rsid w:val="000F4456"/>
    <w:rsid w:val="0010016B"/>
    <w:rsid w:val="0011295F"/>
    <w:rsid w:val="00122D1A"/>
    <w:rsid w:val="00127466"/>
    <w:rsid w:val="00185DAE"/>
    <w:rsid w:val="001865F6"/>
    <w:rsid w:val="001969E9"/>
    <w:rsid w:val="001B5BC3"/>
    <w:rsid w:val="001D572E"/>
    <w:rsid w:val="001F103B"/>
    <w:rsid w:val="001F3677"/>
    <w:rsid w:val="001F7CEB"/>
    <w:rsid w:val="002016D9"/>
    <w:rsid w:val="00202612"/>
    <w:rsid w:val="00217391"/>
    <w:rsid w:val="00251BB0"/>
    <w:rsid w:val="00253755"/>
    <w:rsid w:val="002A603A"/>
    <w:rsid w:val="002C3531"/>
    <w:rsid w:val="002E22D0"/>
    <w:rsid w:val="003223E1"/>
    <w:rsid w:val="00333A93"/>
    <w:rsid w:val="003350A3"/>
    <w:rsid w:val="00343ED9"/>
    <w:rsid w:val="00354C8F"/>
    <w:rsid w:val="00383956"/>
    <w:rsid w:val="003A2EEB"/>
    <w:rsid w:val="003A3022"/>
    <w:rsid w:val="003A6A9C"/>
    <w:rsid w:val="003B39BF"/>
    <w:rsid w:val="003E2108"/>
    <w:rsid w:val="0042104A"/>
    <w:rsid w:val="00437DAF"/>
    <w:rsid w:val="00475447"/>
    <w:rsid w:val="004B44A7"/>
    <w:rsid w:val="004B5C05"/>
    <w:rsid w:val="004D0BFD"/>
    <w:rsid w:val="004D63C4"/>
    <w:rsid w:val="004E6296"/>
    <w:rsid w:val="004E720C"/>
    <w:rsid w:val="004F3D23"/>
    <w:rsid w:val="005050B5"/>
    <w:rsid w:val="005318C2"/>
    <w:rsid w:val="00551043"/>
    <w:rsid w:val="00582287"/>
    <w:rsid w:val="00594ED5"/>
    <w:rsid w:val="005B0865"/>
    <w:rsid w:val="005D28E7"/>
    <w:rsid w:val="005E73AE"/>
    <w:rsid w:val="00601641"/>
    <w:rsid w:val="006477B2"/>
    <w:rsid w:val="00673135"/>
    <w:rsid w:val="0067537B"/>
    <w:rsid w:val="006909A1"/>
    <w:rsid w:val="006B3D6B"/>
    <w:rsid w:val="006F61E3"/>
    <w:rsid w:val="006F7B65"/>
    <w:rsid w:val="00705CCF"/>
    <w:rsid w:val="007261B2"/>
    <w:rsid w:val="007339C5"/>
    <w:rsid w:val="00755365"/>
    <w:rsid w:val="007803D4"/>
    <w:rsid w:val="007A57E5"/>
    <w:rsid w:val="007A6CCD"/>
    <w:rsid w:val="007E4F95"/>
    <w:rsid w:val="0080687A"/>
    <w:rsid w:val="00815851"/>
    <w:rsid w:val="008336A6"/>
    <w:rsid w:val="00834C9F"/>
    <w:rsid w:val="0083538A"/>
    <w:rsid w:val="00873481"/>
    <w:rsid w:val="00887D1F"/>
    <w:rsid w:val="008938B7"/>
    <w:rsid w:val="008A6FEA"/>
    <w:rsid w:val="008C71A3"/>
    <w:rsid w:val="008D5F3C"/>
    <w:rsid w:val="008F792E"/>
    <w:rsid w:val="009160A8"/>
    <w:rsid w:val="00921F5D"/>
    <w:rsid w:val="00932E3E"/>
    <w:rsid w:val="009723C1"/>
    <w:rsid w:val="00974EF8"/>
    <w:rsid w:val="0097762B"/>
    <w:rsid w:val="009C51BF"/>
    <w:rsid w:val="009D35A4"/>
    <w:rsid w:val="009E07DB"/>
    <w:rsid w:val="009F21A0"/>
    <w:rsid w:val="00A17B15"/>
    <w:rsid w:val="00A336FA"/>
    <w:rsid w:val="00A7501B"/>
    <w:rsid w:val="00A921EE"/>
    <w:rsid w:val="00A92956"/>
    <w:rsid w:val="00AD1DA7"/>
    <w:rsid w:val="00AF0961"/>
    <w:rsid w:val="00B0171F"/>
    <w:rsid w:val="00B052C1"/>
    <w:rsid w:val="00B11603"/>
    <w:rsid w:val="00B32980"/>
    <w:rsid w:val="00B43264"/>
    <w:rsid w:val="00B70DC0"/>
    <w:rsid w:val="00B96555"/>
    <w:rsid w:val="00BA3427"/>
    <w:rsid w:val="00BD64C8"/>
    <w:rsid w:val="00BE48C7"/>
    <w:rsid w:val="00BF391B"/>
    <w:rsid w:val="00BF6D2E"/>
    <w:rsid w:val="00C004AD"/>
    <w:rsid w:val="00C00AD9"/>
    <w:rsid w:val="00C01852"/>
    <w:rsid w:val="00C0750C"/>
    <w:rsid w:val="00C25E1F"/>
    <w:rsid w:val="00C50270"/>
    <w:rsid w:val="00C55D51"/>
    <w:rsid w:val="00C646E7"/>
    <w:rsid w:val="00C82A3D"/>
    <w:rsid w:val="00CC0486"/>
    <w:rsid w:val="00CE4767"/>
    <w:rsid w:val="00D13681"/>
    <w:rsid w:val="00D3039A"/>
    <w:rsid w:val="00D30785"/>
    <w:rsid w:val="00D405CA"/>
    <w:rsid w:val="00D75D43"/>
    <w:rsid w:val="00D9571A"/>
    <w:rsid w:val="00DA0794"/>
    <w:rsid w:val="00DA5484"/>
    <w:rsid w:val="00DC1FCB"/>
    <w:rsid w:val="00DD26CE"/>
    <w:rsid w:val="00DD35ED"/>
    <w:rsid w:val="00DD4E31"/>
    <w:rsid w:val="00DE631C"/>
    <w:rsid w:val="00DE752B"/>
    <w:rsid w:val="00E15AA2"/>
    <w:rsid w:val="00E20684"/>
    <w:rsid w:val="00E229C0"/>
    <w:rsid w:val="00E2538C"/>
    <w:rsid w:val="00E301BA"/>
    <w:rsid w:val="00E43C7F"/>
    <w:rsid w:val="00E50DFA"/>
    <w:rsid w:val="00E6522A"/>
    <w:rsid w:val="00E87D0A"/>
    <w:rsid w:val="00EB2ACD"/>
    <w:rsid w:val="00EF256B"/>
    <w:rsid w:val="00F147C6"/>
    <w:rsid w:val="00F43A12"/>
    <w:rsid w:val="00F93201"/>
    <w:rsid w:val="00F93C8E"/>
    <w:rsid w:val="00FD05A7"/>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752B"/>
    <w:rPr>
      <w:sz w:val="16"/>
      <w:szCs w:val="16"/>
    </w:rPr>
  </w:style>
  <w:style w:type="paragraph" w:styleId="CommentText">
    <w:name w:val="annotation text"/>
    <w:basedOn w:val="Normal"/>
    <w:link w:val="CommentTextChar"/>
    <w:uiPriority w:val="99"/>
    <w:semiHidden/>
    <w:unhideWhenUsed/>
    <w:rsid w:val="00DE752B"/>
    <w:pPr>
      <w:spacing w:line="240" w:lineRule="auto"/>
    </w:pPr>
    <w:rPr>
      <w:sz w:val="20"/>
      <w:szCs w:val="20"/>
    </w:rPr>
  </w:style>
  <w:style w:type="character" w:customStyle="1" w:styleId="CommentTextChar">
    <w:name w:val="Comment Text Char"/>
    <w:basedOn w:val="DefaultParagraphFont"/>
    <w:link w:val="CommentText"/>
    <w:uiPriority w:val="99"/>
    <w:semiHidden/>
    <w:rsid w:val="00DE752B"/>
    <w:rPr>
      <w:sz w:val="20"/>
      <w:szCs w:val="20"/>
    </w:rPr>
  </w:style>
  <w:style w:type="paragraph" w:styleId="CommentSubject">
    <w:name w:val="annotation subject"/>
    <w:basedOn w:val="CommentText"/>
    <w:next w:val="CommentText"/>
    <w:link w:val="CommentSubjectChar"/>
    <w:uiPriority w:val="99"/>
    <w:semiHidden/>
    <w:unhideWhenUsed/>
    <w:rsid w:val="00DE752B"/>
    <w:rPr>
      <w:b/>
      <w:bCs/>
    </w:rPr>
  </w:style>
  <w:style w:type="character" w:customStyle="1" w:styleId="CommentSubjectChar">
    <w:name w:val="Comment Subject Char"/>
    <w:basedOn w:val="CommentTextChar"/>
    <w:link w:val="CommentSubject"/>
    <w:uiPriority w:val="99"/>
    <w:semiHidden/>
    <w:rsid w:val="00DE752B"/>
    <w:rPr>
      <w:b/>
      <w:bCs/>
      <w:sz w:val="20"/>
      <w:szCs w:val="20"/>
    </w:rPr>
  </w:style>
  <w:style w:type="paragraph" w:styleId="Revision">
    <w:name w:val="Revision"/>
    <w:hidden/>
    <w:uiPriority w:val="99"/>
    <w:semiHidden/>
    <w:rsid w:val="00011865"/>
    <w:pPr>
      <w:spacing w:after="0" w:line="240" w:lineRule="auto"/>
    </w:pPr>
  </w:style>
  <w:style w:type="paragraph" w:styleId="Header">
    <w:name w:val="header"/>
    <w:basedOn w:val="Normal"/>
    <w:link w:val="HeaderChar"/>
    <w:uiPriority w:val="99"/>
    <w:unhideWhenUsed/>
    <w:rsid w:val="00BF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2E"/>
  </w:style>
  <w:style w:type="paragraph" w:styleId="Footer">
    <w:name w:val="footer"/>
    <w:basedOn w:val="Normal"/>
    <w:link w:val="FooterChar"/>
    <w:uiPriority w:val="99"/>
    <w:unhideWhenUsed/>
    <w:rsid w:val="00BF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2E"/>
  </w:style>
  <w:style w:type="paragraph" w:styleId="BalloonText">
    <w:name w:val="Balloon Text"/>
    <w:basedOn w:val="Normal"/>
    <w:link w:val="BalloonTextChar"/>
    <w:uiPriority w:val="99"/>
    <w:semiHidden/>
    <w:unhideWhenUsed/>
    <w:rsid w:val="002016D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6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864440724">
      <w:bodyDiv w:val="1"/>
      <w:marLeft w:val="0"/>
      <w:marRight w:val="0"/>
      <w:marTop w:val="0"/>
      <w:marBottom w:val="0"/>
      <w:divBdr>
        <w:top w:val="none" w:sz="0" w:space="0" w:color="auto"/>
        <w:left w:val="none" w:sz="0" w:space="0" w:color="auto"/>
        <w:bottom w:val="none" w:sz="0" w:space="0" w:color="auto"/>
        <w:right w:val="none" w:sz="0" w:space="0" w:color="auto"/>
      </w:divBdr>
      <w:divsChild>
        <w:div w:id="31031189">
          <w:marLeft w:val="0"/>
          <w:marRight w:val="0"/>
          <w:marTop w:val="0"/>
          <w:marBottom w:val="0"/>
          <w:divBdr>
            <w:top w:val="none" w:sz="0" w:space="0" w:color="auto"/>
            <w:left w:val="none" w:sz="0" w:space="0" w:color="auto"/>
            <w:bottom w:val="none" w:sz="0" w:space="0" w:color="auto"/>
            <w:right w:val="none" w:sz="0" w:space="0" w:color="auto"/>
          </w:divBdr>
          <w:divsChild>
            <w:div w:id="533005269">
              <w:marLeft w:val="0"/>
              <w:marRight w:val="0"/>
              <w:marTop w:val="0"/>
              <w:marBottom w:val="0"/>
              <w:divBdr>
                <w:top w:val="none" w:sz="0" w:space="0" w:color="auto"/>
                <w:left w:val="none" w:sz="0" w:space="0" w:color="auto"/>
                <w:bottom w:val="none" w:sz="0" w:space="0" w:color="auto"/>
                <w:right w:val="none" w:sz="0" w:space="0" w:color="auto"/>
              </w:divBdr>
              <w:divsChild>
                <w:div w:id="1022901940">
                  <w:marLeft w:val="0"/>
                  <w:marRight w:val="0"/>
                  <w:marTop w:val="0"/>
                  <w:marBottom w:val="0"/>
                  <w:divBdr>
                    <w:top w:val="none" w:sz="0" w:space="0" w:color="auto"/>
                    <w:left w:val="none" w:sz="0" w:space="0" w:color="auto"/>
                    <w:bottom w:val="none" w:sz="0" w:space="0" w:color="auto"/>
                    <w:right w:val="none" w:sz="0" w:space="0" w:color="auto"/>
                  </w:divBdr>
                  <w:divsChild>
                    <w:div w:id="3740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 w:id="1627346123">
      <w:bodyDiv w:val="1"/>
      <w:marLeft w:val="0"/>
      <w:marRight w:val="0"/>
      <w:marTop w:val="0"/>
      <w:marBottom w:val="0"/>
      <w:divBdr>
        <w:top w:val="none" w:sz="0" w:space="0" w:color="auto"/>
        <w:left w:val="none" w:sz="0" w:space="0" w:color="auto"/>
        <w:bottom w:val="none" w:sz="0" w:space="0" w:color="auto"/>
        <w:right w:val="none" w:sz="0" w:space="0" w:color="auto"/>
      </w:divBdr>
      <w:divsChild>
        <w:div w:id="706106213">
          <w:marLeft w:val="0"/>
          <w:marRight w:val="0"/>
          <w:marTop w:val="0"/>
          <w:marBottom w:val="0"/>
          <w:divBdr>
            <w:top w:val="none" w:sz="0" w:space="0" w:color="auto"/>
            <w:left w:val="none" w:sz="0" w:space="0" w:color="auto"/>
            <w:bottom w:val="none" w:sz="0" w:space="0" w:color="auto"/>
            <w:right w:val="none" w:sz="0" w:space="0" w:color="auto"/>
          </w:divBdr>
          <w:divsChild>
            <w:div w:id="1664240303">
              <w:marLeft w:val="0"/>
              <w:marRight w:val="0"/>
              <w:marTop w:val="0"/>
              <w:marBottom w:val="0"/>
              <w:divBdr>
                <w:top w:val="none" w:sz="0" w:space="0" w:color="auto"/>
                <w:left w:val="none" w:sz="0" w:space="0" w:color="auto"/>
                <w:bottom w:val="none" w:sz="0" w:space="0" w:color="auto"/>
                <w:right w:val="none" w:sz="0" w:space="0" w:color="auto"/>
              </w:divBdr>
              <w:divsChild>
                <w:div w:id="1948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DB7B-4090-6240-96F0-77587946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13</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Meihua Ren</cp:lastModifiedBy>
  <cp:revision>127</cp:revision>
  <dcterms:created xsi:type="dcterms:W3CDTF">2021-04-08T04:12:00Z</dcterms:created>
  <dcterms:modified xsi:type="dcterms:W3CDTF">2021-04-19T03:19:00Z</dcterms:modified>
</cp:coreProperties>
</file>