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3EBDDB14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//</w:t>
      </w:r>
      <w:r w:rsidR="006E7E89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R</w:t>
      </w:r>
      <w:r w:rsidR="007D7497"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t>eport 1</w:t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ListParagraph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77777777" w:rsidR="00064925" w:rsidRPr="00064925" w:rsidRDefault="00064925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104FE984" w14:textId="2D8834C8" w:rsidR="00E90BD2" w:rsidRPr="00E90BD2" w:rsidRDefault="00064925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proofErr w:type="spellStart"/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proofErr w:type="spellEnd"/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77777777" w:rsidR="00033623" w:rsidRPr="00753B7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753B7A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2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0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0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1B36F140">
            <wp:extent cx="2806700" cy="1257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51BB0FC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9302F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66FB0332" w:rsidR="00D65BC0" w:rsidRPr="00EF1399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E341AB" w:rsidRPr="00EF1399">
        <w:rPr>
          <w:rFonts w:ascii="Times New Roman" w:eastAsia="SimSun" w:hAnsi="Times New Roman" w:cs="Times New Roman"/>
          <w:sz w:val="24"/>
          <w:szCs w:val="24"/>
        </w:rPr>
        <w:t>q</w:t>
      </w:r>
      <w:r w:rsidR="00701DBE" w:rsidRPr="00EF1399">
        <w:rPr>
          <w:rFonts w:ascii="Times New Roman" w:eastAsia="SimSun" w:hAnsi="Times New Roman" w:cs="Times New Roman"/>
          <w:sz w:val="24"/>
          <w:szCs w:val="24"/>
        </w:rPr>
        <w:t xml:space="preserve">uery for </w:t>
      </w:r>
      <w:r w:rsidR="005B7676" w:rsidRPr="00EF1399">
        <w:rPr>
          <w:rFonts w:ascii="Times New Roman" w:eastAsia="SimSun" w:hAnsi="Times New Roman" w:cs="Times New Roman"/>
          <w:sz w:val="24"/>
          <w:szCs w:val="24"/>
        </w:rPr>
        <w:t>each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C5850" w:rsidRPr="00EF1399">
        <w:rPr>
          <w:rFonts w:ascii="Times New Roman" w:eastAsia="SimSun" w:hAnsi="Times New Roman" w:cs="Times New Roman"/>
          <w:sz w:val="24"/>
          <w:szCs w:val="24"/>
        </w:rPr>
        <w:t xml:space="preserve">product in </w:t>
      </w:r>
      <w:r w:rsidR="00EC1E60" w:rsidRPr="00EF1399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>, and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</w:t>
      </w:r>
      <w:r w:rsidR="00FA491E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A44D22" w:rsidRPr="00EF1399">
        <w:rPr>
          <w:rFonts w:ascii="Times New Roman" w:eastAsia="SimSun" w:hAnsi="Times New Roman" w:cs="Times New Roman"/>
          <w:sz w:val="24"/>
          <w:szCs w:val="24"/>
        </w:rPr>
        <w:t>.</w:t>
      </w:r>
      <w:r w:rsidR="006030E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7FEA689" w14:textId="00D1A135" w:rsidR="00A642DB" w:rsidRPr="00C9205E" w:rsidRDefault="00C9205E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PID,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C9205E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C9205E">
        <w:rPr>
          <w:rFonts w:ascii="Times New Roman" w:hAnsi="Times New Roman" w:cs="Times New Roman"/>
          <w:bCs/>
          <w:sz w:val="24"/>
          <w:szCs w:val="24"/>
        </w:rPr>
        <w:t>Retail_Price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C9205E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C9205E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25F48EE" w14:textId="4144F278" w:rsidR="00260F93" w:rsidRPr="0055234F" w:rsidRDefault="00B642D0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</w:t>
      </w:r>
      <w:r w:rsidR="00A642DB" w:rsidRPr="00EF13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45DDB">
        <w:rPr>
          <w:rFonts w:ascii="Times New Roman" w:hAnsi="Times New Roman" w:cs="Times New Roman"/>
          <w:bCs/>
          <w:sz w:val="24"/>
          <w:szCs w:val="24"/>
        </w:rPr>
        <w:t>T</w:t>
      </w:r>
      <w:r w:rsidR="00C8383E">
        <w:rPr>
          <w:rFonts w:ascii="Times New Roman" w:hAnsi="Times New Roman" w:cs="Times New Roman"/>
          <w:bCs/>
          <w:sz w:val="24"/>
          <w:szCs w:val="24"/>
        </w:rPr>
        <w:t>otal</w:t>
      </w:r>
      <w:r w:rsidR="00F45DDB">
        <w:rPr>
          <w:rFonts w:ascii="Times New Roman" w:hAnsi="Times New Roman" w:cs="Times New Roman"/>
          <w:bCs/>
          <w:sz w:val="24"/>
          <w:szCs w:val="24"/>
        </w:rPr>
        <w:t>_Amount</w:t>
      </w:r>
      <w:proofErr w:type="spellEnd"/>
      <w:r w:rsidR="00B859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bCs/>
          <w:sz w:val="24"/>
          <w:szCs w:val="24"/>
        </w:rPr>
        <w:t>(from the</w:t>
      </w:r>
      <w:r w:rsidR="0055234F"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34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55234F"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234F"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 w:rsidR="00E73DD9">
        <w:rPr>
          <w:rFonts w:ascii="Times New Roman" w:hAnsi="Times New Roman" w:cs="Times New Roman"/>
          <w:bCs/>
          <w:sz w:val="24"/>
          <w:szCs w:val="24"/>
        </w:rPr>
        <w:t xml:space="preserve">, </w:t>
      </w:r>
      <w:commentRangeStart w:id="1"/>
      <w:r w:rsidR="00D71409">
        <w:rPr>
          <w:rFonts w:ascii="Times New Roman" w:hAnsi="Times New Roman" w:cs="Times New Roman"/>
          <w:bCs/>
          <w:sz w:val="24"/>
          <w:szCs w:val="24"/>
        </w:rPr>
        <w:t xml:space="preserve">sold </w:t>
      </w:r>
      <w:r w:rsidR="00B14E32">
        <w:rPr>
          <w:rFonts w:ascii="Times New Roman" w:hAnsi="Times New Roman" w:cs="Times New Roman"/>
          <w:bCs/>
          <w:sz w:val="24"/>
          <w:szCs w:val="24"/>
        </w:rPr>
        <w:t>at a</w:t>
      </w:r>
      <w:r w:rsidR="00F375AB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45EF">
        <w:rPr>
          <w:rFonts w:ascii="Times New Roman" w:hAnsi="Times New Roman" w:cs="Times New Roman"/>
          <w:bCs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8679D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by </w:t>
      </w:r>
      <w:r w:rsidR="00902A92" w:rsidRPr="0055234F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D02D75" w:rsidRPr="0055234F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0A160E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A3036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A3036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 xml:space="preserve"> table</w:t>
      </w:r>
      <w:r w:rsidR="00E32855" w:rsidRPr="0055234F">
        <w:rPr>
          <w:rFonts w:ascii="Times New Roman" w:hAnsi="Times New Roman" w:cs="Times New Roman"/>
          <w:bCs/>
          <w:sz w:val="24"/>
          <w:szCs w:val="24"/>
        </w:rPr>
        <w:t>s</w:t>
      </w:r>
      <w:r w:rsidR="00D02D75" w:rsidRPr="0055234F">
        <w:rPr>
          <w:rFonts w:ascii="Times New Roman" w:hAnsi="Times New Roman" w:cs="Times New Roman"/>
          <w:bCs/>
          <w:sz w:val="24"/>
          <w:szCs w:val="24"/>
        </w:rPr>
        <w:t>)</w:t>
      </w:r>
      <w:r w:rsidR="00B14E3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234E1">
        <w:rPr>
          <w:rFonts w:ascii="Times New Roman" w:hAnsi="Times New Roman" w:cs="Times New Roman"/>
          <w:bCs/>
          <w:sz w:val="24"/>
          <w:szCs w:val="24"/>
        </w:rPr>
        <w:t xml:space="preserve">sold at </w:t>
      </w:r>
      <w:r w:rsidR="00BB45EF">
        <w:rPr>
          <w:rFonts w:ascii="Times New Roman" w:hAnsi="Times New Roman" w:cs="Times New Roman"/>
          <w:bCs/>
          <w:sz w:val="24"/>
          <w:szCs w:val="24"/>
        </w:rPr>
        <w:t>retail price</w:t>
      </w:r>
      <w:r w:rsidR="00811643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by using Quantity and </w:t>
      </w:r>
      <w:proofErr w:type="spellStart"/>
      <w:r w:rsidR="00BB45EF">
        <w:rPr>
          <w:rFonts w:ascii="Times New Roman" w:hAnsi="Times New Roman" w:cs="Times New Roman"/>
          <w:bCs/>
          <w:sz w:val="24"/>
          <w:szCs w:val="24"/>
        </w:rPr>
        <w:t>Retail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>_Price</w:t>
      </w:r>
      <w:proofErr w:type="spellEnd"/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(from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45EF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BB45EF" w:rsidRPr="0055234F">
        <w:rPr>
          <w:rFonts w:ascii="Times New Roman" w:hAnsi="Times New Roman" w:cs="Times New Roman"/>
          <w:bCs/>
          <w:sz w:val="24"/>
          <w:szCs w:val="24"/>
        </w:rPr>
        <w:t xml:space="preserve"> tables)</w:t>
      </w:r>
      <w:r w:rsidR="00BB45EF">
        <w:rPr>
          <w:rFonts w:ascii="Times New Roman" w:hAnsi="Times New Roman" w:cs="Times New Roman"/>
          <w:bCs/>
          <w:sz w:val="24"/>
          <w:szCs w:val="24"/>
        </w:rPr>
        <w:t>,</w:t>
      </w:r>
      <w:commentRangeEnd w:id="1"/>
      <w:r w:rsidR="003C47FC">
        <w:rPr>
          <w:rStyle w:val="CommentReference"/>
        </w:rPr>
        <w:commentReference w:id="1"/>
      </w:r>
    </w:p>
    <w:p w14:paraId="7F69B63E" w14:textId="35E0C225" w:rsidR="002C4A5E" w:rsidRPr="008B7B54" w:rsidRDefault="00C82D93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</w:t>
      </w:r>
      <w:r w:rsidR="00E166A4" w:rsidRPr="00C82D93">
        <w:rPr>
          <w:rFonts w:ascii="Times New Roman" w:hAnsi="Times New Roman" w:cs="Times New Roman"/>
        </w:rPr>
        <w:t xml:space="preserve"> </w:t>
      </w:r>
      <w:r w:rsidRPr="008B7B54">
        <w:rPr>
          <w:rFonts w:ascii="Times New Roman" w:hAnsi="Times New Roman" w:cs="Times New Roman"/>
          <w:sz w:val="24"/>
          <w:szCs w:val="24"/>
        </w:rPr>
        <w:t>a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ctual </w:t>
      </w:r>
      <w:r w:rsidRPr="008B7B54">
        <w:rPr>
          <w:rFonts w:ascii="Times New Roman" w:hAnsi="Times New Roman" w:cs="Times New Roman"/>
          <w:sz w:val="24"/>
          <w:szCs w:val="24"/>
        </w:rPr>
        <w:t>r</w:t>
      </w:r>
      <w:r w:rsidR="00FC1574" w:rsidRPr="008B7B54">
        <w:rPr>
          <w:rFonts w:ascii="Times New Roman" w:hAnsi="Times New Roman" w:cs="Times New Roman"/>
          <w:sz w:val="24"/>
          <w:szCs w:val="24"/>
        </w:rPr>
        <w:t>evenue</w:t>
      </w:r>
      <w:r w:rsidR="00E166A4" w:rsidRPr="008B7B54">
        <w:rPr>
          <w:rFonts w:ascii="Times New Roman" w:hAnsi="Times New Roman" w:cs="Times New Roman"/>
          <w:sz w:val="24"/>
          <w:szCs w:val="24"/>
        </w:rPr>
        <w:t xml:space="preserve"> by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E166A4" w:rsidRPr="008B7B54">
        <w:rPr>
          <w:rFonts w:ascii="Times New Roman" w:hAnsi="Times New Roman" w:cs="Times New Roman"/>
          <w:sz w:val="24"/>
          <w:szCs w:val="24"/>
        </w:rPr>
        <w:t>multiply</w:t>
      </w:r>
      <w:r w:rsidR="008B7B54" w:rsidRPr="008B7B54">
        <w:rPr>
          <w:rFonts w:ascii="Times New Roman" w:hAnsi="Times New Roman" w:cs="Times New Roman"/>
          <w:sz w:val="24"/>
          <w:szCs w:val="24"/>
        </w:rPr>
        <w:t>ing</w:t>
      </w:r>
      <w:r w:rsidR="00FC1574" w:rsidRPr="008B7B54">
        <w:rPr>
          <w:rFonts w:ascii="Times New Roman" w:hAnsi="Times New Roman" w:cs="Times New Roman"/>
          <w:sz w:val="24"/>
          <w:szCs w:val="24"/>
        </w:rPr>
        <w:t xml:space="preserve"> 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Quantity and </w:t>
      </w:r>
      <w:proofErr w:type="spellStart"/>
      <w:r w:rsidR="00B30BA8" w:rsidRPr="008B7B54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 w:rsidR="00B30BA8" w:rsidRPr="008B7B5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024DBA" w:rsidRPr="0055234F">
        <w:rPr>
          <w:rFonts w:ascii="Times New Roman" w:hAnsi="Times New Roman" w:cs="Times New Roman"/>
          <w:bCs/>
          <w:sz w:val="24"/>
          <w:szCs w:val="24"/>
        </w:rPr>
        <w:t xml:space="preserve"> tables</w:t>
      </w:r>
      <w:r w:rsidR="00B30BA8" w:rsidRPr="008B7B5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2DD3A5B5" w14:textId="0CCD9283" w:rsidR="006167BF" w:rsidRPr="008B7B54" w:rsidRDefault="00784B44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>evenue 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color w:val="auto"/>
        </w:rPr>
        <w:t xml:space="preserve">75% Quantity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02B93" w:rsidRPr="008B7B54">
        <w:rPr>
          <w:rFonts w:ascii="Times New Roman" w:hAnsi="Times New Roman" w:cs="Times New Roman"/>
          <w:color w:val="auto"/>
        </w:rPr>
        <w:t>Retail_Price</w:t>
      </w:r>
      <w:proofErr w:type="spellEnd"/>
      <w:r w:rsidR="00102B93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32D9250" w14:textId="77777777" w:rsidR="00946017" w:rsidRDefault="008613B1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</w:p>
    <w:p w14:paraId="7B82C41D" w14:textId="666D1240" w:rsidR="00117309" w:rsidRPr="00EF1399" w:rsidRDefault="00D776C0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>Display</w:t>
      </w:r>
      <w:r w:rsidR="008A3002" w:rsidRPr="00EF1399">
        <w:rPr>
          <w:rFonts w:ascii="Times New Roman" w:hAnsi="Times New Roman" w:cs="Times New Roman"/>
          <w:color w:val="auto"/>
        </w:rPr>
        <w:t xml:space="preserve"> </w:t>
      </w:r>
      <w:r w:rsidR="007F6EE6">
        <w:rPr>
          <w:rFonts w:ascii="Times New Roman" w:hAnsi="Times New Roman" w:cs="Times New Roman"/>
          <w:color w:val="auto"/>
        </w:rPr>
        <w:t xml:space="preserve">and sort </w:t>
      </w:r>
      <w:r w:rsidR="009417C7">
        <w:rPr>
          <w:rFonts w:ascii="Times New Roman" w:hAnsi="Times New Roman" w:cs="Times New Roman"/>
          <w:color w:val="auto"/>
        </w:rPr>
        <w:t>r</w:t>
      </w:r>
      <w:r w:rsidR="008A3002" w:rsidRPr="00EF1399">
        <w:rPr>
          <w:rFonts w:ascii="Times New Roman" w:hAnsi="Times New Roman" w:cs="Times New Roman"/>
          <w:color w:val="auto"/>
        </w:rPr>
        <w:t xml:space="preserve">evenue </w:t>
      </w:r>
      <w:r w:rsidR="009417C7">
        <w:rPr>
          <w:rFonts w:ascii="Times New Roman" w:hAnsi="Times New Roman" w:cs="Times New Roman"/>
          <w:color w:val="auto"/>
        </w:rPr>
        <w:t>d</w:t>
      </w:r>
      <w:r w:rsidR="008A3002" w:rsidRPr="00EF1399">
        <w:rPr>
          <w:rFonts w:ascii="Times New Roman" w:hAnsi="Times New Roman" w:cs="Times New Roman"/>
          <w:color w:val="auto"/>
        </w:rPr>
        <w:t>ifference</w:t>
      </w:r>
      <w:r w:rsidR="00546192" w:rsidRPr="00EF1399">
        <w:rPr>
          <w:rFonts w:ascii="Times New Roman" w:hAnsi="Times New Roman" w:cs="Times New Roman"/>
          <w:color w:val="auto"/>
        </w:rPr>
        <w:t xml:space="preserve"> in </w:t>
      </w:r>
      <w:r w:rsidR="009417C7">
        <w:rPr>
          <w:rFonts w:ascii="Times New Roman" w:hAnsi="Times New Roman" w:cs="Times New Roman"/>
          <w:color w:val="auto"/>
        </w:rPr>
        <w:t>d</w:t>
      </w:r>
      <w:r w:rsidR="00546192" w:rsidRPr="00EF1399">
        <w:rPr>
          <w:rFonts w:ascii="Times New Roman" w:hAnsi="Times New Roman" w:cs="Times New Roman"/>
          <w:color w:val="auto"/>
        </w:rPr>
        <w:t xml:space="preserve">escending </w:t>
      </w:r>
      <w:r w:rsidR="007F6EE6">
        <w:rPr>
          <w:rFonts w:ascii="Times New Roman" w:hAnsi="Times New Roman" w:cs="Times New Roman"/>
          <w:color w:val="auto"/>
        </w:rPr>
        <w:t>o</w:t>
      </w:r>
      <w:r w:rsidR="00546192" w:rsidRPr="00EF1399">
        <w:rPr>
          <w:rFonts w:ascii="Times New Roman" w:hAnsi="Times New Roman" w:cs="Times New Roman"/>
          <w:color w:val="auto"/>
        </w:rPr>
        <w:t>rder</w:t>
      </w:r>
      <w:r w:rsidR="007F6EE6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A13C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4A872A5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4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4F4559EC">
            <wp:extent cx="2574290" cy="12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4B17D7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2"/>
      <w:r w:rsidRPr="00AF3707">
        <w:rPr>
          <w:rFonts w:ascii="Times New Roman" w:hAnsi="Times New Roman" w:cs="Times New Roman"/>
          <w:sz w:val="24"/>
          <w:szCs w:val="24"/>
        </w:rPr>
        <w:t xml:space="preserve">on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2"/>
      <w:r w:rsidR="00D0558F">
        <w:rPr>
          <w:rStyle w:val="CommentReference"/>
        </w:rPr>
        <w:commentReference w:id="2"/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16668C46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query for information about </w:t>
      </w:r>
      <w:r w:rsidR="00C504D8">
        <w:rPr>
          <w:rFonts w:ascii="Times New Roman" w:eastAsia="SimSun" w:hAnsi="Times New Roman" w:cs="Times New Roman"/>
          <w:sz w:val="24"/>
          <w:szCs w:val="24"/>
        </w:rPr>
        <w:t xml:space="preserve">total number of </w:t>
      </w:r>
      <w:r w:rsidR="00AD1B74">
        <w:rPr>
          <w:rFonts w:ascii="Times New Roman" w:eastAsia="SimSun" w:hAnsi="Times New Roman" w:cs="Times New Roman"/>
          <w:sz w:val="24"/>
          <w:szCs w:val="24"/>
        </w:rPr>
        <w:t>products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355F">
        <w:rPr>
          <w:rFonts w:ascii="Times New Roman" w:eastAsia="SimSun" w:hAnsi="Times New Roman" w:cs="Times New Roman"/>
          <w:sz w:val="24"/>
          <w:szCs w:val="24"/>
        </w:rPr>
        <w:t>so</w:t>
      </w:r>
      <w:r w:rsidR="009D0FE6" w:rsidRPr="00EF1399">
        <w:rPr>
          <w:rFonts w:ascii="Times New Roman" w:eastAsia="SimSun" w:hAnsi="Times New Roman" w:cs="Times New Roman"/>
          <w:sz w:val="24"/>
          <w:szCs w:val="24"/>
        </w:rPr>
        <w:t xml:space="preserve">ld 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in 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the outdoor furniture</w:t>
      </w:r>
      <w:r w:rsidR="00AA3FF6"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 w:rsidR="009A661F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A661F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9A661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A661F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9A661F" w:rsidRPr="00AF3707">
        <w:rPr>
          <w:rFonts w:ascii="Times New Roman" w:hAnsi="Times New Roman" w:cs="Times New Roman"/>
        </w:rPr>
        <w:t xml:space="preserve"> </w:t>
      </w:r>
      <w:r w:rsidR="009A661F" w:rsidRPr="00AF3707">
        <w:rPr>
          <w:rFonts w:ascii="Times New Roman" w:hAnsi="Times New Roman" w:cs="Times New Roman"/>
          <w:sz w:val="24"/>
          <w:szCs w:val="24"/>
        </w:rPr>
        <w:t>table</w:t>
      </w:r>
      <w:r w:rsidR="009A661F">
        <w:rPr>
          <w:rFonts w:ascii="Times New Roman" w:hAnsi="Times New Roman" w:cs="Times New Roman"/>
          <w:sz w:val="24"/>
          <w:szCs w:val="24"/>
        </w:rPr>
        <w:t>s</w:t>
      </w:r>
      <w:r w:rsidR="005C4A72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32E10F00" w14:textId="213C94C4" w:rsidR="00D3424B" w:rsidRPr="00EF1399" w:rsidRDefault="00F925CA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commentRangeStart w:id="3"/>
      <w:r>
        <w:rPr>
          <w:rFonts w:ascii="Times New Roman" w:eastAsia="SimSun" w:hAnsi="Times New Roman" w:cs="Times New Roman"/>
          <w:sz w:val="24"/>
          <w:szCs w:val="24"/>
        </w:rPr>
        <w:t>I</w:t>
      </w:r>
      <w:r w:rsidRPr="00EF1399">
        <w:rPr>
          <w:rFonts w:ascii="Times New Roman" w:eastAsia="SimSun" w:hAnsi="Times New Roman" w:cs="Times New Roman"/>
          <w:sz w:val="24"/>
          <w:szCs w:val="24"/>
        </w:rPr>
        <w:t>n the outdoor furniture category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Year 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commentRangeEnd w:id="3"/>
      <w:r w:rsidR="00AF7870">
        <w:rPr>
          <w:rStyle w:val="CommentReference"/>
        </w:rPr>
        <w:commentReference w:id="3"/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169CC4D4" w:rsidR="00D3424B" w:rsidRPr="00EF1399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7E7454A1" w14:textId="7BB2D783" w:rsidR="00402042" w:rsidRPr="00EF1399" w:rsidRDefault="00A24DED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commentRangeStart w:id="4"/>
      <w:r>
        <w:rPr>
          <w:rFonts w:ascii="Times New Roman" w:hAnsi="Times New Roman" w:cs="Times New Roman"/>
          <w:color w:val="auto"/>
        </w:rPr>
        <w:t>Get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Total_Amount</w:t>
      </w:r>
      <w:proofErr w:type="spellEnd"/>
      <w:r w:rsidR="00394DB4" w:rsidRPr="00EF1399">
        <w:rPr>
          <w:rFonts w:ascii="Times New Roman" w:hAnsi="Times New Roman" w:cs="Times New Roman"/>
          <w:color w:val="auto"/>
        </w:rPr>
        <w:t xml:space="preserve"> </w:t>
      </w:r>
      <w:r w:rsidR="001C4420">
        <w:rPr>
          <w:rFonts w:ascii="Times New Roman" w:hAnsi="Times New Roman" w:cs="Times New Roman"/>
          <w:color w:val="auto"/>
        </w:rPr>
        <w:t xml:space="preserve">data </w:t>
      </w:r>
      <w:r w:rsidR="00B903B0">
        <w:rPr>
          <w:rFonts w:ascii="Times New Roman" w:hAnsi="Times New Roman" w:cs="Times New Roman"/>
          <w:color w:val="auto"/>
        </w:rPr>
        <w:t xml:space="preserve">(from </w:t>
      </w:r>
      <w:r w:rsidR="00B872EB" w:rsidRPr="00EF1399">
        <w:rPr>
          <w:rFonts w:ascii="Times New Roman" w:hAnsi="Times New Roman" w:cs="Times New Roman"/>
          <w:color w:val="auto"/>
        </w:rPr>
        <w:t xml:space="preserve">the </w:t>
      </w:r>
      <w:r w:rsidR="00962BBA">
        <w:rPr>
          <w:rFonts w:ascii="Times New Roman" w:hAnsi="Times New Roman" w:cs="Times New Roman"/>
          <w:color w:val="4472C4" w:themeColor="accent1"/>
        </w:rPr>
        <w:t>SALE</w:t>
      </w:r>
      <w:r w:rsidR="00B903B0">
        <w:rPr>
          <w:rFonts w:ascii="Times New Roman" w:hAnsi="Times New Roman" w:cs="Times New Roman"/>
          <w:color w:val="auto"/>
        </w:rPr>
        <w:t xml:space="preserve"> table)</w:t>
      </w:r>
      <w:r w:rsidR="001C4420">
        <w:rPr>
          <w:rFonts w:ascii="Times New Roman" w:hAnsi="Times New Roman" w:cs="Times New Roman"/>
          <w:color w:val="auto"/>
        </w:rPr>
        <w:t>.</w:t>
      </w:r>
      <w:r w:rsidR="00F50C96" w:rsidRPr="00EF1399">
        <w:rPr>
          <w:rFonts w:ascii="Times New Roman" w:hAnsi="Times New Roman" w:cs="Times New Roman"/>
          <w:color w:val="auto"/>
        </w:rPr>
        <w:t xml:space="preserve"> </w:t>
      </w:r>
      <w:commentRangeEnd w:id="4"/>
      <w:r w:rsidR="00AF7870">
        <w:rPr>
          <w:rStyle w:val="CommentReference"/>
          <w:rFonts w:asciiTheme="minorHAnsi" w:hAnsiTheme="minorHAnsi" w:cstheme="minorBidi"/>
          <w:color w:val="auto"/>
        </w:rPr>
        <w:commentReference w:id="4"/>
      </w:r>
    </w:p>
    <w:p w14:paraId="63D59ABA" w14:textId="17DC1496" w:rsidR="00783290" w:rsidRPr="009B3394" w:rsidRDefault="00F50C96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="000F788F" w:rsidRPr="009B3394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="000F788F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7F739C" w:rsidRPr="009B3394">
        <w:rPr>
          <w:rFonts w:ascii="Times New Roman" w:hAnsi="Times New Roman" w:cs="Times New Roman"/>
          <w:sz w:val="24"/>
          <w:szCs w:val="24"/>
        </w:rPr>
        <w:t>by 365</w:t>
      </w:r>
      <w:r w:rsidR="00783290" w:rsidRPr="009B3394">
        <w:rPr>
          <w:rFonts w:ascii="Times New Roman" w:hAnsi="Times New Roman" w:cs="Times New Roman"/>
          <w:sz w:val="24"/>
          <w:szCs w:val="24"/>
        </w:rPr>
        <w:t>;</w:t>
      </w:r>
      <w:commentRangeEnd w:id="5"/>
      <w:r w:rsidR="00D0558F">
        <w:rPr>
          <w:rStyle w:val="CommentReference"/>
        </w:rPr>
        <w:commentReference w:id="5"/>
      </w:r>
    </w:p>
    <w:p w14:paraId="5DC8FE48" w14:textId="5FACC282" w:rsidR="009E6DE7" w:rsidRPr="00E527F8" w:rsidRDefault="009E6DE7" w:rsidP="00A13C9E">
      <w:pPr>
        <w:pStyle w:val="ListParagraph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ListParagraph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14:paraId="2364DD89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F93A12A" w14:textId="77777777" w:rsidR="00284A3D" w:rsidRPr="00EF1399" w:rsidRDefault="00284A3D" w:rsidP="00284A3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7E6CDC" w14:textId="2C23DB07" w:rsidR="00B076D9" w:rsidRDefault="00B076D9">
      <w:pPr>
        <w:rPr>
          <w:rFonts w:ascii="Times New Roman" w:hAnsi="Times New Roman" w:cs="Times New Roman"/>
        </w:rPr>
      </w:pPr>
    </w:p>
    <w:p w14:paraId="35DD00CE" w14:textId="77777777" w:rsidR="00BD306A" w:rsidRPr="00EF1399" w:rsidRDefault="00BD306A">
      <w:pPr>
        <w:rPr>
          <w:rFonts w:ascii="Times New Roman" w:hAnsi="Times New Roman" w:cs="Times New Roman"/>
        </w:rPr>
      </w:pPr>
    </w:p>
    <w:p w14:paraId="1711FECE" w14:textId="066BB39A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8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0A5F5E8B">
            <wp:extent cx="2732405" cy="1257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4BA9156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</w:t>
      </w:r>
      <w:commentRangeStart w:id="6"/>
      <w:r w:rsidRPr="00AF3707">
        <w:rPr>
          <w:rFonts w:ascii="Times New Roman" w:hAnsi="Times New Roman" w:cs="Times New Roman"/>
          <w:sz w:val="24"/>
          <w:szCs w:val="24"/>
        </w:rPr>
        <w:t>on table</w:t>
      </w:r>
      <w:r>
        <w:rPr>
          <w:rFonts w:ascii="Times New Roman" w:hAnsi="Times New Roman" w:cs="Times New Roman"/>
          <w:sz w:val="24"/>
          <w:szCs w:val="24"/>
        </w:rPr>
        <w:t>s</w:t>
      </w:r>
      <w:commentRangeEnd w:id="6"/>
      <w:r w:rsidR="00D0558F">
        <w:rPr>
          <w:rStyle w:val="CommentReference"/>
        </w:rPr>
        <w:commentReference w:id="6"/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701144B4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  <w:r w:rsidR="00DA69C7" w:rsidRPr="00EF1399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D75F21">
        <w:rPr>
          <w:rFonts w:ascii="Times New Roman" w:eastAsia="SimSun" w:hAnsi="Times New Roman" w:cs="Times New Roman"/>
          <w:sz w:val="24"/>
          <w:szCs w:val="24"/>
        </w:rPr>
        <w:t xml:space="preserve">information about </w:t>
      </w:r>
      <w:r w:rsidR="00BF73DC" w:rsidRPr="00EF1399">
        <w:rPr>
          <w:rFonts w:ascii="Times New Roman" w:eastAsia="SimSun" w:hAnsi="Times New Roman" w:cs="Times New Roman"/>
          <w:sz w:val="24"/>
          <w:szCs w:val="24"/>
        </w:rPr>
        <w:t>all sales data for each category</w:t>
      </w:r>
      <w:r w:rsidR="006B5FC0">
        <w:rPr>
          <w:rFonts w:ascii="Times New Roman" w:eastAsia="SimSun" w:hAnsi="Times New Roman" w:cs="Times New Roman"/>
          <w:sz w:val="24"/>
          <w:szCs w:val="24"/>
        </w:rPr>
        <w:t xml:space="preserve"> from </w:t>
      </w:r>
      <w:r w:rsidR="006B5FC0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7B241A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B241A">
        <w:rPr>
          <w:rFonts w:ascii="Times New Roman" w:eastAsia="SimSun" w:hAnsi="Times New Roman" w:cs="Times New Roman"/>
          <w:sz w:val="24"/>
          <w:szCs w:val="24"/>
        </w:rPr>
        <w:t xml:space="preserve"> tables</w:t>
      </w:r>
      <w:r w:rsidR="008B7671" w:rsidRPr="00EF1399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E0962C9" w14:textId="5A6C63A8" w:rsidR="004659FF" w:rsidRPr="00550FFD" w:rsidRDefault="004659FF" w:rsidP="00A13C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commentRangeStart w:id="7"/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B1345">
        <w:rPr>
          <w:rFonts w:ascii="Times New Roman" w:hAnsi="Times New Roman" w:cs="Times New Roman"/>
          <w:sz w:val="24"/>
          <w:szCs w:val="24"/>
        </w:rPr>
        <w:t xml:space="preserve">data </w:t>
      </w:r>
      <w:r w:rsidR="00764BCA">
        <w:rPr>
          <w:rFonts w:ascii="Times New Roman" w:hAnsi="Times New Roman" w:cs="Times New Roman"/>
          <w:sz w:val="24"/>
          <w:szCs w:val="24"/>
        </w:rPr>
        <w:t xml:space="preserve">that have </w:t>
      </w:r>
      <w:r w:rsidR="00B74509">
        <w:rPr>
          <w:rFonts w:ascii="Times New Roman" w:hAnsi="Times New Roman" w:cs="Times New Roman"/>
          <w:sz w:val="24"/>
          <w:szCs w:val="24"/>
        </w:rPr>
        <w:t xml:space="preserve">related </w:t>
      </w:r>
      <w:r w:rsidR="00764BCA">
        <w:rPr>
          <w:rFonts w:ascii="Times New Roman" w:hAnsi="Times New Roman" w:cs="Times New Roman"/>
          <w:sz w:val="24"/>
          <w:szCs w:val="24"/>
        </w:rPr>
        <w:t>sales data</w:t>
      </w:r>
      <w:r w:rsidR="00B416B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D7FBD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(from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B74509">
        <w:rPr>
          <w:rFonts w:ascii="Times New Roman" w:hAnsi="Times New Roman" w:cs="Times New Roman"/>
          <w:sz w:val="24"/>
          <w:szCs w:val="24"/>
        </w:rPr>
        <w:t xml:space="preserve">and </w:t>
      </w:r>
      <w:r w:rsidR="00B74509" w:rsidRPr="00B74509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7450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B74509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1EC245E" w14:textId="2836EA77" w:rsidR="003A1874" w:rsidRPr="00EF1399" w:rsidRDefault="001876C0" w:rsidP="00A13C9E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Find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84762D">
        <w:rPr>
          <w:rFonts w:ascii="Times New Roman" w:eastAsia="SimSun" w:hAnsi="Times New Roman" w:cs="Times New Roman"/>
          <w:sz w:val="24"/>
          <w:szCs w:val="24"/>
        </w:rPr>
        <w:t>Store_Number</w:t>
      </w:r>
      <w:proofErr w:type="spellEnd"/>
      <w:r w:rsidR="006A01BB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AF4822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2879C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879C6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2879C6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43524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A49F7">
        <w:rPr>
          <w:rFonts w:ascii="Times New Roman" w:eastAsia="SimSun" w:hAnsi="Times New Roman" w:cs="Times New Roman"/>
          <w:sz w:val="24"/>
          <w:szCs w:val="24"/>
        </w:rPr>
        <w:t xml:space="preserve">quantity sold by using </w:t>
      </w:r>
      <w:proofErr w:type="spellStart"/>
      <w:r w:rsidR="005D55F3">
        <w:rPr>
          <w:rFonts w:ascii="Times New Roman" w:eastAsia="SimSun" w:hAnsi="Times New Roman" w:cs="Times New Roman"/>
          <w:sz w:val="24"/>
          <w:szCs w:val="24"/>
        </w:rPr>
        <w:t>Total_Amount</w:t>
      </w:r>
      <w:proofErr w:type="spellEnd"/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D55F3">
        <w:rPr>
          <w:rFonts w:ascii="Times New Roman" w:eastAsia="SimSun" w:hAnsi="Times New Roman" w:cs="Times New Roman"/>
          <w:sz w:val="24"/>
          <w:szCs w:val="24"/>
        </w:rPr>
        <w:t xml:space="preserve">data (from </w:t>
      </w:r>
      <w:r w:rsidR="00C15D07" w:rsidRPr="00C15D07">
        <w:rPr>
          <w:rFonts w:ascii="Times New Roman" w:hAnsi="Times New Roman" w:cs="Times New Roman"/>
          <w:sz w:val="24"/>
          <w:szCs w:val="24"/>
        </w:rPr>
        <w:t>the</w:t>
      </w:r>
      <w:r w:rsidR="00C36A5D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E1FE6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B675C5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B675C5" w:rsidRPr="00B675C5">
        <w:rPr>
          <w:rFonts w:ascii="Times New Roman" w:eastAsia="SimSun" w:hAnsi="Times New Roman" w:cs="Times New Roman"/>
          <w:sz w:val="24"/>
          <w:szCs w:val="24"/>
        </w:rPr>
        <w:t>table).</w:t>
      </w:r>
      <w:r w:rsidR="003A1874" w:rsidRPr="00B675C5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290AF494" w:rsidR="0070577F" w:rsidRPr="00EF1399" w:rsidRDefault="0070577F" w:rsidP="00A13C9E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</w:t>
      </w:r>
      <w:r w:rsidR="007B10D7">
        <w:rPr>
          <w:rFonts w:ascii="Times New Roman" w:hAnsi="Times New Roman" w:cs="Times New Roman"/>
          <w:sz w:val="24"/>
          <w:szCs w:val="24"/>
        </w:rPr>
        <w:t>this</w:t>
      </w:r>
      <w:r w:rsidRPr="00EF1399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6557BF54" w:rsidR="003A1874" w:rsidRPr="00EF1399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E60583" w:rsidRPr="00EF1399">
        <w:rPr>
          <w:rFonts w:ascii="Times New Roman" w:hAnsi="Times New Roman" w:cs="Times New Roman"/>
          <w:color w:val="auto"/>
        </w:rPr>
        <w:t xml:space="preserve">the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13FE8E09" w:rsidR="003A1874" w:rsidRPr="00EF1399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</w:p>
    <w:p w14:paraId="01996B65" w14:textId="3AA3425B" w:rsidR="003A1874" w:rsidRPr="00EF1399" w:rsidRDefault="00D51A9F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Sort 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ame</w:t>
      </w:r>
      <w:proofErr w:type="spellEnd"/>
      <w:r w:rsidR="00903872" w:rsidRPr="00085D4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3872" w:rsidRPr="00EF1399">
        <w:rPr>
          <w:rFonts w:ascii="Times New Roman" w:eastAsia="SimSun" w:hAnsi="Times New Roman" w:cs="Times New Roman"/>
          <w:sz w:val="24"/>
          <w:szCs w:val="24"/>
        </w:rPr>
        <w:t>in</w:t>
      </w:r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 xml:space="preserve">scending </w:t>
      </w:r>
      <w:r w:rsidR="00085D4E">
        <w:rPr>
          <w:rFonts w:ascii="Times New Roman" w:eastAsia="SimSun" w:hAnsi="Times New Roman" w:cs="Times New Roman"/>
          <w:sz w:val="24"/>
          <w:szCs w:val="24"/>
        </w:rPr>
        <w:t>o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rder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 w:rsidR="00BC5BC4">
        <w:rPr>
          <w:rFonts w:ascii="Times New Roman" w:eastAsia="SimSun" w:hAnsi="Times New Roman" w:cs="Times New Roman"/>
          <w:sz w:val="24"/>
          <w:szCs w:val="24"/>
        </w:rPr>
        <w:t>t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>ype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  <w:commentRangeEnd w:id="7"/>
      <w:r w:rsidR="00E520F2">
        <w:rPr>
          <w:rStyle w:val="CommentReference"/>
        </w:rPr>
        <w:commentReference w:id="7"/>
      </w:r>
    </w:p>
    <w:p w14:paraId="305DF71A" w14:textId="77777777" w:rsidR="00284A3D" w:rsidRPr="00AF3707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A0C5A97" w14:textId="76FC44F8" w:rsidR="00AA78ED" w:rsidRPr="00EF1399" w:rsidRDefault="00AA78ED">
      <w:pPr>
        <w:rPr>
          <w:rFonts w:ascii="Times New Roman" w:hAnsi="Times New Roman" w:cs="Times New Roman"/>
        </w:rPr>
      </w:pPr>
    </w:p>
    <w:p w14:paraId="12C2E66A" w14:textId="213157B6" w:rsidR="00AA78ED" w:rsidRPr="00EF1399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EF1399"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  <w:lastRenderedPageBreak/>
        <w:t>//Report 9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7B1E275" w14:textId="1D2CB6F5" w:rsidR="00FA491E" w:rsidRDefault="00FA491E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proofErr w:type="spellEnd"/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A23E07">
        <w:rPr>
          <w:rFonts w:ascii="Times New Roman" w:hAnsi="Times New Roman" w:cs="Times New Roman"/>
          <w:color w:val="auto"/>
        </w:rPr>
        <w:t>Discount_Price</w:t>
      </w:r>
      <w:proofErr w:type="spellEnd"/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28C2D07D" w:rsidR="004D43FF" w:rsidRPr="00EF1399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D4135E">
        <w:rPr>
          <w:rFonts w:ascii="Times New Roman" w:hAnsi="Times New Roman" w:cs="Times New Roman"/>
          <w:color w:val="auto"/>
        </w:rPr>
        <w:t>Product_Name</w:t>
      </w:r>
      <w:proofErr w:type="spellEnd"/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4BB45A80" w14:textId="27013592" w:rsidR="00F4006D" w:rsidRPr="00EF1399" w:rsidRDefault="00ED0BB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 xml:space="preserve">Find </w:t>
      </w:r>
      <w:r w:rsidR="00586240">
        <w:rPr>
          <w:rFonts w:ascii="Times New Roman" w:eastAsia="SimSun" w:hAnsi="Times New Roman" w:cs="Times New Roman"/>
        </w:rPr>
        <w:t>q</w:t>
      </w:r>
      <w:r w:rsidR="006A3D71" w:rsidRPr="00EF1399">
        <w:rPr>
          <w:rFonts w:ascii="Times New Roman" w:eastAsia="SimSun" w:hAnsi="Times New Roman" w:cs="Times New Roman"/>
        </w:rPr>
        <w:t xml:space="preserve">uantity </w:t>
      </w:r>
      <w:r w:rsidR="00586240">
        <w:rPr>
          <w:rFonts w:ascii="Times New Roman" w:eastAsia="SimSun" w:hAnsi="Times New Roman" w:cs="Times New Roman"/>
        </w:rPr>
        <w:t>s</w:t>
      </w:r>
      <w:r w:rsidR="006A3D71" w:rsidRPr="00EF1399">
        <w:rPr>
          <w:rFonts w:ascii="Times New Roman" w:eastAsia="SimSun" w:hAnsi="Times New Roman" w:cs="Times New Roman"/>
        </w:rPr>
        <w:t xml:space="preserve">old </w:t>
      </w:r>
      <w:r w:rsidR="00586240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 xml:space="preserve">uring </w:t>
      </w:r>
      <w:r w:rsidR="009E0AFD">
        <w:rPr>
          <w:rFonts w:ascii="Times New Roman" w:eastAsia="SimSun" w:hAnsi="Times New Roman" w:cs="Times New Roman"/>
        </w:rPr>
        <w:t xml:space="preserve">and outside </w:t>
      </w:r>
      <w:r w:rsidR="00586240">
        <w:rPr>
          <w:rFonts w:ascii="Times New Roman" w:eastAsia="SimSun" w:hAnsi="Times New Roman" w:cs="Times New Roman"/>
        </w:rPr>
        <w:t>c</w:t>
      </w:r>
      <w:r w:rsidR="006A3D71" w:rsidRPr="00EF1399">
        <w:rPr>
          <w:rFonts w:ascii="Times New Roman" w:eastAsia="SimSun" w:hAnsi="Times New Roman" w:cs="Times New Roman"/>
        </w:rPr>
        <w:t>ampaign</w:t>
      </w:r>
      <w:r w:rsidR="00C200EF" w:rsidRPr="00EF1399">
        <w:rPr>
          <w:rFonts w:ascii="Times New Roman" w:eastAsia="SimSun" w:hAnsi="Times New Roman" w:cs="Times New Roman"/>
        </w:rPr>
        <w:t xml:space="preserve"> </w:t>
      </w:r>
      <w:r w:rsidR="00516E68">
        <w:rPr>
          <w:rFonts w:ascii="Times New Roman" w:eastAsia="SimSun" w:hAnsi="Times New Roman" w:cs="Times New Roman"/>
        </w:rPr>
        <w:t xml:space="preserve">by </w:t>
      </w:r>
      <w:r w:rsidR="00C200EF" w:rsidRPr="00EF1399">
        <w:rPr>
          <w:rFonts w:ascii="Times New Roman" w:eastAsia="SimSun" w:hAnsi="Times New Roman" w:cs="Times New Roman"/>
        </w:rPr>
        <w:t xml:space="preserve">using </w:t>
      </w:r>
      <w:commentRangeStart w:id="8"/>
      <w:proofErr w:type="spellStart"/>
      <w:r w:rsidR="00BA0707">
        <w:rPr>
          <w:rFonts w:ascii="Times New Roman" w:eastAsia="SimSun" w:hAnsi="Times New Roman" w:cs="Times New Roman"/>
        </w:rPr>
        <w:t>Total_Amount</w:t>
      </w:r>
      <w:proofErr w:type="spellEnd"/>
      <w:r w:rsidR="00BA0707">
        <w:rPr>
          <w:rFonts w:ascii="Times New Roman" w:eastAsia="SimSun" w:hAnsi="Times New Roman" w:cs="Times New Roman"/>
        </w:rPr>
        <w:t xml:space="preserve"> </w:t>
      </w:r>
      <w:commentRangeEnd w:id="8"/>
      <w:r w:rsidR="002D2FAC">
        <w:rPr>
          <w:rStyle w:val="CommentReference"/>
          <w:rFonts w:asciiTheme="minorHAnsi" w:hAnsiTheme="minorHAnsi" w:cstheme="minorBidi"/>
          <w:color w:val="auto"/>
        </w:rPr>
        <w:commentReference w:id="8"/>
      </w:r>
      <w:r w:rsidR="00BA0707">
        <w:rPr>
          <w:rFonts w:ascii="Times New Roman" w:eastAsia="SimSun" w:hAnsi="Times New Roman" w:cs="Times New Roman"/>
        </w:rPr>
        <w:t xml:space="preserve">data (from </w:t>
      </w:r>
      <w:r w:rsidR="00C200EF" w:rsidRPr="00915A18">
        <w:rPr>
          <w:rFonts w:ascii="Times New Roman" w:hAnsi="Times New Roman" w:cs="Times New Roman"/>
          <w:color w:val="4472C4" w:themeColor="accent1"/>
        </w:rPr>
        <w:t>SALE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7A4972" w:rsidRPr="00EF1399">
        <w:rPr>
          <w:rFonts w:ascii="Times New Roman" w:eastAsia="SimSun" w:hAnsi="Times New Roman" w:cs="Times New Roman"/>
          <w:color w:val="0070C0"/>
        </w:rPr>
        <w:t xml:space="preserve"> </w:t>
      </w:r>
      <w:r w:rsidR="007A4972" w:rsidRPr="00915A18">
        <w:rPr>
          <w:rFonts w:ascii="Times New Roman" w:hAnsi="Times New Roman" w:cs="Times New Roman"/>
          <w:color w:val="4472C4" w:themeColor="accent1"/>
        </w:rPr>
        <w:t>DAY</w:t>
      </w:r>
      <w:r w:rsidR="007A4972" w:rsidRPr="00EF1399">
        <w:rPr>
          <w:rFonts w:ascii="Times New Roman" w:eastAsia="SimSun" w:hAnsi="Times New Roman" w:cs="Times New Roman"/>
          <w:color w:val="auto"/>
        </w:rPr>
        <w:t>,</w:t>
      </w:r>
      <w:r w:rsidR="00C200EF" w:rsidRPr="00EF1399">
        <w:rPr>
          <w:rFonts w:ascii="Times New Roman" w:eastAsia="SimSun" w:hAnsi="Times New Roman" w:cs="Times New Roman"/>
          <w:color w:val="auto"/>
        </w:rPr>
        <w:t xml:space="preserve"> </w:t>
      </w:r>
      <w:r w:rsidR="00C200EF" w:rsidRPr="00EF1399">
        <w:rPr>
          <w:rFonts w:ascii="Times New Roman" w:eastAsia="SimSun" w:hAnsi="Times New Roman" w:cs="Times New Roman"/>
        </w:rPr>
        <w:t xml:space="preserve">and </w:t>
      </w:r>
      <w:r w:rsidR="00C200EF" w:rsidRPr="00915A18">
        <w:rPr>
          <w:rFonts w:ascii="Times New Roman" w:hAnsi="Times New Roman" w:cs="Times New Roman"/>
          <w:color w:val="4472C4" w:themeColor="accent1"/>
        </w:rPr>
        <w:t>ADVERTISING_CAMPAIGN</w:t>
      </w:r>
      <w:r w:rsidR="00566A43">
        <w:rPr>
          <w:rFonts w:ascii="Times New Roman" w:eastAsia="SimSun" w:hAnsi="Times New Roman" w:cs="Times New Roman"/>
          <w:color w:val="0070C0"/>
        </w:rPr>
        <w:t xml:space="preserve"> </w:t>
      </w:r>
      <w:r w:rsidR="00566A43" w:rsidRPr="00566A43">
        <w:rPr>
          <w:rFonts w:ascii="Times New Roman" w:eastAsia="SimSun" w:hAnsi="Times New Roman" w:cs="Times New Roman"/>
          <w:color w:val="auto"/>
        </w:rPr>
        <w:t>tables).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>Sort by difference in descending order and 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</w:p>
    <w:p w14:paraId="0089CF29" w14:textId="30CF63FE" w:rsidR="000208E8" w:rsidRPr="00AE0453" w:rsidRDefault="00284A3D" w:rsidP="00A13C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ang, Yaping" w:date="2021-02-24T19:44:00Z" w:initials="YY">
    <w:p w14:paraId="77EE30C1" w14:textId="11CC48F1" w:rsidR="003C47FC" w:rsidRDefault="003C47FC">
      <w:pPr>
        <w:pStyle w:val="CommentText"/>
      </w:pPr>
      <w:r>
        <w:rPr>
          <w:rStyle w:val="CommentReference"/>
        </w:rPr>
        <w:annotationRef/>
      </w:r>
      <w:r>
        <w:t>I think in here, we need to find the total number of units ever sold, the total number of units ever sold at a discount, the total number of units ever sold at retail price.</w:t>
      </w:r>
      <w:r w:rsidR="002D2FAC">
        <w:t xml:space="preserve"> </w:t>
      </w:r>
      <w:proofErr w:type="spellStart"/>
      <w:r w:rsidR="002D2FAC">
        <w:t>Total_Amount</w:t>
      </w:r>
      <w:proofErr w:type="spellEnd"/>
      <w:r w:rsidR="002D2FAC">
        <w:t xml:space="preserve"> is a derived value in EER which means quantity * item price.</w:t>
      </w:r>
    </w:p>
  </w:comment>
  <w:comment w:id="2" w:author="Yang, Yaping" w:date="2021-02-24T20:11:00Z" w:initials="YY">
    <w:p w14:paraId="1ED537AC" w14:textId="38E474C8" w:rsidR="00D0558F" w:rsidRDefault="00D0558F">
      <w:pPr>
        <w:pStyle w:val="CommentText"/>
      </w:pPr>
      <w:r>
        <w:rPr>
          <w:rStyle w:val="CommentReference"/>
        </w:rPr>
        <w:annotationRef/>
      </w:r>
      <w:r>
        <w:t>Are we using CATEGORY table here?</w:t>
      </w:r>
    </w:p>
  </w:comment>
  <w:comment w:id="3" w:author="Yang, Yaping" w:date="2021-02-24T19:57:00Z" w:initials="YY">
    <w:p w14:paraId="2ED9FC58" w14:textId="55EDFE86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Year data from the DAY table first before using that year data in the outdoor furniture category…</w:t>
      </w:r>
    </w:p>
  </w:comment>
  <w:comment w:id="4" w:author="Yang, Yaping" w:date="2021-02-24T19:59:00Z" w:initials="YY">
    <w:p w14:paraId="264A4588" w14:textId="0C9F57F0" w:rsidR="00AF7870" w:rsidRDefault="00AF7870">
      <w:pPr>
        <w:pStyle w:val="CommentText"/>
      </w:pPr>
      <w:r>
        <w:rPr>
          <w:rStyle w:val="CommentReference"/>
        </w:rPr>
        <w:annotationRef/>
      </w:r>
      <w:r>
        <w:t>I think we should get the total number of items sold in the outdoor furniture category for each year here.</w:t>
      </w:r>
      <w:r w:rsidR="00D0558F">
        <w:t xml:space="preserve"> In the EER, </w:t>
      </w:r>
      <w:proofErr w:type="spellStart"/>
      <w:r w:rsidR="00D0558F">
        <w:t>Total_Amount</w:t>
      </w:r>
      <w:proofErr w:type="spellEnd"/>
      <w:r w:rsidR="00D0558F">
        <w:t xml:space="preserve"> is dollar amount, </w:t>
      </w:r>
      <w:proofErr w:type="gramStart"/>
      <w:r w:rsidR="00D0558F">
        <w:t>i.e.</w:t>
      </w:r>
      <w:proofErr w:type="gramEnd"/>
      <w:r w:rsidR="00D0558F">
        <w:t xml:space="preserve"> quantity * item price.</w:t>
      </w:r>
    </w:p>
  </w:comment>
  <w:comment w:id="5" w:author="Yang, Yaping" w:date="2021-02-24T20:09:00Z" w:initials="YY">
    <w:p w14:paraId="08731769" w14:textId="6C875503" w:rsidR="00D0558F" w:rsidRDefault="00D0558F">
      <w:pPr>
        <w:pStyle w:val="CommentText"/>
      </w:pPr>
      <w:r>
        <w:rPr>
          <w:rStyle w:val="CommentReference"/>
        </w:rPr>
        <w:annotationRef/>
      </w:r>
      <w:r>
        <w:t>Total units sold by 365 *</w:t>
      </w:r>
    </w:p>
  </w:comment>
  <w:comment w:id="6" w:author="Yang, Yaping" w:date="2021-02-24T20:12:00Z" w:initials="YY">
    <w:p w14:paraId="2F60FC1E" w14:textId="02CA95F9" w:rsidR="00D0558F" w:rsidRDefault="00D0558F">
      <w:pPr>
        <w:pStyle w:val="CommentText"/>
      </w:pPr>
      <w:r>
        <w:rPr>
          <w:rStyle w:val="CommentReference"/>
        </w:rPr>
        <w:annotationRef/>
      </w:r>
      <w:r>
        <w:t>We need to mention table names here.</w:t>
      </w:r>
    </w:p>
  </w:comment>
  <w:comment w:id="7" w:author="Yang, Yaping" w:date="2021-02-24T20:23:00Z" w:initials="YY">
    <w:p w14:paraId="1EC9B0D5" w14:textId="77777777" w:rsidR="00E520F2" w:rsidRDefault="00E520F2" w:rsidP="00E520F2">
      <w:pPr>
        <w:pStyle w:val="CommentText"/>
      </w:pPr>
      <w:r>
        <w:rPr>
          <w:rStyle w:val="CommentReference"/>
        </w:rPr>
        <w:annotationRef/>
      </w:r>
      <w:r>
        <w:t xml:space="preserve">I think we need to get all </w:t>
      </w:r>
      <w:proofErr w:type="spellStart"/>
      <w:r>
        <w:t>category_name</w:t>
      </w:r>
      <w:proofErr w:type="spellEnd"/>
      <w:r>
        <w:t xml:space="preserve"> from category table. And for each category we need to aggregate all quantities sold in that category for all stores with a restaurant and for all stores without a restaurant.</w:t>
      </w:r>
    </w:p>
    <w:p w14:paraId="24662614" w14:textId="3A91A256" w:rsidR="00E520F2" w:rsidRDefault="00E520F2">
      <w:pPr>
        <w:pStyle w:val="CommentText"/>
      </w:pPr>
    </w:p>
  </w:comment>
  <w:comment w:id="8" w:author="Yang, Yaping" w:date="2021-02-24T20:27:00Z" w:initials="YY">
    <w:p w14:paraId="1ABDB880" w14:textId="46B8BBBA" w:rsidR="002D2FAC" w:rsidRDefault="002D2FAC">
      <w:pPr>
        <w:pStyle w:val="CommentText"/>
      </w:pPr>
      <w:r>
        <w:rPr>
          <w:rStyle w:val="CommentReference"/>
        </w:rPr>
        <w:annotationRef/>
      </w:r>
      <w:r>
        <w:t xml:space="preserve">I think we want to say Quantity instead of </w:t>
      </w:r>
      <w:proofErr w:type="spellStart"/>
      <w:r>
        <w:t>Total_Amount</w:t>
      </w:r>
      <w:proofErr w:type="spellEnd"/>
      <w:r>
        <w:t xml:space="preserve"> in here. Also, we can mention that discount during campaign is when the discount dates overlap the campaign dates, and vice versa.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EE30C1" w15:done="0"/>
  <w15:commentEx w15:paraId="1ED537AC" w15:done="0"/>
  <w15:commentEx w15:paraId="2ED9FC58" w15:done="0"/>
  <w15:commentEx w15:paraId="264A4588" w15:done="0"/>
  <w15:commentEx w15:paraId="08731769" w15:done="0"/>
  <w15:commentEx w15:paraId="2F60FC1E" w15:done="0"/>
  <w15:commentEx w15:paraId="24662614" w15:done="0"/>
  <w15:commentEx w15:paraId="1ABDB8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12B1A" w16cex:dateUtc="2021-02-25T00:44:00Z"/>
  <w16cex:commentExtensible w16cex:durableId="23E13186" w16cex:dateUtc="2021-02-25T01:11:00Z"/>
  <w16cex:commentExtensible w16cex:durableId="23E12E13" w16cex:dateUtc="2021-02-25T00:57:00Z"/>
  <w16cex:commentExtensible w16cex:durableId="23E12EB7" w16cex:dateUtc="2021-02-25T00:59:00Z"/>
  <w16cex:commentExtensible w16cex:durableId="23E13115" w16cex:dateUtc="2021-02-25T01:09:00Z"/>
  <w16cex:commentExtensible w16cex:durableId="23E131AC" w16cex:dateUtc="2021-02-25T01:12:00Z"/>
  <w16cex:commentExtensible w16cex:durableId="23E13438" w16cex:dateUtc="2021-02-25T01:23:00Z"/>
  <w16cex:commentExtensible w16cex:durableId="23E13533" w16cex:dateUtc="2021-02-25T0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EE30C1" w16cid:durableId="23E12B1A"/>
  <w16cid:commentId w16cid:paraId="1ED537AC" w16cid:durableId="23E13186"/>
  <w16cid:commentId w16cid:paraId="2ED9FC58" w16cid:durableId="23E12E13"/>
  <w16cid:commentId w16cid:paraId="264A4588" w16cid:durableId="23E12EB7"/>
  <w16cid:commentId w16cid:paraId="08731769" w16cid:durableId="23E13115"/>
  <w16cid:commentId w16cid:paraId="2F60FC1E" w16cid:durableId="23E131AC"/>
  <w16cid:commentId w16cid:paraId="24662614" w16cid:durableId="23E13438"/>
  <w16cid:commentId w16cid:paraId="1ABDB880" w16cid:durableId="23E135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EDFFE" w14:textId="77777777" w:rsidR="00E86D15" w:rsidRDefault="00E86D15" w:rsidP="006531C1">
      <w:pPr>
        <w:spacing w:after="0" w:line="240" w:lineRule="auto"/>
      </w:pPr>
      <w:r>
        <w:separator/>
      </w:r>
    </w:p>
  </w:endnote>
  <w:endnote w:type="continuationSeparator" w:id="0">
    <w:p w14:paraId="41E036CB" w14:textId="77777777" w:rsidR="00E86D15" w:rsidRDefault="00E86D15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05E04" w14:textId="77777777" w:rsidR="00E86D15" w:rsidRDefault="00E86D15" w:rsidP="006531C1">
      <w:pPr>
        <w:spacing w:after="0" w:line="240" w:lineRule="auto"/>
      </w:pPr>
      <w:r>
        <w:separator/>
      </w:r>
    </w:p>
  </w:footnote>
  <w:footnote w:type="continuationSeparator" w:id="0">
    <w:p w14:paraId="0E08A41C" w14:textId="77777777" w:rsidR="00E86D15" w:rsidRDefault="00E86D15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A06" w14:textId="77777777" w:rsidR="009F562F" w:rsidRDefault="009F562F" w:rsidP="009F562F">
    <w:pPr>
      <w:pStyle w:val="Header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ng, Yaping">
    <w15:presenceInfo w15:providerId="None" w15:userId="Yang, Ya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EAC"/>
    <w:rsid w:val="001154EB"/>
    <w:rsid w:val="00115E70"/>
    <w:rsid w:val="001171DB"/>
    <w:rsid w:val="00117309"/>
    <w:rsid w:val="001173F4"/>
    <w:rsid w:val="0013043A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260D"/>
    <w:rsid w:val="002C4A5E"/>
    <w:rsid w:val="002D2FAC"/>
    <w:rsid w:val="002D5177"/>
    <w:rsid w:val="002E2AC2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C47FC"/>
    <w:rsid w:val="003D1CBB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57ED"/>
    <w:rsid w:val="007D5ACB"/>
    <w:rsid w:val="007D7497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AF7870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0558F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0F2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86D15"/>
    <w:rsid w:val="00E90BD2"/>
    <w:rsid w:val="00EA2CCB"/>
    <w:rsid w:val="00EB401E"/>
    <w:rsid w:val="00EB764F"/>
    <w:rsid w:val="00EC1E60"/>
    <w:rsid w:val="00EC6924"/>
    <w:rsid w:val="00ED0BB8"/>
    <w:rsid w:val="00ED13BB"/>
    <w:rsid w:val="00ED5D08"/>
    <w:rsid w:val="00ED6F65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  <w15:docId w15:val="{3291270C-00D1-4689-9E77-90A548FA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C1"/>
  </w:style>
  <w:style w:type="paragraph" w:styleId="Footer">
    <w:name w:val="footer"/>
    <w:basedOn w:val="Normal"/>
    <w:link w:val="FooterChar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A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D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Yang, Yaping</cp:lastModifiedBy>
  <cp:revision>595</cp:revision>
  <dcterms:created xsi:type="dcterms:W3CDTF">2021-02-17T03:19:00Z</dcterms:created>
  <dcterms:modified xsi:type="dcterms:W3CDTF">2021-02-25T01:31:00Z</dcterms:modified>
</cp:coreProperties>
</file>