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0441A" w14:textId="6E9EDE1B" w:rsidR="00D3039A" w:rsidRPr="00C55D51" w:rsidRDefault="00D3039A">
      <w:pPr>
        <w:rPr>
          <w:sz w:val="32"/>
          <w:szCs w:val="32"/>
        </w:rPr>
      </w:pPr>
      <w:r w:rsidRPr="00C55D51">
        <w:rPr>
          <w:sz w:val="32"/>
          <w:szCs w:val="32"/>
        </w:rPr>
        <w:t xml:space="preserve">Good morning, </w:t>
      </w:r>
      <w:r w:rsidR="00BF391B" w:rsidRPr="00C55D51">
        <w:rPr>
          <w:sz w:val="32"/>
          <w:szCs w:val="32"/>
        </w:rPr>
        <w:t>thank you for (TA’s name) joining our demo. We’re excited to present what we</w:t>
      </w:r>
      <w:r w:rsidR="0058256E">
        <w:rPr>
          <w:sz w:val="32"/>
          <w:szCs w:val="32"/>
        </w:rPr>
        <w:t xml:space="preserve"> </w:t>
      </w:r>
      <w:r w:rsidR="00BF391B" w:rsidRPr="00C55D51">
        <w:rPr>
          <w:sz w:val="32"/>
          <w:szCs w:val="32"/>
        </w:rPr>
        <w:t>c</w:t>
      </w:r>
      <w:r w:rsidR="0058256E">
        <w:rPr>
          <w:sz w:val="32"/>
          <w:szCs w:val="32"/>
        </w:rPr>
        <w:t>a</w:t>
      </w:r>
      <w:r w:rsidR="00BF391B" w:rsidRPr="00C55D51">
        <w:rPr>
          <w:sz w:val="32"/>
          <w:szCs w:val="32"/>
        </w:rPr>
        <w:t xml:space="preserve">me up </w:t>
      </w:r>
      <w:r w:rsidR="00011865">
        <w:rPr>
          <w:sz w:val="32"/>
          <w:szCs w:val="32"/>
        </w:rPr>
        <w:t xml:space="preserve">with </w:t>
      </w:r>
      <w:r w:rsidR="00BF391B" w:rsidRPr="00C55D51">
        <w:rPr>
          <w:sz w:val="32"/>
          <w:szCs w:val="32"/>
        </w:rPr>
        <w:t xml:space="preserve">for this project.  </w:t>
      </w:r>
    </w:p>
    <w:p w14:paraId="20CB1B66" w14:textId="3E91EFDF" w:rsidR="00253755" w:rsidRPr="00C55D51" w:rsidRDefault="009160A8">
      <w:pPr>
        <w:rPr>
          <w:rStyle w:val="normaltextrun"/>
          <w:rFonts w:ascii="Calibri" w:hAnsi="Calibri" w:cs="Calibri"/>
          <w:color w:val="24292E"/>
          <w:sz w:val="32"/>
          <w:szCs w:val="32"/>
          <w:shd w:val="clear" w:color="auto" w:fill="FFFFFF"/>
        </w:rPr>
      </w:pPr>
      <w:r w:rsidRPr="00C55D51">
        <w:rPr>
          <w:sz w:val="32"/>
          <w:szCs w:val="32"/>
        </w:rPr>
        <w:t xml:space="preserve">In this project, </w:t>
      </w:r>
      <w:r w:rsidRPr="00C55D51">
        <w:rPr>
          <w:rStyle w:val="normaltextrun"/>
          <w:rFonts w:ascii="Calibri" w:hAnsi="Calibri" w:cs="Calibri"/>
          <w:color w:val="24292E"/>
          <w:sz w:val="32"/>
          <w:szCs w:val="32"/>
          <w:shd w:val="clear" w:color="auto" w:fill="FFFFFF"/>
        </w:rPr>
        <w:t>we used </w:t>
      </w:r>
      <w:r w:rsidRPr="00C55D51">
        <w:rPr>
          <w:rStyle w:val="normaltextrun"/>
          <w:rFonts w:ascii="Calibri" w:hAnsi="Calibri" w:cs="Calibri"/>
          <w:b/>
          <w:bCs/>
          <w:color w:val="24292E"/>
          <w:sz w:val="32"/>
          <w:szCs w:val="32"/>
          <w:shd w:val="clear" w:color="auto" w:fill="FFFFFF"/>
        </w:rPr>
        <w:t>Python </w:t>
      </w:r>
      <w:r w:rsidRPr="00C55D51">
        <w:rPr>
          <w:rStyle w:val="normaltextrun"/>
          <w:rFonts w:ascii="Calibri" w:hAnsi="Calibri" w:cs="Calibri"/>
          <w:color w:val="24292E"/>
          <w:sz w:val="32"/>
          <w:szCs w:val="32"/>
          <w:shd w:val="clear" w:color="auto" w:fill="FFFFFF"/>
        </w:rPr>
        <w:t>as our programming language to build</w:t>
      </w:r>
      <w:r w:rsidR="003B205C">
        <w:rPr>
          <w:rStyle w:val="normaltextrun"/>
          <w:rFonts w:ascii="Calibri" w:hAnsi="Calibri" w:cs="Calibri"/>
          <w:color w:val="24292E"/>
          <w:sz w:val="32"/>
          <w:szCs w:val="32"/>
          <w:shd w:val="clear" w:color="auto" w:fill="FFFFFF"/>
        </w:rPr>
        <w:t xml:space="preserve"> the</w:t>
      </w:r>
      <w:r w:rsidRPr="00C55D51">
        <w:rPr>
          <w:rStyle w:val="normaltextrun"/>
          <w:rFonts w:ascii="Calibri" w:hAnsi="Calibri" w:cs="Calibri"/>
          <w:color w:val="24292E"/>
          <w:sz w:val="32"/>
          <w:szCs w:val="32"/>
          <w:shd w:val="clear" w:color="auto" w:fill="FFFFFF"/>
        </w:rPr>
        <w:t xml:space="preserve"> web application. MySQL is the database we used </w:t>
      </w:r>
      <w:r w:rsidR="00427578">
        <w:rPr>
          <w:rStyle w:val="normaltextrun"/>
          <w:rFonts w:ascii="Calibri" w:hAnsi="Calibri" w:cs="Calibri"/>
          <w:color w:val="24292E"/>
          <w:sz w:val="32"/>
          <w:szCs w:val="32"/>
          <w:shd w:val="clear" w:color="auto" w:fill="FFFFFF"/>
        </w:rPr>
        <w:t>for</w:t>
      </w:r>
      <w:r w:rsidRPr="00C55D51">
        <w:rPr>
          <w:rStyle w:val="normaltextrun"/>
          <w:rFonts w:ascii="Calibri" w:hAnsi="Calibri" w:cs="Calibri"/>
          <w:color w:val="24292E"/>
          <w:sz w:val="32"/>
          <w:szCs w:val="32"/>
          <w:shd w:val="clear" w:color="auto" w:fill="FFFFFF"/>
        </w:rPr>
        <w:t xml:space="preserve"> this project. Django is our main backend framework. </w:t>
      </w:r>
      <w:r w:rsidR="00253755" w:rsidRPr="00C55D51">
        <w:rPr>
          <w:rStyle w:val="normaltextrun"/>
          <w:rFonts w:ascii="Calibri" w:hAnsi="Calibri" w:cs="Calibri"/>
          <w:color w:val="24292E"/>
          <w:sz w:val="32"/>
          <w:szCs w:val="32"/>
          <w:shd w:val="clear" w:color="auto" w:fill="FFFFFF"/>
        </w:rPr>
        <w:t>O</w:t>
      </w:r>
      <w:r w:rsidRPr="00C55D51">
        <w:rPr>
          <w:rStyle w:val="normaltextrun"/>
          <w:rFonts w:ascii="Calibri" w:hAnsi="Calibri" w:cs="Calibri"/>
          <w:color w:val="24292E"/>
          <w:sz w:val="32"/>
          <w:szCs w:val="32"/>
          <w:shd w:val="clear" w:color="auto" w:fill="FFFFFF"/>
        </w:rPr>
        <w:t>ur frontend framework</w:t>
      </w:r>
      <w:r w:rsidR="00253755" w:rsidRPr="00C55D51">
        <w:rPr>
          <w:rStyle w:val="normaltextrun"/>
          <w:rFonts w:ascii="Calibri" w:hAnsi="Calibri" w:cs="Calibri"/>
          <w:color w:val="24292E"/>
          <w:sz w:val="32"/>
          <w:szCs w:val="32"/>
          <w:shd w:val="clear" w:color="auto" w:fill="FFFFFF"/>
        </w:rPr>
        <w:t xml:space="preserve"> uses bootstrap</w:t>
      </w:r>
      <w:r w:rsidRPr="00C55D51">
        <w:rPr>
          <w:rStyle w:val="normaltextrun"/>
          <w:rFonts w:ascii="Calibri" w:hAnsi="Calibri" w:cs="Calibri"/>
          <w:color w:val="24292E"/>
          <w:sz w:val="32"/>
          <w:szCs w:val="32"/>
          <w:shd w:val="clear" w:color="auto" w:fill="FFFFFF"/>
        </w:rPr>
        <w:t>.</w:t>
      </w:r>
    </w:p>
    <w:p w14:paraId="70E3A92D" w14:textId="31F5AB17" w:rsidR="009160A8" w:rsidRPr="00C55D51" w:rsidRDefault="00C55D51">
      <w:pPr>
        <w:rPr>
          <w:rStyle w:val="normaltextrun"/>
          <w:rFonts w:ascii="Calibri" w:hAnsi="Calibri" w:cs="Calibri"/>
          <w:color w:val="24292E"/>
          <w:sz w:val="32"/>
          <w:szCs w:val="32"/>
          <w:shd w:val="clear" w:color="auto" w:fill="FFFFFF"/>
        </w:rPr>
      </w:pPr>
      <w:r>
        <w:rPr>
          <w:rStyle w:val="normaltextrun"/>
          <w:rFonts w:ascii="Calibri" w:hAnsi="Calibri" w:cs="Calibri"/>
          <w:color w:val="24292E"/>
          <w:sz w:val="32"/>
          <w:szCs w:val="32"/>
          <w:shd w:val="clear" w:color="auto" w:fill="FFFFFF"/>
        </w:rPr>
        <w:t>To demo the web application, w</w:t>
      </w:r>
      <w:r w:rsidR="00E6522A" w:rsidRPr="00C55D51">
        <w:rPr>
          <w:rStyle w:val="normaltextrun"/>
          <w:rFonts w:ascii="Calibri" w:hAnsi="Calibri" w:cs="Calibri"/>
          <w:color w:val="24292E"/>
          <w:sz w:val="32"/>
          <w:szCs w:val="32"/>
          <w:shd w:val="clear" w:color="auto" w:fill="FFFFFF"/>
        </w:rPr>
        <w:t xml:space="preserve">e type </w:t>
      </w:r>
      <w:r>
        <w:rPr>
          <w:rStyle w:val="normaltextrun"/>
          <w:rFonts w:ascii="Calibri" w:hAnsi="Calibri" w:cs="Calibri"/>
          <w:color w:val="24292E"/>
          <w:sz w:val="32"/>
          <w:szCs w:val="32"/>
          <w:shd w:val="clear" w:color="auto" w:fill="FFFFFF"/>
        </w:rPr>
        <w:t xml:space="preserve">the </w:t>
      </w:r>
      <w:r w:rsidR="00E6522A" w:rsidRPr="00C55D51">
        <w:rPr>
          <w:rStyle w:val="normaltextrun"/>
          <w:rFonts w:ascii="Calibri" w:hAnsi="Calibri" w:cs="Calibri"/>
          <w:color w:val="24292E"/>
          <w:sz w:val="32"/>
          <w:szCs w:val="32"/>
          <w:shd w:val="clear" w:color="auto" w:fill="FFFFFF"/>
        </w:rPr>
        <w:t xml:space="preserve">command in </w:t>
      </w:r>
      <w:r w:rsidR="00011865">
        <w:rPr>
          <w:rStyle w:val="normaltextrun"/>
          <w:rFonts w:ascii="Calibri" w:hAnsi="Calibri" w:cs="Calibri"/>
          <w:color w:val="24292E"/>
          <w:sz w:val="32"/>
          <w:szCs w:val="32"/>
          <w:shd w:val="clear" w:color="auto" w:fill="FFFFFF"/>
        </w:rPr>
        <w:t>the command prompt the python runserver command and it gives us this link.</w:t>
      </w:r>
      <w:r w:rsidR="00E6522A" w:rsidRPr="00C55D51">
        <w:rPr>
          <w:rStyle w:val="normaltextrun"/>
          <w:rFonts w:ascii="Calibri" w:hAnsi="Calibri" w:cs="Calibri"/>
          <w:color w:val="24292E"/>
          <w:sz w:val="32"/>
          <w:szCs w:val="32"/>
          <w:shd w:val="clear" w:color="auto" w:fill="FFFFFF"/>
        </w:rPr>
        <w:t xml:space="preserve"> </w:t>
      </w:r>
      <w:r w:rsidR="00011865">
        <w:rPr>
          <w:rStyle w:val="normaltextrun"/>
          <w:rFonts w:ascii="Calibri" w:hAnsi="Calibri" w:cs="Calibri"/>
          <w:color w:val="24292E"/>
          <w:sz w:val="32"/>
          <w:szCs w:val="32"/>
          <w:shd w:val="clear" w:color="auto" w:fill="FFFFFF"/>
        </w:rPr>
        <w:t>We can c</w:t>
      </w:r>
      <w:r w:rsidR="00E6522A" w:rsidRPr="00C55D51">
        <w:rPr>
          <w:rStyle w:val="normaltextrun"/>
          <w:rFonts w:ascii="Calibri" w:hAnsi="Calibri" w:cs="Calibri"/>
          <w:color w:val="24292E"/>
          <w:sz w:val="32"/>
          <w:szCs w:val="32"/>
          <w:shd w:val="clear" w:color="auto" w:fill="FFFFFF"/>
        </w:rPr>
        <w:t xml:space="preserve">opy and paste it </w:t>
      </w:r>
      <w:r w:rsidR="00427578">
        <w:rPr>
          <w:rStyle w:val="normaltextrun"/>
          <w:rFonts w:ascii="Calibri" w:hAnsi="Calibri" w:cs="Calibri"/>
          <w:color w:val="24292E"/>
          <w:sz w:val="32"/>
          <w:szCs w:val="32"/>
          <w:shd w:val="clear" w:color="auto" w:fill="FFFFFF"/>
        </w:rPr>
        <w:t>in</w:t>
      </w:r>
      <w:r w:rsidR="00E6522A" w:rsidRPr="00C55D51">
        <w:rPr>
          <w:rStyle w:val="normaltextrun"/>
          <w:rFonts w:ascii="Calibri" w:hAnsi="Calibri" w:cs="Calibri"/>
          <w:color w:val="24292E"/>
          <w:sz w:val="32"/>
          <w:szCs w:val="32"/>
          <w:shd w:val="clear" w:color="auto" w:fill="FFFFFF"/>
        </w:rPr>
        <w:t>to the browser</w:t>
      </w:r>
      <w:r w:rsidR="00011865">
        <w:rPr>
          <w:rStyle w:val="normaltextrun"/>
          <w:rFonts w:ascii="Calibri" w:hAnsi="Calibri" w:cs="Calibri"/>
          <w:color w:val="24292E"/>
          <w:sz w:val="32"/>
          <w:szCs w:val="32"/>
          <w:shd w:val="clear" w:color="auto" w:fill="FFFFFF"/>
        </w:rPr>
        <w:t xml:space="preserve"> to launch the site</w:t>
      </w:r>
      <w:r w:rsidR="00E6522A" w:rsidRPr="00C55D51">
        <w:rPr>
          <w:rStyle w:val="normaltextrun"/>
          <w:rFonts w:ascii="Calibri" w:hAnsi="Calibri" w:cs="Calibri"/>
          <w:color w:val="24292E"/>
          <w:sz w:val="32"/>
          <w:szCs w:val="32"/>
          <w:shd w:val="clear" w:color="auto" w:fill="FFFFFF"/>
        </w:rPr>
        <w:t xml:space="preserve">. </w:t>
      </w:r>
      <w:r w:rsidR="00011865">
        <w:rPr>
          <w:rStyle w:val="normaltextrun"/>
          <w:rFonts w:ascii="Calibri" w:hAnsi="Calibri" w:cs="Calibri"/>
          <w:color w:val="24292E"/>
          <w:sz w:val="32"/>
          <w:szCs w:val="32"/>
          <w:shd w:val="clear" w:color="auto" w:fill="FFFFFF"/>
        </w:rPr>
        <w:t>Ou</w:t>
      </w:r>
      <w:r w:rsidR="00974EF8">
        <w:rPr>
          <w:rStyle w:val="normaltextrun"/>
          <w:rFonts w:ascii="Calibri" w:hAnsi="Calibri" w:cs="Calibri"/>
          <w:color w:val="24292E"/>
          <w:sz w:val="32"/>
          <w:szCs w:val="32"/>
          <w:shd w:val="clear" w:color="auto" w:fill="FFFFFF"/>
        </w:rPr>
        <w:t xml:space="preserve">r main menu interface includes 5 statistics, reporting area and the maintenance area. </w:t>
      </w:r>
      <w:r w:rsidR="00CE4767" w:rsidRPr="00C55D51">
        <w:rPr>
          <w:rStyle w:val="normaltextrun"/>
          <w:rFonts w:ascii="Calibri" w:hAnsi="Calibri" w:cs="Calibri"/>
          <w:color w:val="24292E"/>
          <w:sz w:val="32"/>
          <w:szCs w:val="32"/>
          <w:shd w:val="clear" w:color="auto" w:fill="FFFFFF"/>
        </w:rPr>
        <w:t xml:space="preserve">The basic </w:t>
      </w:r>
      <w:r w:rsidR="005B0865" w:rsidRPr="00C55D51">
        <w:rPr>
          <w:rStyle w:val="normaltextrun"/>
          <w:rFonts w:ascii="Calibri" w:hAnsi="Calibri" w:cs="Calibri"/>
          <w:color w:val="24292E"/>
          <w:sz w:val="32"/>
          <w:szCs w:val="32"/>
          <w:shd w:val="clear" w:color="auto" w:fill="FFFFFF"/>
        </w:rPr>
        <w:t xml:space="preserve">5 </w:t>
      </w:r>
      <w:r w:rsidR="00CE4767" w:rsidRPr="00C55D51">
        <w:rPr>
          <w:rStyle w:val="normaltextrun"/>
          <w:rFonts w:ascii="Calibri" w:hAnsi="Calibri" w:cs="Calibri"/>
          <w:color w:val="24292E"/>
          <w:sz w:val="32"/>
          <w:szCs w:val="32"/>
          <w:shd w:val="clear" w:color="auto" w:fill="FFFFFF"/>
        </w:rPr>
        <w:t>statistics are displayed here</w:t>
      </w:r>
      <w:r w:rsidR="005B0865" w:rsidRPr="00C55D51">
        <w:rPr>
          <w:rStyle w:val="normaltextrun"/>
          <w:rFonts w:ascii="Calibri" w:hAnsi="Calibri" w:cs="Calibri"/>
          <w:color w:val="24292E"/>
          <w:sz w:val="32"/>
          <w:szCs w:val="32"/>
          <w:shd w:val="clear" w:color="auto" w:fill="FFFFFF"/>
        </w:rPr>
        <w:t xml:space="preserve"> including count of stores offering childcare, count of products, count of distinct advertising campaigns, count of stores, count </w:t>
      </w:r>
      <w:r w:rsidR="005B0865" w:rsidRPr="00B522EA">
        <w:rPr>
          <w:rStyle w:val="normaltextrun"/>
          <w:rFonts w:ascii="Calibri" w:hAnsi="Calibri" w:cs="Calibri"/>
          <w:sz w:val="32"/>
          <w:szCs w:val="32"/>
          <w:shd w:val="clear" w:color="auto" w:fill="FFFFFF"/>
        </w:rPr>
        <w:t>of stores offering food</w:t>
      </w:r>
      <w:r w:rsidR="00CE4767" w:rsidRPr="00B522EA">
        <w:rPr>
          <w:rStyle w:val="normaltextrun"/>
          <w:rFonts w:ascii="Calibri" w:hAnsi="Calibri" w:cs="Calibri"/>
          <w:sz w:val="32"/>
          <w:szCs w:val="32"/>
          <w:shd w:val="clear" w:color="auto" w:fill="FFFFFF"/>
        </w:rPr>
        <w:t xml:space="preserve">. </w:t>
      </w:r>
      <w:r w:rsidR="00127466" w:rsidRPr="00B522EA">
        <w:rPr>
          <w:rStyle w:val="normaltextrun"/>
          <w:rFonts w:ascii="Calibri" w:hAnsi="Calibri" w:cs="Calibri"/>
          <w:sz w:val="32"/>
          <w:szCs w:val="32"/>
          <w:shd w:val="clear" w:color="auto" w:fill="FFFFFF"/>
        </w:rPr>
        <w:t xml:space="preserve">These five statistics will help </w:t>
      </w:r>
      <w:r w:rsidR="00594ED5" w:rsidRPr="00B522EA">
        <w:rPr>
          <w:rStyle w:val="normaltextrun"/>
          <w:rFonts w:ascii="Calibri" w:hAnsi="Calibri" w:cs="Calibri"/>
          <w:sz w:val="32"/>
          <w:szCs w:val="32"/>
          <w:shd w:val="clear" w:color="auto" w:fill="FFFFFF"/>
        </w:rPr>
        <w:t>you</w:t>
      </w:r>
      <w:r w:rsidR="00127466" w:rsidRPr="00B522EA">
        <w:rPr>
          <w:rStyle w:val="normaltextrun"/>
          <w:rFonts w:ascii="Calibri" w:hAnsi="Calibri" w:cs="Calibri"/>
          <w:sz w:val="32"/>
          <w:szCs w:val="32"/>
          <w:shd w:val="clear" w:color="auto" w:fill="FFFFFF"/>
        </w:rPr>
        <w:t xml:space="preserve"> to get a glance of the data and also as a checkpoint to make sure that </w:t>
      </w:r>
      <w:r w:rsidR="00217391" w:rsidRPr="00B522EA">
        <w:rPr>
          <w:rStyle w:val="normaltextrun"/>
          <w:rFonts w:ascii="Calibri" w:hAnsi="Calibri" w:cs="Calibri"/>
          <w:sz w:val="32"/>
          <w:szCs w:val="32"/>
          <w:shd w:val="clear" w:color="auto" w:fill="FFFFFF"/>
        </w:rPr>
        <w:t>the data is accurate before viewing reports</w:t>
      </w:r>
      <w:r w:rsidR="00127466" w:rsidRPr="00B522EA">
        <w:rPr>
          <w:rStyle w:val="normaltextrun"/>
          <w:rFonts w:ascii="Calibri" w:hAnsi="Calibri" w:cs="Calibri"/>
          <w:sz w:val="32"/>
          <w:szCs w:val="32"/>
          <w:shd w:val="clear" w:color="auto" w:fill="FFFFFF"/>
        </w:rPr>
        <w:t xml:space="preserve">. </w:t>
      </w:r>
      <w:r w:rsidR="00CE4767" w:rsidRPr="00B522EA">
        <w:rPr>
          <w:rStyle w:val="normaltextrun"/>
          <w:rFonts w:ascii="Calibri" w:hAnsi="Calibri" w:cs="Calibri"/>
          <w:sz w:val="32"/>
          <w:szCs w:val="32"/>
          <w:shd w:val="clear" w:color="auto" w:fill="FFFFFF"/>
        </w:rPr>
        <w:t xml:space="preserve">The following are 9 reports and </w:t>
      </w:r>
      <w:r w:rsidR="005B0865" w:rsidRPr="00B522EA">
        <w:rPr>
          <w:rStyle w:val="normaltextrun"/>
          <w:rFonts w:ascii="Calibri" w:hAnsi="Calibri" w:cs="Calibri"/>
          <w:sz w:val="32"/>
          <w:szCs w:val="32"/>
          <w:shd w:val="clear" w:color="auto" w:fill="FFFFFF"/>
        </w:rPr>
        <w:t xml:space="preserve">2 </w:t>
      </w:r>
      <w:r w:rsidR="00CE4767" w:rsidRPr="00B522EA">
        <w:rPr>
          <w:rStyle w:val="normaltextrun"/>
          <w:rFonts w:ascii="Calibri" w:hAnsi="Calibri" w:cs="Calibri"/>
          <w:sz w:val="32"/>
          <w:szCs w:val="32"/>
          <w:shd w:val="clear" w:color="auto" w:fill="FFFFFF"/>
        </w:rPr>
        <w:t xml:space="preserve">maintenance including population and holiday maintenance </w:t>
      </w:r>
      <w:r w:rsidR="00CE4767" w:rsidRPr="00C55D51">
        <w:rPr>
          <w:rStyle w:val="normaltextrun"/>
          <w:rFonts w:ascii="Calibri" w:hAnsi="Calibri" w:cs="Calibri"/>
          <w:color w:val="24292E"/>
          <w:sz w:val="32"/>
          <w:szCs w:val="32"/>
          <w:shd w:val="clear" w:color="auto" w:fill="FFFFFF"/>
        </w:rPr>
        <w:t xml:space="preserve">as required by the project spec. </w:t>
      </w:r>
      <w:r w:rsidR="001B5BC3" w:rsidRPr="00C55D51">
        <w:rPr>
          <w:rStyle w:val="normaltextrun"/>
          <w:rFonts w:ascii="Calibri" w:hAnsi="Calibri" w:cs="Calibri"/>
          <w:color w:val="24292E"/>
          <w:sz w:val="32"/>
          <w:szCs w:val="32"/>
          <w:shd w:val="clear" w:color="auto" w:fill="FFFFFF"/>
        </w:rPr>
        <w:t xml:space="preserve">I’ll show you the </w:t>
      </w:r>
      <w:r w:rsidR="00AF0961">
        <w:rPr>
          <w:rStyle w:val="normaltextrun"/>
          <w:rFonts w:ascii="Calibri" w:hAnsi="Calibri" w:cs="Calibri"/>
          <w:color w:val="24292E"/>
          <w:sz w:val="32"/>
          <w:szCs w:val="32"/>
          <w:shd w:val="clear" w:color="auto" w:fill="FFFFFF"/>
        </w:rPr>
        <w:t>reporting section</w:t>
      </w:r>
      <w:r w:rsidR="001B5BC3" w:rsidRPr="00C55D51">
        <w:rPr>
          <w:rStyle w:val="normaltextrun"/>
          <w:rFonts w:ascii="Calibri" w:hAnsi="Calibri" w:cs="Calibri"/>
          <w:color w:val="24292E"/>
          <w:sz w:val="32"/>
          <w:szCs w:val="32"/>
          <w:shd w:val="clear" w:color="auto" w:fill="FFFFFF"/>
        </w:rPr>
        <w:t xml:space="preserve"> first, and then the </w:t>
      </w:r>
      <w:r w:rsidR="00AF0961">
        <w:rPr>
          <w:rStyle w:val="normaltextrun"/>
          <w:rFonts w:ascii="Calibri" w:hAnsi="Calibri" w:cs="Calibri"/>
          <w:color w:val="24292E"/>
          <w:sz w:val="32"/>
          <w:szCs w:val="32"/>
          <w:shd w:val="clear" w:color="auto" w:fill="FFFFFF"/>
        </w:rPr>
        <w:t>2 maintenance.</w:t>
      </w:r>
      <w:r w:rsidR="001B5BC3" w:rsidRPr="00C55D51">
        <w:rPr>
          <w:rStyle w:val="normaltextrun"/>
          <w:rFonts w:ascii="Calibri" w:hAnsi="Calibri" w:cs="Calibri"/>
          <w:color w:val="24292E"/>
          <w:sz w:val="32"/>
          <w:szCs w:val="32"/>
          <w:shd w:val="clear" w:color="auto" w:fill="FFFFFF"/>
        </w:rPr>
        <w:t xml:space="preserve"> </w:t>
      </w:r>
    </w:p>
    <w:p w14:paraId="498A73A7" w14:textId="07C85D6D" w:rsidR="00E6522A" w:rsidRPr="00C55D51" w:rsidRDefault="00E6522A">
      <w:pPr>
        <w:rPr>
          <w:rStyle w:val="normaltextrun"/>
          <w:rFonts w:ascii="Calibri" w:hAnsi="Calibri" w:cs="Calibri"/>
          <w:color w:val="24292E"/>
          <w:sz w:val="32"/>
          <w:szCs w:val="32"/>
          <w:shd w:val="clear" w:color="auto" w:fill="FFFFFF"/>
        </w:rPr>
      </w:pPr>
    </w:p>
    <w:p w14:paraId="0F4FF33D" w14:textId="4D0665A6" w:rsidR="001B5BC3" w:rsidRDefault="001B5BC3" w:rsidP="00594ED5">
      <w:pPr>
        <w:pStyle w:val="NormalWeb"/>
        <w:spacing w:before="0" w:beforeAutospacing="0" w:after="200" w:afterAutospacing="0"/>
      </w:pPr>
    </w:p>
    <w:p w14:paraId="1FEE3338" w14:textId="4AA5D38B" w:rsidR="001B5BC3" w:rsidRPr="00FE4AAD" w:rsidRDefault="001B5BC3" w:rsidP="001B5BC3">
      <w:pPr>
        <w:pStyle w:val="NormalWeb"/>
        <w:spacing w:before="0" w:beforeAutospacing="0" w:after="200" w:afterAutospacing="0"/>
      </w:pPr>
    </w:p>
    <w:p w14:paraId="1D36705F" w14:textId="4B8FD476" w:rsidR="00FE4AAD" w:rsidRDefault="00FE4AAD" w:rsidP="00FE4AAD">
      <w:pPr>
        <w:pStyle w:val="NormalWeb"/>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 </w:t>
      </w:r>
    </w:p>
    <w:p w14:paraId="14CCA4CB" w14:textId="480F65DD" w:rsidR="001B5BC3" w:rsidRDefault="001B5BC3">
      <w:pPr>
        <w:rPr>
          <w:rStyle w:val="normaltextrun"/>
          <w:rFonts w:ascii="Calibri" w:hAnsi="Calibri" w:cs="Calibri"/>
          <w:color w:val="24292E"/>
          <w:shd w:val="clear" w:color="auto" w:fill="FFFFFF"/>
        </w:rPr>
        <w:sectPr w:rsidR="001B5BC3">
          <w:pgSz w:w="12240" w:h="15840"/>
          <w:pgMar w:top="1440" w:right="1440" w:bottom="1440" w:left="1440" w:header="720" w:footer="720" w:gutter="0"/>
          <w:cols w:space="720"/>
          <w:docGrid w:linePitch="360"/>
        </w:sectPr>
      </w:pPr>
    </w:p>
    <w:p w14:paraId="02732264" w14:textId="3A17B945" w:rsidR="00AF0961" w:rsidRDefault="00594ED5">
      <w:pPr>
        <w:rPr>
          <w:rStyle w:val="normaltextrun"/>
          <w:rFonts w:ascii="Calibri" w:hAnsi="Calibri" w:cs="Calibri"/>
          <w:color w:val="24292E"/>
          <w:sz w:val="32"/>
          <w:szCs w:val="32"/>
          <w:shd w:val="clear" w:color="auto" w:fill="FFFFFF"/>
        </w:rPr>
      </w:pPr>
      <w:r>
        <w:rPr>
          <w:rStyle w:val="normaltextrun"/>
          <w:rFonts w:ascii="Calibri" w:hAnsi="Calibri" w:cs="Calibri"/>
          <w:color w:val="24292E"/>
          <w:sz w:val="32"/>
          <w:szCs w:val="32"/>
          <w:shd w:val="clear" w:color="auto" w:fill="FFFFFF"/>
        </w:rPr>
        <w:lastRenderedPageBreak/>
        <w:t>Let’s</w:t>
      </w:r>
      <w:r w:rsidR="001B5BC3" w:rsidRPr="0097762B">
        <w:rPr>
          <w:rStyle w:val="normaltextrun"/>
          <w:rFonts w:ascii="Calibri" w:hAnsi="Calibri" w:cs="Calibri"/>
          <w:color w:val="24292E"/>
          <w:sz w:val="32"/>
          <w:szCs w:val="32"/>
          <w:shd w:val="clear" w:color="auto" w:fill="FFFFFF"/>
        </w:rPr>
        <w:t xml:space="preserve"> go </w:t>
      </w:r>
      <w:r w:rsidR="007339C5">
        <w:rPr>
          <w:rStyle w:val="normaltextrun"/>
          <w:rFonts w:ascii="Calibri" w:hAnsi="Calibri" w:cs="Calibri"/>
          <w:color w:val="24292E"/>
          <w:sz w:val="32"/>
          <w:szCs w:val="32"/>
          <w:shd w:val="clear" w:color="auto" w:fill="FFFFFF"/>
        </w:rPr>
        <w:t xml:space="preserve">over </w:t>
      </w:r>
      <w:r w:rsidR="001B5BC3" w:rsidRPr="0097762B">
        <w:rPr>
          <w:rStyle w:val="normaltextrun"/>
          <w:rFonts w:ascii="Calibri" w:hAnsi="Calibri" w:cs="Calibri"/>
          <w:color w:val="24292E"/>
          <w:sz w:val="32"/>
          <w:szCs w:val="32"/>
          <w:shd w:val="clear" w:color="auto" w:fill="FFFFFF"/>
        </w:rPr>
        <w:t xml:space="preserve">to the reports. </w:t>
      </w:r>
    </w:p>
    <w:p w14:paraId="6B6818D5" w14:textId="780567FC" w:rsidR="00A336FA" w:rsidRDefault="00CE4767">
      <w:pPr>
        <w:rPr>
          <w:rStyle w:val="normaltextrun"/>
          <w:rFonts w:ascii="Calibri" w:hAnsi="Calibri" w:cs="Calibri"/>
          <w:color w:val="24292E"/>
          <w:sz w:val="32"/>
          <w:szCs w:val="32"/>
          <w:shd w:val="clear" w:color="auto" w:fill="FFFFFF"/>
        </w:rPr>
      </w:pPr>
      <w:r w:rsidRPr="0097762B">
        <w:rPr>
          <w:rStyle w:val="normaltextrun"/>
          <w:rFonts w:ascii="Calibri" w:hAnsi="Calibri" w:cs="Calibri"/>
          <w:color w:val="24292E"/>
          <w:sz w:val="32"/>
          <w:szCs w:val="32"/>
          <w:shd w:val="clear" w:color="auto" w:fill="FFFFFF"/>
        </w:rPr>
        <w:t xml:space="preserve">Report 1 is the category report. </w:t>
      </w:r>
      <w:r w:rsidR="007339C5">
        <w:rPr>
          <w:rStyle w:val="normaltextrun"/>
          <w:rFonts w:ascii="Calibri" w:hAnsi="Calibri" w:cs="Calibri"/>
          <w:color w:val="24292E"/>
          <w:sz w:val="32"/>
          <w:szCs w:val="32"/>
          <w:shd w:val="clear" w:color="auto" w:fill="FFFFFF"/>
        </w:rPr>
        <w:t xml:space="preserve">The purpose of this report is to show </w:t>
      </w:r>
      <w:r w:rsidR="00A336FA">
        <w:rPr>
          <w:rStyle w:val="normaltextrun"/>
          <w:rFonts w:ascii="Calibri" w:hAnsi="Calibri" w:cs="Calibri"/>
          <w:color w:val="24292E"/>
          <w:sz w:val="32"/>
          <w:szCs w:val="32"/>
          <w:shd w:val="clear" w:color="auto" w:fill="FFFFFF"/>
        </w:rPr>
        <w:t xml:space="preserve">a summary of the products in each category. </w:t>
      </w:r>
    </w:p>
    <w:p w14:paraId="183CC3D2" w14:textId="59DC7366" w:rsidR="007339C5" w:rsidRDefault="003A2EEB">
      <w:pPr>
        <w:rPr>
          <w:rFonts w:ascii="Calibri" w:hAnsi="Calibri" w:cs="Calibri"/>
          <w:color w:val="000000"/>
          <w:sz w:val="32"/>
          <w:szCs w:val="32"/>
        </w:rPr>
      </w:pPr>
      <w:r w:rsidRPr="0097762B">
        <w:rPr>
          <w:rStyle w:val="normaltextrun"/>
          <w:rFonts w:ascii="Calibri" w:hAnsi="Calibri" w:cs="Calibri"/>
          <w:color w:val="24292E"/>
          <w:sz w:val="32"/>
          <w:szCs w:val="32"/>
          <w:shd w:val="clear" w:color="auto" w:fill="FFFFFF"/>
        </w:rPr>
        <w:t xml:space="preserve">1. </w:t>
      </w:r>
      <w:r w:rsidR="00C770D9">
        <w:rPr>
          <w:rFonts w:ascii="Calibri" w:hAnsi="Calibri" w:cs="Calibri"/>
          <w:color w:val="000000"/>
          <w:sz w:val="32"/>
          <w:szCs w:val="32"/>
        </w:rPr>
        <w:t>Its c</w:t>
      </w:r>
      <w:r w:rsidR="00CE4767" w:rsidRPr="0097762B">
        <w:rPr>
          <w:rFonts w:ascii="Calibri" w:hAnsi="Calibri" w:cs="Calibri"/>
          <w:color w:val="000000"/>
          <w:sz w:val="32"/>
          <w:szCs w:val="32"/>
        </w:rPr>
        <w:t>olumns include category name, total number of products, Min &amp; Average &amp; Max retail price</w:t>
      </w:r>
      <w:r w:rsidR="003A6AD1">
        <w:rPr>
          <w:rFonts w:ascii="Calibri" w:hAnsi="Calibri" w:cs="Calibri"/>
          <w:color w:val="000000"/>
          <w:sz w:val="32"/>
          <w:szCs w:val="32"/>
        </w:rPr>
        <w:t>s</w:t>
      </w:r>
      <w:r w:rsidR="00CE4767" w:rsidRPr="0097762B">
        <w:rPr>
          <w:rFonts w:ascii="Calibri" w:hAnsi="Calibri" w:cs="Calibri"/>
          <w:color w:val="000000"/>
          <w:sz w:val="32"/>
          <w:szCs w:val="32"/>
        </w:rPr>
        <w:t xml:space="preserve"> of products. </w:t>
      </w:r>
    </w:p>
    <w:p w14:paraId="6B5A92D1" w14:textId="7943E851" w:rsidR="007339C5" w:rsidRDefault="003A2EEB">
      <w:pPr>
        <w:rPr>
          <w:rFonts w:ascii="Calibri" w:hAnsi="Calibri" w:cs="Calibri"/>
          <w:color w:val="000000"/>
          <w:sz w:val="32"/>
          <w:szCs w:val="32"/>
        </w:rPr>
      </w:pPr>
      <w:r w:rsidRPr="0097762B">
        <w:rPr>
          <w:rFonts w:ascii="Calibri" w:hAnsi="Calibri" w:cs="Calibri"/>
          <w:color w:val="000000"/>
          <w:sz w:val="32"/>
          <w:szCs w:val="32"/>
        </w:rPr>
        <w:t xml:space="preserve">2. </w:t>
      </w:r>
      <w:r w:rsidR="007339C5">
        <w:rPr>
          <w:rFonts w:ascii="Calibri" w:hAnsi="Calibri" w:cs="Calibri"/>
          <w:color w:val="000000"/>
          <w:sz w:val="32"/>
          <w:szCs w:val="32"/>
        </w:rPr>
        <w:t>All</w:t>
      </w:r>
      <w:r w:rsidR="00CE4767" w:rsidRPr="0097762B">
        <w:rPr>
          <w:rFonts w:ascii="Calibri" w:hAnsi="Calibri" w:cs="Calibri"/>
          <w:color w:val="000000"/>
          <w:sz w:val="32"/>
          <w:szCs w:val="32"/>
        </w:rPr>
        <w:t xml:space="preserve"> categor</w:t>
      </w:r>
      <w:r w:rsidR="007339C5">
        <w:rPr>
          <w:rFonts w:ascii="Calibri" w:hAnsi="Calibri" w:cs="Calibri"/>
          <w:color w:val="000000"/>
          <w:sz w:val="32"/>
          <w:szCs w:val="32"/>
        </w:rPr>
        <w:t>ies in the database</w:t>
      </w:r>
      <w:r w:rsidR="00CE4767" w:rsidRPr="0097762B">
        <w:rPr>
          <w:rFonts w:ascii="Calibri" w:hAnsi="Calibri" w:cs="Calibri"/>
          <w:color w:val="000000"/>
          <w:sz w:val="32"/>
          <w:szCs w:val="32"/>
        </w:rPr>
        <w:t xml:space="preserve"> includ</w:t>
      </w:r>
      <w:r w:rsidR="007339C5">
        <w:rPr>
          <w:rFonts w:ascii="Calibri" w:hAnsi="Calibri" w:cs="Calibri"/>
          <w:color w:val="000000"/>
          <w:sz w:val="32"/>
          <w:szCs w:val="32"/>
        </w:rPr>
        <w:t>ing</w:t>
      </w:r>
      <w:r w:rsidR="00CE4767" w:rsidRPr="0097762B">
        <w:rPr>
          <w:rFonts w:ascii="Calibri" w:hAnsi="Calibri" w:cs="Calibri"/>
          <w:color w:val="000000"/>
          <w:sz w:val="32"/>
          <w:szCs w:val="32"/>
        </w:rPr>
        <w:t xml:space="preserve"> those without products are listed here</w:t>
      </w:r>
      <w:r w:rsidR="00932E3E">
        <w:rPr>
          <w:rFonts w:ascii="Calibri" w:hAnsi="Calibri" w:cs="Calibri"/>
          <w:color w:val="000000"/>
          <w:sz w:val="32"/>
          <w:szCs w:val="32"/>
        </w:rPr>
        <w:t>, for example, pet furniture</w:t>
      </w:r>
      <w:r w:rsidR="003B205C">
        <w:rPr>
          <w:rFonts w:ascii="Calibri" w:hAnsi="Calibri" w:cs="Calibri"/>
          <w:color w:val="000000"/>
          <w:sz w:val="32"/>
          <w:szCs w:val="32"/>
        </w:rPr>
        <w:t xml:space="preserve"> has no product associated with it, so it is showing 0 for the rest of the columns. </w:t>
      </w:r>
      <w:r w:rsidR="00427578">
        <w:rPr>
          <w:rFonts w:ascii="Calibri" w:hAnsi="Calibri" w:cs="Calibri"/>
          <w:color w:val="000000"/>
          <w:sz w:val="32"/>
          <w:szCs w:val="32"/>
        </w:rPr>
        <w:t>And as the report shown, t</w:t>
      </w:r>
      <w:r w:rsidR="003B205C">
        <w:rPr>
          <w:rFonts w:ascii="Calibri" w:hAnsi="Calibri" w:cs="Calibri"/>
          <w:color w:val="000000"/>
          <w:sz w:val="32"/>
          <w:szCs w:val="32"/>
        </w:rPr>
        <w:t>here are 30 categories in total</w:t>
      </w:r>
      <w:r w:rsidR="00427578">
        <w:rPr>
          <w:rFonts w:ascii="Calibri" w:hAnsi="Calibri" w:cs="Calibri"/>
          <w:color w:val="000000"/>
          <w:sz w:val="32"/>
          <w:szCs w:val="32"/>
        </w:rPr>
        <w:t xml:space="preserve"> in the database.</w:t>
      </w:r>
    </w:p>
    <w:p w14:paraId="342140D6" w14:textId="7E96E6E1" w:rsidR="007339C5" w:rsidRDefault="003A2EEB">
      <w:pPr>
        <w:rPr>
          <w:rFonts w:ascii="Calibri" w:hAnsi="Calibri" w:cs="Calibri"/>
          <w:color w:val="000000"/>
          <w:sz w:val="32"/>
          <w:szCs w:val="32"/>
        </w:rPr>
      </w:pPr>
      <w:r w:rsidRPr="0097762B">
        <w:rPr>
          <w:rFonts w:ascii="Calibri" w:hAnsi="Calibri" w:cs="Calibri"/>
          <w:color w:val="000000"/>
          <w:sz w:val="32"/>
          <w:szCs w:val="32"/>
        </w:rPr>
        <w:t xml:space="preserve">3. </w:t>
      </w:r>
      <w:r w:rsidR="00427578">
        <w:rPr>
          <w:rFonts w:ascii="Calibri" w:hAnsi="Calibri" w:cs="Calibri"/>
          <w:color w:val="000000"/>
          <w:sz w:val="32"/>
          <w:szCs w:val="32"/>
        </w:rPr>
        <w:t>Lastly, t</w:t>
      </w:r>
      <w:r w:rsidR="007339C5">
        <w:rPr>
          <w:rFonts w:ascii="Calibri" w:hAnsi="Calibri" w:cs="Calibri"/>
          <w:color w:val="000000"/>
          <w:sz w:val="32"/>
          <w:szCs w:val="32"/>
        </w:rPr>
        <w:t>his r</w:t>
      </w:r>
      <w:r w:rsidR="00C0750C" w:rsidRPr="0097762B">
        <w:rPr>
          <w:rFonts w:ascii="Calibri" w:hAnsi="Calibri" w:cs="Calibri" w:hint="eastAsia"/>
          <w:color w:val="000000"/>
          <w:sz w:val="32"/>
          <w:szCs w:val="32"/>
        </w:rPr>
        <w:t>eport</w:t>
      </w:r>
      <w:r w:rsidR="00C0750C" w:rsidRPr="0097762B">
        <w:rPr>
          <w:rFonts w:ascii="Calibri" w:hAnsi="Calibri" w:cs="Calibri"/>
          <w:color w:val="000000"/>
          <w:sz w:val="32"/>
          <w:szCs w:val="32"/>
        </w:rPr>
        <w:t xml:space="preserve"> is sorted by category name </w:t>
      </w:r>
      <w:r w:rsidRPr="0097762B">
        <w:rPr>
          <w:rFonts w:ascii="Calibri" w:hAnsi="Calibri" w:cs="Calibri"/>
          <w:color w:val="000000"/>
          <w:sz w:val="32"/>
          <w:szCs w:val="32"/>
        </w:rPr>
        <w:t xml:space="preserve">in </w:t>
      </w:r>
      <w:r w:rsidR="00C0750C" w:rsidRPr="0097762B">
        <w:rPr>
          <w:rFonts w:ascii="Calibri" w:hAnsi="Calibri" w:cs="Calibri"/>
          <w:color w:val="000000"/>
          <w:sz w:val="32"/>
          <w:szCs w:val="32"/>
        </w:rPr>
        <w:t>ascending</w:t>
      </w:r>
      <w:r w:rsidRPr="0097762B">
        <w:rPr>
          <w:rFonts w:ascii="Calibri" w:hAnsi="Calibri" w:cs="Calibri"/>
          <w:color w:val="000000"/>
          <w:sz w:val="32"/>
          <w:szCs w:val="32"/>
        </w:rPr>
        <w:t xml:space="preserve"> order</w:t>
      </w:r>
      <w:r w:rsidR="00C0750C" w:rsidRPr="0097762B">
        <w:rPr>
          <w:rFonts w:ascii="Calibri" w:hAnsi="Calibri" w:cs="Calibri"/>
          <w:color w:val="000000"/>
          <w:sz w:val="32"/>
          <w:szCs w:val="32"/>
        </w:rPr>
        <w:t xml:space="preserve">. </w:t>
      </w:r>
    </w:p>
    <w:p w14:paraId="61C03273" w14:textId="7E244F14" w:rsidR="00CE4767" w:rsidRPr="0097762B" w:rsidRDefault="007339C5">
      <w:pPr>
        <w:rPr>
          <w:rFonts w:ascii="Calibri" w:hAnsi="Calibri" w:cs="Calibri"/>
          <w:color w:val="000000"/>
          <w:sz w:val="32"/>
          <w:szCs w:val="32"/>
        </w:rPr>
      </w:pPr>
      <w:r>
        <w:rPr>
          <w:rFonts w:ascii="Calibri" w:hAnsi="Calibri" w:cs="Calibri"/>
          <w:color w:val="000000"/>
          <w:sz w:val="32"/>
          <w:szCs w:val="32"/>
        </w:rPr>
        <w:t xml:space="preserve">5. </w:t>
      </w:r>
      <w:r w:rsidR="00CE4767" w:rsidRPr="0097762B">
        <w:rPr>
          <w:rFonts w:ascii="Calibri" w:hAnsi="Calibri" w:cs="Calibri"/>
          <w:color w:val="000000"/>
          <w:sz w:val="32"/>
          <w:szCs w:val="32"/>
        </w:rPr>
        <w:t xml:space="preserve">Click the “Dashboard” </w:t>
      </w:r>
      <w:r w:rsidR="00427578">
        <w:rPr>
          <w:rFonts w:ascii="Calibri" w:hAnsi="Calibri" w:cs="Calibri"/>
          <w:color w:val="000000"/>
          <w:sz w:val="32"/>
          <w:szCs w:val="32"/>
        </w:rPr>
        <w:t>at the top to return to the</w:t>
      </w:r>
      <w:r w:rsidR="00CE4767" w:rsidRPr="0097762B">
        <w:rPr>
          <w:rFonts w:ascii="Calibri" w:hAnsi="Calibri" w:cs="Calibri"/>
          <w:color w:val="000000"/>
          <w:sz w:val="32"/>
          <w:szCs w:val="32"/>
        </w:rPr>
        <w:t xml:space="preserve"> main menu. </w:t>
      </w:r>
    </w:p>
    <w:p w14:paraId="012FEB99" w14:textId="51FAB085" w:rsidR="00CE4767" w:rsidRDefault="00CE4767">
      <w:pPr>
        <w:rPr>
          <w:rFonts w:ascii="Calibri" w:hAnsi="Calibri" w:cs="Calibri"/>
          <w:color w:val="000000"/>
        </w:rPr>
      </w:pPr>
    </w:p>
    <w:p w14:paraId="61639123" w14:textId="77777777" w:rsidR="00A336FA" w:rsidRDefault="00A336FA">
      <w:pPr>
        <w:rPr>
          <w:rFonts w:ascii="Calibri" w:hAnsi="Calibri" w:cs="Calibri"/>
          <w:color w:val="000000"/>
          <w:sz w:val="32"/>
          <w:szCs w:val="32"/>
        </w:rPr>
        <w:sectPr w:rsidR="00A336FA">
          <w:pgSz w:w="12240" w:h="15840"/>
          <w:pgMar w:top="1440" w:right="1440" w:bottom="1440" w:left="1440" w:header="720" w:footer="720" w:gutter="0"/>
          <w:cols w:space="720"/>
          <w:docGrid w:linePitch="360"/>
        </w:sectPr>
      </w:pPr>
    </w:p>
    <w:p w14:paraId="50FB8798" w14:textId="4F5159E6" w:rsidR="00D75D43" w:rsidRDefault="00CE4767">
      <w:pPr>
        <w:rPr>
          <w:rFonts w:ascii="Calibri" w:hAnsi="Calibri" w:cs="Calibri"/>
          <w:color w:val="000000"/>
          <w:sz w:val="32"/>
          <w:szCs w:val="32"/>
        </w:rPr>
      </w:pPr>
      <w:r w:rsidRPr="00A336FA">
        <w:rPr>
          <w:rFonts w:ascii="Calibri" w:hAnsi="Calibri" w:cs="Calibri"/>
          <w:color w:val="000000"/>
          <w:sz w:val="32"/>
          <w:szCs w:val="32"/>
        </w:rPr>
        <w:lastRenderedPageBreak/>
        <w:t xml:space="preserve">Report 2 is the report about actual versus predicted revenue for couches and sofas. </w:t>
      </w:r>
      <w:r w:rsidR="0042104A">
        <w:rPr>
          <w:rFonts w:ascii="Calibri" w:hAnsi="Calibri" w:cs="Calibri"/>
          <w:color w:val="000000"/>
          <w:sz w:val="32"/>
          <w:szCs w:val="32"/>
        </w:rPr>
        <w:t>The purpose of this report is</w:t>
      </w:r>
      <w:r w:rsidR="00D75D43">
        <w:rPr>
          <w:rFonts w:ascii="Calibri" w:hAnsi="Calibri" w:cs="Calibri"/>
          <w:color w:val="000000"/>
          <w:sz w:val="32"/>
          <w:szCs w:val="32"/>
        </w:rPr>
        <w:t xml:space="preserve"> to predict whether offering items at a discount actually helps to increase revenue by encouraging a higher volume </w:t>
      </w:r>
      <w:r w:rsidR="0042104A">
        <w:rPr>
          <w:rFonts w:ascii="Calibri" w:hAnsi="Calibri" w:cs="Calibri"/>
          <w:color w:val="000000"/>
          <w:sz w:val="32"/>
          <w:szCs w:val="32"/>
        </w:rPr>
        <w:t xml:space="preserve">of </w:t>
      </w:r>
      <w:r w:rsidR="00D75D43">
        <w:rPr>
          <w:rFonts w:ascii="Calibri" w:hAnsi="Calibri" w:cs="Calibri"/>
          <w:color w:val="000000"/>
          <w:sz w:val="32"/>
          <w:szCs w:val="32"/>
        </w:rPr>
        <w:t xml:space="preserve">sales. This report compares how much revenue was actually generated from a product’s sales versus if the product were never discounted. </w:t>
      </w:r>
    </w:p>
    <w:p w14:paraId="6815A4AE" w14:textId="77777777" w:rsidR="0042104A" w:rsidRDefault="0080687A">
      <w:pPr>
        <w:rPr>
          <w:rFonts w:ascii="Calibri" w:hAnsi="Calibri" w:cs="Calibri"/>
          <w:sz w:val="32"/>
          <w:szCs w:val="32"/>
        </w:rPr>
      </w:pPr>
      <w:r w:rsidRPr="00A336FA">
        <w:rPr>
          <w:rFonts w:ascii="Calibri" w:hAnsi="Calibri" w:cs="Calibri"/>
          <w:color w:val="000000"/>
          <w:sz w:val="32"/>
          <w:szCs w:val="32"/>
        </w:rPr>
        <w:t xml:space="preserve">1. </w:t>
      </w:r>
      <w:r w:rsidR="00CE4767" w:rsidRPr="00A336FA">
        <w:rPr>
          <w:rFonts w:ascii="Calibri" w:hAnsi="Calibri" w:cs="Calibri"/>
          <w:color w:val="000000"/>
          <w:sz w:val="32"/>
          <w:szCs w:val="32"/>
        </w:rPr>
        <w:t>This report is only for the products in the category of couches and sofas</w:t>
      </w:r>
      <w:r w:rsidR="00CE4767" w:rsidRPr="00A336FA">
        <w:rPr>
          <w:rFonts w:ascii="Calibri" w:hAnsi="Calibri" w:cs="Calibri"/>
          <w:sz w:val="32"/>
          <w:szCs w:val="32"/>
        </w:rPr>
        <w:t xml:space="preserve">. </w:t>
      </w:r>
    </w:p>
    <w:p w14:paraId="541E4016" w14:textId="08439BC9" w:rsidR="0042104A" w:rsidRDefault="0080687A">
      <w:pPr>
        <w:rPr>
          <w:rFonts w:ascii="Calibri" w:hAnsi="Calibri" w:cs="Calibri"/>
          <w:sz w:val="32"/>
          <w:szCs w:val="32"/>
        </w:rPr>
      </w:pPr>
      <w:r w:rsidRPr="00A336FA">
        <w:rPr>
          <w:rFonts w:ascii="Calibri" w:hAnsi="Calibri" w:cs="Calibri"/>
          <w:sz w:val="32"/>
          <w:szCs w:val="32"/>
        </w:rPr>
        <w:t xml:space="preserve">2. </w:t>
      </w:r>
      <w:r w:rsidR="00673135" w:rsidRPr="00A336FA">
        <w:rPr>
          <w:rFonts w:ascii="Calibri" w:hAnsi="Calibri" w:cs="Calibri"/>
          <w:sz w:val="32"/>
          <w:szCs w:val="32"/>
        </w:rPr>
        <w:t>The column</w:t>
      </w:r>
      <w:r w:rsidR="00D75D43">
        <w:rPr>
          <w:rFonts w:ascii="Calibri" w:hAnsi="Calibri" w:cs="Calibri"/>
          <w:sz w:val="32"/>
          <w:szCs w:val="32"/>
        </w:rPr>
        <w:t>s</w:t>
      </w:r>
      <w:r w:rsidR="00673135" w:rsidRPr="00A336FA">
        <w:rPr>
          <w:rFonts w:ascii="Calibri" w:hAnsi="Calibri" w:cs="Calibri"/>
          <w:sz w:val="32"/>
          <w:szCs w:val="32"/>
        </w:rPr>
        <w:t xml:space="preserve"> in this table include product ID, name, retail price, total number of items sold, total number of items sold at discount price, total number of items sold at retail price, actual revenue, predicted revenue, and the difference</w:t>
      </w:r>
      <w:r w:rsidR="0042104A">
        <w:rPr>
          <w:rFonts w:ascii="Calibri" w:hAnsi="Calibri" w:cs="Calibri"/>
          <w:sz w:val="32"/>
          <w:szCs w:val="32"/>
        </w:rPr>
        <w:t xml:space="preserve"> between actual and predicted revenue</w:t>
      </w:r>
      <w:r w:rsidR="00673135" w:rsidRPr="00A336FA">
        <w:rPr>
          <w:rFonts w:ascii="Calibri" w:hAnsi="Calibri" w:cs="Calibri"/>
          <w:sz w:val="32"/>
          <w:szCs w:val="32"/>
        </w:rPr>
        <w:t xml:space="preserve">. </w:t>
      </w:r>
    </w:p>
    <w:p w14:paraId="750A1F40" w14:textId="7EF2B4DA" w:rsidR="0042104A" w:rsidRDefault="0080687A">
      <w:pPr>
        <w:rPr>
          <w:rFonts w:ascii="Calibri" w:hAnsi="Calibri" w:cs="Calibri"/>
          <w:sz w:val="32"/>
          <w:szCs w:val="32"/>
        </w:rPr>
      </w:pPr>
      <w:r w:rsidRPr="00A336FA">
        <w:rPr>
          <w:rFonts w:ascii="Calibri" w:hAnsi="Calibri" w:cs="Calibri"/>
          <w:sz w:val="32"/>
          <w:szCs w:val="32"/>
        </w:rPr>
        <w:t>3. Predicted revenu</w:t>
      </w:r>
      <w:r w:rsidR="00D30785">
        <w:rPr>
          <w:rFonts w:ascii="Calibri" w:hAnsi="Calibri" w:cs="Calibri"/>
          <w:sz w:val="32"/>
          <w:szCs w:val="32"/>
        </w:rPr>
        <w:t xml:space="preserve">e </w:t>
      </w:r>
      <w:r w:rsidR="00427578">
        <w:rPr>
          <w:rFonts w:ascii="Calibri" w:hAnsi="Calibri" w:cs="Calibri"/>
          <w:sz w:val="32"/>
          <w:szCs w:val="32"/>
        </w:rPr>
        <w:t xml:space="preserve">is a calculated </w:t>
      </w:r>
      <w:r w:rsidR="00EC31B1">
        <w:rPr>
          <w:rFonts w:ascii="Calibri" w:hAnsi="Calibri" w:cs="Calibri"/>
          <w:sz w:val="32"/>
          <w:szCs w:val="32"/>
        </w:rPr>
        <w:t>field;</w:t>
      </w:r>
      <w:r w:rsidR="00427578">
        <w:rPr>
          <w:rFonts w:ascii="Calibri" w:hAnsi="Calibri" w:cs="Calibri"/>
          <w:sz w:val="32"/>
          <w:szCs w:val="32"/>
        </w:rPr>
        <w:t xml:space="preserve"> it </w:t>
      </w:r>
      <w:r w:rsidR="00C01852">
        <w:rPr>
          <w:rFonts w:ascii="Calibri" w:hAnsi="Calibri" w:cs="Calibri"/>
          <w:sz w:val="32"/>
          <w:szCs w:val="32"/>
        </w:rPr>
        <w:t xml:space="preserve">assumes that the product is never offered at a discount. It is calculated based </w:t>
      </w:r>
      <w:r w:rsidR="00D30785">
        <w:rPr>
          <w:rFonts w:ascii="Calibri" w:hAnsi="Calibri" w:cs="Calibri"/>
          <w:sz w:val="32"/>
          <w:szCs w:val="32"/>
        </w:rPr>
        <w:t xml:space="preserve">on 75% </w:t>
      </w:r>
      <w:r w:rsidR="00427578">
        <w:rPr>
          <w:rFonts w:ascii="Calibri" w:hAnsi="Calibri" w:cs="Calibri"/>
          <w:sz w:val="32"/>
          <w:szCs w:val="32"/>
        </w:rPr>
        <w:t xml:space="preserve">of the </w:t>
      </w:r>
      <w:r w:rsidR="00C01852">
        <w:rPr>
          <w:rFonts w:ascii="Calibri" w:hAnsi="Calibri" w:cs="Calibri"/>
          <w:sz w:val="32"/>
          <w:szCs w:val="32"/>
        </w:rPr>
        <w:t xml:space="preserve">original </w:t>
      </w:r>
      <w:r w:rsidR="00D30785">
        <w:rPr>
          <w:rFonts w:ascii="Calibri" w:hAnsi="Calibri" w:cs="Calibri"/>
          <w:sz w:val="32"/>
          <w:szCs w:val="32"/>
        </w:rPr>
        <w:t>volume selling at a retail price</w:t>
      </w:r>
      <w:r w:rsidR="00C01852">
        <w:rPr>
          <w:rFonts w:ascii="Calibri" w:hAnsi="Calibri" w:cs="Calibri"/>
          <w:sz w:val="32"/>
          <w:szCs w:val="32"/>
        </w:rPr>
        <w:t xml:space="preserve"> on discounted days.</w:t>
      </w:r>
    </w:p>
    <w:p w14:paraId="4767F5CB" w14:textId="73EA8020" w:rsidR="0042104A" w:rsidRDefault="0080687A">
      <w:pPr>
        <w:rPr>
          <w:rFonts w:ascii="Calibri" w:hAnsi="Calibri" w:cs="Calibri"/>
          <w:sz w:val="32"/>
          <w:szCs w:val="32"/>
        </w:rPr>
      </w:pPr>
      <w:r w:rsidRPr="00A336FA">
        <w:rPr>
          <w:rFonts w:ascii="Calibri" w:hAnsi="Calibri" w:cs="Calibri"/>
          <w:sz w:val="32"/>
          <w:szCs w:val="32"/>
        </w:rPr>
        <w:t xml:space="preserve">4. </w:t>
      </w:r>
      <w:r w:rsidR="00673135" w:rsidRPr="00A336FA">
        <w:rPr>
          <w:rFonts w:ascii="Calibri" w:hAnsi="Calibri" w:cs="Calibri"/>
          <w:sz w:val="32"/>
          <w:szCs w:val="32"/>
        </w:rPr>
        <w:t xml:space="preserve">As required by the spec, </w:t>
      </w:r>
      <w:r w:rsidR="00427578">
        <w:rPr>
          <w:rFonts w:ascii="Calibri" w:hAnsi="Calibri" w:cs="Calibri"/>
          <w:sz w:val="32"/>
          <w:szCs w:val="32"/>
        </w:rPr>
        <w:t xml:space="preserve">the </w:t>
      </w:r>
      <w:r w:rsidR="00C01852">
        <w:rPr>
          <w:rFonts w:ascii="Calibri" w:hAnsi="Calibri" w:cs="Calibri"/>
          <w:sz w:val="32"/>
          <w:szCs w:val="32"/>
        </w:rPr>
        <w:t>d</w:t>
      </w:r>
      <w:r w:rsidR="00C01852" w:rsidRPr="00A336FA">
        <w:rPr>
          <w:rFonts w:ascii="Calibri" w:hAnsi="Calibri" w:cs="Calibri"/>
          <w:sz w:val="32"/>
          <w:szCs w:val="32"/>
        </w:rPr>
        <w:t xml:space="preserve">ifference is calculated </w:t>
      </w:r>
      <w:r w:rsidR="003E2108">
        <w:rPr>
          <w:rFonts w:ascii="Calibri" w:hAnsi="Calibri" w:cs="Calibri"/>
          <w:sz w:val="32"/>
          <w:szCs w:val="32"/>
        </w:rPr>
        <w:t>by subtracting predicted revenue from the actual revenue</w:t>
      </w:r>
      <w:r w:rsidR="00C01852" w:rsidRPr="00A336FA">
        <w:rPr>
          <w:rFonts w:ascii="Calibri" w:hAnsi="Calibri" w:cs="Calibri"/>
          <w:sz w:val="32"/>
          <w:szCs w:val="32"/>
        </w:rPr>
        <w:t xml:space="preserve">. </w:t>
      </w:r>
      <w:r w:rsidR="003E2108">
        <w:rPr>
          <w:rFonts w:ascii="Calibri" w:hAnsi="Calibri" w:cs="Calibri"/>
          <w:sz w:val="32"/>
          <w:szCs w:val="32"/>
        </w:rPr>
        <w:t>O</w:t>
      </w:r>
      <w:r w:rsidR="00673135" w:rsidRPr="00A336FA">
        <w:rPr>
          <w:rFonts w:ascii="Calibri" w:hAnsi="Calibri" w:cs="Calibri"/>
          <w:sz w:val="32"/>
          <w:szCs w:val="32"/>
        </w:rPr>
        <w:t>nly differences greater than $5000</w:t>
      </w:r>
      <w:r w:rsidRPr="00A336FA">
        <w:rPr>
          <w:rFonts w:ascii="Calibri" w:hAnsi="Calibri" w:cs="Calibri"/>
          <w:sz w:val="32"/>
          <w:szCs w:val="32"/>
        </w:rPr>
        <w:t xml:space="preserve"> (either positive or negative)</w:t>
      </w:r>
      <w:r w:rsidR="00673135" w:rsidRPr="00A336FA">
        <w:rPr>
          <w:rFonts w:ascii="Calibri" w:hAnsi="Calibri" w:cs="Calibri"/>
          <w:sz w:val="32"/>
          <w:szCs w:val="32"/>
        </w:rPr>
        <w:t xml:space="preserve"> are displayed here and </w:t>
      </w:r>
      <w:r w:rsidR="003E2108">
        <w:rPr>
          <w:rFonts w:ascii="Calibri" w:hAnsi="Calibri" w:cs="Calibri"/>
          <w:sz w:val="32"/>
          <w:szCs w:val="32"/>
        </w:rPr>
        <w:t xml:space="preserve">the report is </w:t>
      </w:r>
      <w:r w:rsidR="00673135" w:rsidRPr="00A336FA">
        <w:rPr>
          <w:rFonts w:ascii="Calibri" w:hAnsi="Calibri" w:cs="Calibri"/>
          <w:sz w:val="32"/>
          <w:szCs w:val="32"/>
        </w:rPr>
        <w:t>sorted</w:t>
      </w:r>
      <w:r w:rsidR="003E2108">
        <w:rPr>
          <w:rFonts w:ascii="Calibri" w:hAnsi="Calibri" w:cs="Calibri"/>
          <w:sz w:val="32"/>
          <w:szCs w:val="32"/>
        </w:rPr>
        <w:t xml:space="preserve"> by differences</w:t>
      </w:r>
      <w:r w:rsidR="00673135" w:rsidRPr="00A336FA">
        <w:rPr>
          <w:rFonts w:ascii="Calibri" w:hAnsi="Calibri" w:cs="Calibri"/>
          <w:sz w:val="32"/>
          <w:szCs w:val="32"/>
        </w:rPr>
        <w:t xml:space="preserve"> in descending order. </w:t>
      </w:r>
    </w:p>
    <w:p w14:paraId="4F34E136" w14:textId="6C3CEDA7" w:rsidR="00CE4767" w:rsidRDefault="00E229C0">
      <w:pPr>
        <w:rPr>
          <w:rFonts w:ascii="Calibri" w:hAnsi="Calibri" w:cs="Calibri"/>
          <w:color w:val="000000"/>
        </w:rPr>
      </w:pPr>
      <w:r>
        <w:rPr>
          <w:rFonts w:ascii="Calibri" w:hAnsi="Calibri" w:cs="Calibri"/>
          <w:sz w:val="32"/>
          <w:szCs w:val="32"/>
        </w:rPr>
        <w:t xml:space="preserve">5. </w:t>
      </w:r>
      <w:r w:rsidR="00D30785">
        <w:rPr>
          <w:rFonts w:ascii="Calibri" w:hAnsi="Calibri" w:cs="Calibri"/>
          <w:sz w:val="32"/>
          <w:szCs w:val="32"/>
        </w:rPr>
        <w:t xml:space="preserve">From the results, </w:t>
      </w:r>
      <w:r w:rsidR="00594ED5">
        <w:rPr>
          <w:rFonts w:ascii="Calibri" w:hAnsi="Calibri" w:cs="Calibri"/>
          <w:sz w:val="32"/>
          <w:szCs w:val="32"/>
        </w:rPr>
        <w:t>there are 15 products from th</w:t>
      </w:r>
      <w:r w:rsidR="00427578">
        <w:rPr>
          <w:rFonts w:ascii="Calibri" w:hAnsi="Calibri" w:cs="Calibri"/>
          <w:sz w:val="32"/>
          <w:szCs w:val="32"/>
        </w:rPr>
        <w:t>is</w:t>
      </w:r>
      <w:r w:rsidR="00594ED5">
        <w:rPr>
          <w:rFonts w:ascii="Calibri" w:hAnsi="Calibri" w:cs="Calibri"/>
          <w:sz w:val="32"/>
          <w:szCs w:val="32"/>
        </w:rPr>
        <w:t xml:space="preserve"> category, </w:t>
      </w:r>
      <w:r w:rsidR="00D30785">
        <w:rPr>
          <w:rFonts w:ascii="Calibri" w:hAnsi="Calibri" w:cs="Calibri"/>
          <w:sz w:val="32"/>
          <w:szCs w:val="32"/>
        </w:rPr>
        <w:t xml:space="preserve">we can see offering discount for these products can result in huge differences. </w:t>
      </w:r>
      <w:r w:rsidR="00C01852">
        <w:rPr>
          <w:rFonts w:ascii="Calibri" w:hAnsi="Calibri" w:cs="Calibri"/>
          <w:sz w:val="32"/>
          <w:szCs w:val="32"/>
        </w:rPr>
        <w:t xml:space="preserve">If the difference is positive, it means </w:t>
      </w:r>
      <w:r w:rsidR="003E2108">
        <w:rPr>
          <w:rFonts w:ascii="Calibri" w:hAnsi="Calibri" w:cs="Calibri"/>
          <w:sz w:val="32"/>
          <w:szCs w:val="32"/>
        </w:rPr>
        <w:t xml:space="preserve">that </w:t>
      </w:r>
      <w:r w:rsidR="00C01852">
        <w:rPr>
          <w:rFonts w:ascii="Calibri" w:hAnsi="Calibri" w:cs="Calibri"/>
          <w:sz w:val="32"/>
          <w:szCs w:val="32"/>
        </w:rPr>
        <w:t xml:space="preserve">the actual revenue is </w:t>
      </w:r>
      <w:r w:rsidR="003E2108">
        <w:rPr>
          <w:rFonts w:ascii="Calibri" w:hAnsi="Calibri" w:cs="Calibri"/>
          <w:sz w:val="32"/>
          <w:szCs w:val="32"/>
        </w:rPr>
        <w:t>higher,</w:t>
      </w:r>
      <w:r w:rsidR="00C01852">
        <w:rPr>
          <w:rFonts w:ascii="Calibri" w:hAnsi="Calibri" w:cs="Calibri"/>
          <w:sz w:val="32"/>
          <w:szCs w:val="32"/>
        </w:rPr>
        <w:t xml:space="preserve"> </w:t>
      </w:r>
      <w:r w:rsidR="003A6AD1">
        <w:rPr>
          <w:rFonts w:ascii="Calibri" w:hAnsi="Calibri" w:cs="Calibri"/>
          <w:sz w:val="32"/>
          <w:szCs w:val="32"/>
        </w:rPr>
        <w:t>for examp</w:t>
      </w:r>
      <w:r w:rsidR="00427578">
        <w:rPr>
          <w:rFonts w:ascii="Calibri" w:hAnsi="Calibri" w:cs="Calibri"/>
          <w:sz w:val="32"/>
          <w:szCs w:val="32"/>
        </w:rPr>
        <w:t xml:space="preserve">le, on row 1, product 25244 has higher actual revenue </w:t>
      </w:r>
      <w:r w:rsidR="00C01852">
        <w:rPr>
          <w:rFonts w:ascii="Calibri" w:hAnsi="Calibri" w:cs="Calibri"/>
          <w:sz w:val="32"/>
          <w:szCs w:val="32"/>
        </w:rPr>
        <w:t>and we are better off offering this product at the discounted price.</w:t>
      </w:r>
      <w:r w:rsidR="003A6AD1">
        <w:rPr>
          <w:rFonts w:ascii="Calibri" w:hAnsi="Calibri" w:cs="Calibri"/>
          <w:sz w:val="32"/>
          <w:szCs w:val="32"/>
        </w:rPr>
        <w:t xml:space="preserve"> </w:t>
      </w:r>
      <w:r w:rsidR="003E2108">
        <w:rPr>
          <w:rFonts w:ascii="Calibri" w:hAnsi="Calibri" w:cs="Calibri"/>
          <w:sz w:val="32"/>
          <w:szCs w:val="32"/>
        </w:rPr>
        <w:t xml:space="preserve">If the difference is negative, it means that offering the product at regular price and selling at 75% of the sales volume is better. </w:t>
      </w:r>
      <w:r w:rsidR="00932E3E">
        <w:rPr>
          <w:rFonts w:ascii="Calibri" w:hAnsi="Calibri" w:cs="Calibri"/>
          <w:sz w:val="32"/>
          <w:szCs w:val="32"/>
        </w:rPr>
        <w:t xml:space="preserve">For most of the products listed here, offering discount </w:t>
      </w:r>
      <w:r w:rsidR="00DE752B">
        <w:rPr>
          <w:rFonts w:ascii="Calibri" w:hAnsi="Calibri" w:cs="Calibri"/>
          <w:sz w:val="32"/>
          <w:szCs w:val="32"/>
        </w:rPr>
        <w:t>cannot increase the revenue, but decrease the revenue.</w:t>
      </w:r>
      <w:r w:rsidR="00427578">
        <w:rPr>
          <w:rFonts w:ascii="Calibri" w:hAnsi="Calibri" w:cs="Calibri"/>
          <w:sz w:val="32"/>
          <w:szCs w:val="32"/>
        </w:rPr>
        <w:t xml:space="preserve"> </w:t>
      </w:r>
      <w:r w:rsidR="001F3677" w:rsidRPr="00B522EA">
        <w:rPr>
          <w:rFonts w:ascii="Calibri" w:hAnsi="Calibri" w:cs="Calibri"/>
          <w:sz w:val="28"/>
          <w:szCs w:val="28"/>
        </w:rPr>
        <w:t xml:space="preserve">This is the report 2. Again, click “Dashboard” and return the main menu. </w:t>
      </w:r>
    </w:p>
    <w:p w14:paraId="7CAA7770" w14:textId="1B98FCA6" w:rsidR="00E229C0" w:rsidRPr="00E229C0" w:rsidRDefault="001F3677" w:rsidP="001F3677">
      <w:pPr>
        <w:pStyle w:val="NormalWeb"/>
        <w:spacing w:before="0" w:beforeAutospacing="0" w:after="200" w:afterAutospacing="0"/>
        <w:textAlignment w:val="baseline"/>
        <w:rPr>
          <w:rFonts w:ascii="Calibri" w:eastAsiaTheme="minorEastAsia" w:hAnsi="Calibri" w:cs="Calibri"/>
          <w:sz w:val="32"/>
          <w:szCs w:val="32"/>
        </w:rPr>
      </w:pPr>
      <w:r w:rsidRPr="00E229C0">
        <w:rPr>
          <w:rFonts w:ascii="Calibri" w:eastAsiaTheme="minorEastAsia" w:hAnsi="Calibri" w:cs="Calibri"/>
          <w:sz w:val="32"/>
          <w:szCs w:val="32"/>
        </w:rPr>
        <w:lastRenderedPageBreak/>
        <w:t xml:space="preserve">Report 3 is the store revenue by year by states report. </w:t>
      </w:r>
      <w:r w:rsidR="00427578">
        <w:rPr>
          <w:rFonts w:ascii="Calibri" w:eastAsiaTheme="minorEastAsia" w:hAnsi="Calibri" w:cs="Calibri"/>
          <w:sz w:val="32"/>
          <w:szCs w:val="32"/>
        </w:rPr>
        <w:t>This report will</w:t>
      </w:r>
      <w:r w:rsidR="00E229C0" w:rsidRPr="00E229C0">
        <w:rPr>
          <w:rFonts w:ascii="Calibri" w:eastAsiaTheme="minorEastAsia" w:hAnsi="Calibri" w:cs="Calibri"/>
          <w:sz w:val="32"/>
          <w:szCs w:val="32"/>
        </w:rPr>
        <w:t xml:space="preserve"> show the revenue collected by stores per state grouped by year. </w:t>
      </w:r>
    </w:p>
    <w:p w14:paraId="4F43AF1A" w14:textId="4D792690" w:rsidR="003E2108" w:rsidRDefault="0080687A" w:rsidP="001F3677">
      <w:pPr>
        <w:pStyle w:val="NormalWeb"/>
        <w:spacing w:before="0" w:beforeAutospacing="0" w:after="200" w:afterAutospacing="0"/>
        <w:textAlignment w:val="baseline"/>
        <w:rPr>
          <w:rFonts w:ascii="Calibri" w:eastAsiaTheme="minorEastAsia" w:hAnsi="Calibri" w:cs="Calibri"/>
          <w:sz w:val="32"/>
          <w:szCs w:val="32"/>
        </w:rPr>
      </w:pPr>
      <w:r w:rsidRPr="00E229C0">
        <w:rPr>
          <w:rFonts w:ascii="Calibri" w:eastAsiaTheme="minorEastAsia" w:hAnsi="Calibri" w:cs="Calibri"/>
          <w:sz w:val="32"/>
          <w:szCs w:val="32"/>
        </w:rPr>
        <w:t xml:space="preserve">1. </w:t>
      </w:r>
      <w:r w:rsidR="009F3B25">
        <w:rPr>
          <w:rFonts w:ascii="Calibri" w:eastAsiaTheme="minorEastAsia" w:hAnsi="Calibri" w:cs="Calibri"/>
          <w:sz w:val="32"/>
          <w:szCs w:val="32"/>
        </w:rPr>
        <w:t>S</w:t>
      </w:r>
      <w:r w:rsidR="003E2108">
        <w:rPr>
          <w:rFonts w:ascii="Calibri" w:eastAsiaTheme="minorEastAsia" w:hAnsi="Calibri" w:cs="Calibri"/>
          <w:sz w:val="32"/>
          <w:szCs w:val="32"/>
        </w:rPr>
        <w:t xml:space="preserve">tates available for querying is displayed in the drop-down box. </w:t>
      </w:r>
      <w:r w:rsidR="00333A93">
        <w:rPr>
          <w:rFonts w:ascii="Calibri" w:eastAsiaTheme="minorEastAsia" w:hAnsi="Calibri" w:cs="Calibri"/>
          <w:sz w:val="32"/>
          <w:szCs w:val="32"/>
        </w:rPr>
        <w:t xml:space="preserve">You </w:t>
      </w:r>
      <w:r w:rsidR="003E2108">
        <w:rPr>
          <w:rFonts w:ascii="Calibri" w:eastAsiaTheme="minorEastAsia" w:hAnsi="Calibri" w:cs="Calibri"/>
          <w:sz w:val="32"/>
          <w:szCs w:val="32"/>
        </w:rPr>
        <w:t>can</w:t>
      </w:r>
      <w:r w:rsidR="001F3677" w:rsidRPr="00E229C0">
        <w:rPr>
          <w:rFonts w:ascii="Calibri" w:eastAsiaTheme="minorEastAsia" w:hAnsi="Calibri" w:cs="Calibri"/>
          <w:sz w:val="32"/>
          <w:szCs w:val="32"/>
        </w:rPr>
        <w:t xml:space="preserve"> select a state and then click Run Report button. Note, here if you don’t select any state</w:t>
      </w:r>
      <w:r w:rsidR="0067537B" w:rsidRPr="00E229C0">
        <w:rPr>
          <w:rFonts w:ascii="Calibri" w:eastAsiaTheme="minorEastAsia" w:hAnsi="Calibri" w:cs="Calibri"/>
          <w:sz w:val="32"/>
          <w:szCs w:val="32"/>
        </w:rPr>
        <w:t>, run report button is disabled</w:t>
      </w:r>
      <w:r w:rsidR="001F3677" w:rsidRPr="00E229C0">
        <w:rPr>
          <w:rFonts w:ascii="Calibri" w:eastAsiaTheme="minorEastAsia" w:hAnsi="Calibri" w:cs="Calibri"/>
          <w:sz w:val="32"/>
          <w:szCs w:val="32"/>
        </w:rPr>
        <w:t xml:space="preserve">. Once we select a state and click the button, it goes to this table. </w:t>
      </w:r>
    </w:p>
    <w:p w14:paraId="32F83F85" w14:textId="77777777" w:rsidR="003E2108" w:rsidRDefault="0080687A" w:rsidP="001F3677">
      <w:pPr>
        <w:pStyle w:val="NormalWeb"/>
        <w:spacing w:before="0" w:beforeAutospacing="0" w:after="200" w:afterAutospacing="0"/>
        <w:textAlignment w:val="baseline"/>
        <w:rPr>
          <w:rFonts w:ascii="Calibri" w:eastAsiaTheme="minorEastAsia" w:hAnsi="Calibri" w:cs="Calibri"/>
          <w:sz w:val="32"/>
          <w:szCs w:val="32"/>
        </w:rPr>
      </w:pPr>
      <w:r w:rsidRPr="00E229C0">
        <w:rPr>
          <w:rFonts w:ascii="Calibri" w:eastAsiaTheme="minorEastAsia" w:hAnsi="Calibri" w:cs="Calibri"/>
          <w:sz w:val="32"/>
          <w:szCs w:val="32"/>
        </w:rPr>
        <w:t xml:space="preserve">2. </w:t>
      </w:r>
      <w:r w:rsidR="001F3677" w:rsidRPr="00E229C0">
        <w:rPr>
          <w:rFonts w:ascii="Calibri" w:eastAsiaTheme="minorEastAsia" w:hAnsi="Calibri" w:cs="Calibri"/>
          <w:sz w:val="32"/>
          <w:szCs w:val="32"/>
        </w:rPr>
        <w:t xml:space="preserve">Columns include store ID, Store Address, city name, sales year and total revenue. </w:t>
      </w:r>
    </w:p>
    <w:p w14:paraId="1CFE92E6" w14:textId="3BC94644" w:rsidR="003E2108" w:rsidRPr="00EC31B1" w:rsidRDefault="0080687A" w:rsidP="001F3677">
      <w:pPr>
        <w:pStyle w:val="NormalWeb"/>
        <w:spacing w:before="0" w:beforeAutospacing="0" w:after="200" w:afterAutospacing="0"/>
        <w:textAlignment w:val="baseline"/>
        <w:rPr>
          <w:rFonts w:ascii="Calibri" w:eastAsiaTheme="minorEastAsia" w:hAnsi="Calibri" w:cs="Calibri"/>
          <w:sz w:val="32"/>
          <w:szCs w:val="32"/>
        </w:rPr>
      </w:pPr>
      <w:r w:rsidRPr="00E229C0">
        <w:rPr>
          <w:rFonts w:ascii="Calibri" w:eastAsiaTheme="minorEastAsia" w:hAnsi="Calibri" w:cs="Calibri"/>
          <w:sz w:val="32"/>
          <w:szCs w:val="32"/>
        </w:rPr>
        <w:t xml:space="preserve">3. </w:t>
      </w:r>
      <w:r w:rsidR="001F3677" w:rsidRPr="00E229C0">
        <w:rPr>
          <w:rFonts w:ascii="Calibri" w:eastAsiaTheme="minorEastAsia" w:hAnsi="Calibri" w:cs="Calibri"/>
          <w:sz w:val="32"/>
          <w:szCs w:val="32"/>
        </w:rPr>
        <w:t>Th</w:t>
      </w:r>
      <w:r w:rsidR="007A1110">
        <w:rPr>
          <w:rFonts w:ascii="Calibri" w:eastAsiaTheme="minorEastAsia" w:hAnsi="Calibri" w:cs="Calibri"/>
          <w:sz w:val="32"/>
          <w:szCs w:val="32"/>
        </w:rPr>
        <w:t>is</w:t>
      </w:r>
      <w:r w:rsidR="001F3677" w:rsidRPr="00E229C0">
        <w:rPr>
          <w:rFonts w:ascii="Calibri" w:eastAsiaTheme="minorEastAsia" w:hAnsi="Calibri" w:cs="Calibri"/>
          <w:sz w:val="32"/>
          <w:szCs w:val="32"/>
        </w:rPr>
        <w:t xml:space="preserve"> report is sorted first by year in ascending order and then by revenue in </w:t>
      </w:r>
      <w:r w:rsidR="001F3677" w:rsidRPr="00EC31B1">
        <w:rPr>
          <w:rFonts w:ascii="Calibri" w:eastAsiaTheme="minorEastAsia" w:hAnsi="Calibri" w:cs="Calibri"/>
          <w:sz w:val="32"/>
          <w:szCs w:val="32"/>
        </w:rPr>
        <w:t>descending order.</w:t>
      </w:r>
      <w:r w:rsidR="008336A6" w:rsidRPr="00EC31B1">
        <w:rPr>
          <w:rFonts w:ascii="Calibri" w:eastAsiaTheme="minorEastAsia" w:hAnsi="Calibri" w:cs="Calibri"/>
          <w:sz w:val="32"/>
          <w:szCs w:val="32"/>
        </w:rPr>
        <w:t xml:space="preserve"> </w:t>
      </w:r>
    </w:p>
    <w:p w14:paraId="0733DDBB" w14:textId="4DE6AFA8" w:rsidR="00CE4767" w:rsidRPr="00B522EA" w:rsidRDefault="00E229C0" w:rsidP="001F3677">
      <w:pPr>
        <w:pStyle w:val="NormalWeb"/>
        <w:spacing w:before="0" w:beforeAutospacing="0" w:after="200" w:afterAutospacing="0"/>
        <w:textAlignment w:val="baseline"/>
        <w:rPr>
          <w:rFonts w:ascii="Calibri" w:eastAsiaTheme="minorEastAsia" w:hAnsi="Calibri" w:cs="Calibri"/>
          <w:sz w:val="32"/>
          <w:szCs w:val="32"/>
        </w:rPr>
      </w:pPr>
      <w:r w:rsidRPr="00EC31B1">
        <w:rPr>
          <w:rFonts w:ascii="Calibri" w:eastAsiaTheme="minorEastAsia" w:hAnsi="Calibri" w:cs="Calibri"/>
          <w:sz w:val="32"/>
          <w:szCs w:val="32"/>
        </w:rPr>
        <w:t xml:space="preserve">4. </w:t>
      </w:r>
      <w:r w:rsidR="00DE752B" w:rsidRPr="00EC31B1">
        <w:rPr>
          <w:rFonts w:ascii="Calibri" w:eastAsiaTheme="minorEastAsia" w:hAnsi="Calibri" w:cs="Calibri"/>
          <w:sz w:val="32"/>
          <w:szCs w:val="32"/>
        </w:rPr>
        <w:t xml:space="preserve"> </w:t>
      </w:r>
      <w:r w:rsidR="00427578" w:rsidRPr="00EC31B1">
        <w:rPr>
          <w:rFonts w:ascii="Calibri" w:eastAsiaTheme="minorEastAsia" w:hAnsi="Calibri" w:cs="Calibri"/>
          <w:sz w:val="32"/>
          <w:szCs w:val="32"/>
        </w:rPr>
        <w:t>For the state of Arkansas, in</w:t>
      </w:r>
      <w:r w:rsidR="00F93201" w:rsidRPr="00B522EA">
        <w:rPr>
          <w:rFonts w:ascii="Calibri" w:eastAsiaTheme="minorEastAsia" w:hAnsi="Calibri" w:cs="Calibri"/>
          <w:sz w:val="32"/>
          <w:szCs w:val="32"/>
        </w:rPr>
        <w:t xml:space="preserve"> the year 2000, </w:t>
      </w:r>
      <w:r w:rsidR="00DD4E31" w:rsidRPr="00B522EA">
        <w:rPr>
          <w:rFonts w:ascii="Calibri" w:eastAsiaTheme="minorEastAsia" w:hAnsi="Calibri" w:cs="Calibri"/>
          <w:sz w:val="32"/>
          <w:szCs w:val="32"/>
        </w:rPr>
        <w:t xml:space="preserve">you </w:t>
      </w:r>
      <w:r w:rsidR="00F93201" w:rsidRPr="00B522EA">
        <w:rPr>
          <w:rFonts w:ascii="Calibri" w:eastAsiaTheme="minorEastAsia" w:hAnsi="Calibri" w:cs="Calibri"/>
          <w:sz w:val="32"/>
          <w:szCs w:val="32"/>
        </w:rPr>
        <w:t xml:space="preserve">can </w:t>
      </w:r>
      <w:r w:rsidR="00DD4E31" w:rsidRPr="00B522EA">
        <w:rPr>
          <w:rFonts w:ascii="Calibri" w:eastAsiaTheme="minorEastAsia" w:hAnsi="Calibri" w:cs="Calibri"/>
          <w:sz w:val="32"/>
          <w:szCs w:val="32"/>
        </w:rPr>
        <w:t>see</w:t>
      </w:r>
      <w:r w:rsidR="00F93201" w:rsidRPr="00B522EA">
        <w:rPr>
          <w:rFonts w:ascii="Calibri" w:eastAsiaTheme="minorEastAsia" w:hAnsi="Calibri" w:cs="Calibri"/>
          <w:sz w:val="32"/>
          <w:szCs w:val="32"/>
        </w:rPr>
        <w:t xml:space="preserve"> that store</w:t>
      </w:r>
      <w:r w:rsidR="00C5394A" w:rsidRPr="00B522EA">
        <w:rPr>
          <w:rFonts w:ascii="Calibri" w:eastAsiaTheme="minorEastAsia" w:hAnsi="Calibri" w:cs="Calibri"/>
          <w:sz w:val="32"/>
          <w:szCs w:val="32"/>
        </w:rPr>
        <w:t xml:space="preserve"> 299 has</w:t>
      </w:r>
      <w:r w:rsidR="00F93201" w:rsidRPr="00B522EA">
        <w:rPr>
          <w:rFonts w:ascii="Calibri" w:eastAsiaTheme="minorEastAsia" w:hAnsi="Calibri" w:cs="Calibri"/>
          <w:sz w:val="32"/>
          <w:szCs w:val="32"/>
        </w:rPr>
        <w:t xml:space="preserve"> the highest sales revenue.</w:t>
      </w:r>
    </w:p>
    <w:p w14:paraId="1BDF3FC3" w14:textId="25EDAFE7" w:rsidR="001F3677" w:rsidRDefault="001F3677"/>
    <w:p w14:paraId="4BF01964" w14:textId="77777777" w:rsidR="00E229C0" w:rsidRDefault="00E229C0">
      <w:pPr>
        <w:sectPr w:rsidR="00E229C0">
          <w:pgSz w:w="12240" w:h="15840"/>
          <w:pgMar w:top="1440" w:right="1440" w:bottom="1440" w:left="1440" w:header="720" w:footer="720" w:gutter="0"/>
          <w:cols w:space="720"/>
          <w:docGrid w:linePitch="360"/>
        </w:sectPr>
      </w:pPr>
    </w:p>
    <w:p w14:paraId="51D5CA2A" w14:textId="417A22C0" w:rsidR="00FD05A7" w:rsidRDefault="001F3677">
      <w:pPr>
        <w:rPr>
          <w:sz w:val="32"/>
          <w:szCs w:val="32"/>
        </w:rPr>
      </w:pPr>
      <w:r w:rsidRPr="00E229C0">
        <w:rPr>
          <w:sz w:val="32"/>
          <w:szCs w:val="32"/>
        </w:rPr>
        <w:lastRenderedPageBreak/>
        <w:t xml:space="preserve">Report 4 </w:t>
      </w:r>
      <w:r w:rsidR="00F93201">
        <w:rPr>
          <w:sz w:val="32"/>
          <w:szCs w:val="32"/>
        </w:rPr>
        <w:t>presents</w:t>
      </w:r>
      <w:r w:rsidRPr="00E229C0">
        <w:rPr>
          <w:sz w:val="32"/>
          <w:szCs w:val="32"/>
        </w:rPr>
        <w:t xml:space="preserve"> outdoor furniture revenue</w:t>
      </w:r>
      <w:r w:rsidR="00B96555" w:rsidRPr="00E229C0">
        <w:rPr>
          <w:sz w:val="32"/>
          <w:szCs w:val="32"/>
        </w:rPr>
        <w:t xml:space="preserve"> on </w:t>
      </w:r>
      <w:r w:rsidR="00F93201" w:rsidRPr="00E229C0">
        <w:rPr>
          <w:sz w:val="32"/>
          <w:szCs w:val="32"/>
        </w:rPr>
        <w:t>Groundhog Day</w:t>
      </w:r>
      <w:r w:rsidRPr="00E229C0">
        <w:rPr>
          <w:sz w:val="32"/>
          <w:szCs w:val="32"/>
        </w:rPr>
        <w:t xml:space="preserve">. </w:t>
      </w:r>
      <w:r w:rsidR="00E229C0" w:rsidRPr="00E229C0">
        <w:rPr>
          <w:sz w:val="32"/>
          <w:szCs w:val="32"/>
        </w:rPr>
        <w:t xml:space="preserve">The goal of this report is to prove if the outdoor furniture sales spikes on </w:t>
      </w:r>
      <w:r w:rsidR="00F93201" w:rsidRPr="00E229C0">
        <w:rPr>
          <w:sz w:val="32"/>
          <w:szCs w:val="32"/>
        </w:rPr>
        <w:t>Groundhog Day</w:t>
      </w:r>
      <w:r w:rsidR="00E229C0" w:rsidRPr="00E229C0">
        <w:rPr>
          <w:sz w:val="32"/>
          <w:szCs w:val="32"/>
        </w:rPr>
        <w:t xml:space="preserve">. </w:t>
      </w:r>
    </w:p>
    <w:p w14:paraId="08EBE383" w14:textId="77777777" w:rsidR="00F93201" w:rsidRDefault="00BA3427">
      <w:pPr>
        <w:rPr>
          <w:sz w:val="32"/>
          <w:szCs w:val="32"/>
        </w:rPr>
      </w:pPr>
      <w:r w:rsidRPr="00E229C0">
        <w:rPr>
          <w:sz w:val="32"/>
          <w:szCs w:val="32"/>
        </w:rPr>
        <w:t xml:space="preserve">1. </w:t>
      </w:r>
      <w:r w:rsidR="001F3677" w:rsidRPr="00E229C0">
        <w:rPr>
          <w:sz w:val="32"/>
          <w:szCs w:val="32"/>
        </w:rPr>
        <w:t xml:space="preserve">This report </w:t>
      </w:r>
      <w:r w:rsidR="00F93201">
        <w:rPr>
          <w:sz w:val="32"/>
          <w:szCs w:val="32"/>
        </w:rPr>
        <w:t>only queries</w:t>
      </w:r>
      <w:r w:rsidR="001F3677" w:rsidRPr="00E229C0">
        <w:rPr>
          <w:sz w:val="32"/>
          <w:szCs w:val="32"/>
        </w:rPr>
        <w:t xml:space="preserve"> for products in the category of outdoor furniture. </w:t>
      </w:r>
    </w:p>
    <w:p w14:paraId="473B59B8" w14:textId="1F9A9EE4" w:rsidR="00F93201" w:rsidRDefault="00BA3427">
      <w:pPr>
        <w:rPr>
          <w:sz w:val="32"/>
          <w:szCs w:val="32"/>
        </w:rPr>
      </w:pPr>
      <w:r w:rsidRPr="00E229C0">
        <w:rPr>
          <w:sz w:val="32"/>
          <w:szCs w:val="32"/>
        </w:rPr>
        <w:t xml:space="preserve">2. </w:t>
      </w:r>
      <w:r w:rsidR="001F3677" w:rsidRPr="00E229C0">
        <w:rPr>
          <w:sz w:val="32"/>
          <w:szCs w:val="32"/>
        </w:rPr>
        <w:t xml:space="preserve">It returns the table with columns of year, total number of items sold, average number of items sold per </w:t>
      </w:r>
      <w:r w:rsidR="00B96555" w:rsidRPr="00E229C0">
        <w:rPr>
          <w:sz w:val="32"/>
          <w:szCs w:val="32"/>
        </w:rPr>
        <w:t>day</w:t>
      </w:r>
      <w:r w:rsidR="00F93201">
        <w:rPr>
          <w:sz w:val="32"/>
          <w:szCs w:val="32"/>
        </w:rPr>
        <w:t xml:space="preserve"> (calculated by total units sold/365…assuming 365 days)</w:t>
      </w:r>
      <w:r w:rsidR="00B96555" w:rsidRPr="00E229C0">
        <w:rPr>
          <w:sz w:val="32"/>
          <w:szCs w:val="32"/>
        </w:rPr>
        <w:t xml:space="preserve">, total number of items sold on </w:t>
      </w:r>
      <w:r w:rsidR="00F93201" w:rsidRPr="00E229C0">
        <w:rPr>
          <w:sz w:val="32"/>
          <w:szCs w:val="32"/>
        </w:rPr>
        <w:t>Groundhog Day</w:t>
      </w:r>
      <w:r w:rsidRPr="00E229C0">
        <w:rPr>
          <w:sz w:val="32"/>
          <w:szCs w:val="32"/>
        </w:rPr>
        <w:t xml:space="preserve"> (Feb.2)</w:t>
      </w:r>
      <w:r w:rsidR="00B96555" w:rsidRPr="00E229C0">
        <w:rPr>
          <w:sz w:val="32"/>
          <w:szCs w:val="32"/>
        </w:rPr>
        <w:t xml:space="preserve">. </w:t>
      </w:r>
    </w:p>
    <w:p w14:paraId="1D7CD023" w14:textId="515602F2" w:rsidR="00F93201" w:rsidRDefault="00BA3427">
      <w:pPr>
        <w:rPr>
          <w:sz w:val="32"/>
          <w:szCs w:val="32"/>
        </w:rPr>
      </w:pPr>
      <w:r w:rsidRPr="00E229C0">
        <w:rPr>
          <w:sz w:val="32"/>
          <w:szCs w:val="32"/>
        </w:rPr>
        <w:t xml:space="preserve">3. </w:t>
      </w:r>
      <w:r w:rsidR="00B96555" w:rsidRPr="00E229C0">
        <w:rPr>
          <w:sz w:val="32"/>
          <w:szCs w:val="32"/>
        </w:rPr>
        <w:t>Th</w:t>
      </w:r>
      <w:r w:rsidR="00C5394A">
        <w:rPr>
          <w:sz w:val="32"/>
          <w:szCs w:val="32"/>
        </w:rPr>
        <w:t>is</w:t>
      </w:r>
      <w:r w:rsidR="00B96555" w:rsidRPr="00E229C0">
        <w:rPr>
          <w:sz w:val="32"/>
          <w:szCs w:val="32"/>
        </w:rPr>
        <w:t xml:space="preserve"> report is sorted by year in ascending order.  </w:t>
      </w:r>
    </w:p>
    <w:p w14:paraId="666FAECD" w14:textId="1F19D2CB" w:rsidR="001F3677" w:rsidRPr="00E229C0" w:rsidRDefault="00FD05A7">
      <w:pPr>
        <w:rPr>
          <w:sz w:val="32"/>
          <w:szCs w:val="32"/>
        </w:rPr>
      </w:pPr>
      <w:r>
        <w:rPr>
          <w:sz w:val="32"/>
          <w:szCs w:val="32"/>
        </w:rPr>
        <w:t>4. From the results,</w:t>
      </w:r>
      <w:r w:rsidR="006977EF">
        <w:rPr>
          <w:sz w:val="32"/>
          <w:szCs w:val="32"/>
        </w:rPr>
        <w:t xml:space="preserve"> we can see </w:t>
      </w:r>
      <w:r w:rsidR="006977EF" w:rsidRPr="00EC31B1">
        <w:rPr>
          <w:sz w:val="32"/>
          <w:szCs w:val="32"/>
        </w:rPr>
        <w:t>that</w:t>
      </w:r>
      <w:r w:rsidRPr="00EC31B1">
        <w:rPr>
          <w:sz w:val="32"/>
          <w:szCs w:val="32"/>
        </w:rPr>
        <w:t xml:space="preserve"> </w:t>
      </w:r>
      <w:r w:rsidR="00C5394A" w:rsidRPr="00B522EA">
        <w:rPr>
          <w:sz w:val="32"/>
          <w:szCs w:val="32"/>
        </w:rPr>
        <w:t>f</w:t>
      </w:r>
      <w:commentRangeStart w:id="0"/>
      <w:r w:rsidR="000F4456" w:rsidRPr="00B522EA">
        <w:rPr>
          <w:sz w:val="32"/>
          <w:szCs w:val="32"/>
        </w:rPr>
        <w:t xml:space="preserve">or </w:t>
      </w:r>
      <w:r w:rsidR="00B107E1" w:rsidRPr="00B522EA">
        <w:rPr>
          <w:sz w:val="32"/>
          <w:szCs w:val="32"/>
        </w:rPr>
        <w:t xml:space="preserve">7 out of 13 </w:t>
      </w:r>
      <w:r w:rsidR="000F4456" w:rsidRPr="00B522EA">
        <w:rPr>
          <w:sz w:val="32"/>
          <w:szCs w:val="32"/>
        </w:rPr>
        <w:t xml:space="preserve">years, outdoor furniture sales are better on </w:t>
      </w:r>
      <w:r w:rsidR="00217391" w:rsidRPr="00B522EA">
        <w:rPr>
          <w:sz w:val="32"/>
          <w:szCs w:val="32"/>
        </w:rPr>
        <w:t>Groundhog Day</w:t>
      </w:r>
      <w:r w:rsidR="000F4456" w:rsidRPr="00B522EA">
        <w:rPr>
          <w:sz w:val="32"/>
          <w:szCs w:val="32"/>
        </w:rPr>
        <w:t xml:space="preserve"> than the daily average.</w:t>
      </w:r>
      <w:r w:rsidRPr="00EC31B1">
        <w:rPr>
          <w:sz w:val="32"/>
          <w:szCs w:val="32"/>
        </w:rPr>
        <w:t xml:space="preserve"> </w:t>
      </w:r>
      <w:commentRangeEnd w:id="0"/>
      <w:r w:rsidR="00DE752B" w:rsidRPr="00EC31B1">
        <w:rPr>
          <w:rStyle w:val="CommentReference"/>
        </w:rPr>
        <w:commentReference w:id="0"/>
      </w:r>
      <w:r w:rsidR="00C5394A" w:rsidRPr="00EC31B1">
        <w:rPr>
          <w:sz w:val="32"/>
          <w:szCs w:val="32"/>
        </w:rPr>
        <w:t>But it is not the case for every single year, s</w:t>
      </w:r>
      <w:r w:rsidR="00E479C5" w:rsidRPr="00EC31B1">
        <w:rPr>
          <w:sz w:val="32"/>
          <w:szCs w:val="32"/>
        </w:rPr>
        <w:t xml:space="preserve">o we cannot say that </w:t>
      </w:r>
      <w:r w:rsidR="00EC31B1" w:rsidRPr="00EC31B1">
        <w:rPr>
          <w:sz w:val="32"/>
          <w:szCs w:val="32"/>
        </w:rPr>
        <w:t>Groundhog Day</w:t>
      </w:r>
      <w:r w:rsidR="00E479C5" w:rsidRPr="00EC31B1">
        <w:rPr>
          <w:sz w:val="32"/>
          <w:szCs w:val="32"/>
        </w:rPr>
        <w:t xml:space="preserve"> absolutely has sales spikes every year for outdoor </w:t>
      </w:r>
      <w:r w:rsidR="00E479C5">
        <w:rPr>
          <w:sz w:val="32"/>
          <w:szCs w:val="32"/>
        </w:rPr>
        <w:t>furniture</w:t>
      </w:r>
      <w:r w:rsidR="00C5394A">
        <w:rPr>
          <w:sz w:val="32"/>
          <w:szCs w:val="32"/>
        </w:rPr>
        <w:t xml:space="preserve"> category.</w:t>
      </w:r>
    </w:p>
    <w:p w14:paraId="0A6453C6" w14:textId="3CB870F1" w:rsidR="001F3677" w:rsidRDefault="001F3677"/>
    <w:p w14:paraId="56500678" w14:textId="57150288" w:rsidR="00C0750C" w:rsidRDefault="00C0750C"/>
    <w:p w14:paraId="5C0F0C8C" w14:textId="48613B57" w:rsidR="00C0750C" w:rsidRDefault="00C0750C"/>
    <w:p w14:paraId="552E4255" w14:textId="6AB3ACE4" w:rsidR="00C0750C" w:rsidRDefault="00C0750C"/>
    <w:p w14:paraId="09FC83E5" w14:textId="375C8C3C" w:rsidR="00C0750C" w:rsidRDefault="00C0750C"/>
    <w:p w14:paraId="4444A132" w14:textId="77777777" w:rsidR="00E229C0" w:rsidRDefault="00E229C0">
      <w:pPr>
        <w:sectPr w:rsidR="00E229C0">
          <w:pgSz w:w="12240" w:h="15840"/>
          <w:pgMar w:top="1440" w:right="1440" w:bottom="1440" w:left="1440" w:header="720" w:footer="720" w:gutter="0"/>
          <w:cols w:space="720"/>
          <w:docGrid w:linePitch="360"/>
        </w:sectPr>
      </w:pPr>
    </w:p>
    <w:p w14:paraId="4D43890B" w14:textId="4EA85DEC" w:rsidR="00FD05A7" w:rsidRDefault="00B96555" w:rsidP="000B1F1C">
      <w:pPr>
        <w:pStyle w:val="NormalWeb"/>
        <w:spacing w:before="0" w:beforeAutospacing="0" w:after="200" w:afterAutospacing="0"/>
        <w:textAlignment w:val="baseline"/>
        <w:rPr>
          <w:rFonts w:asciiTheme="minorHAnsi" w:eastAsiaTheme="minorEastAsia" w:hAnsiTheme="minorHAnsi" w:cstheme="minorBidi"/>
          <w:sz w:val="32"/>
          <w:szCs w:val="32"/>
        </w:rPr>
      </w:pPr>
      <w:r w:rsidRPr="00FD05A7">
        <w:rPr>
          <w:rFonts w:asciiTheme="minorHAnsi" w:eastAsiaTheme="minorEastAsia" w:hAnsiTheme="minorHAnsi" w:cstheme="minorBidi"/>
          <w:sz w:val="32"/>
          <w:szCs w:val="32"/>
        </w:rPr>
        <w:lastRenderedPageBreak/>
        <w:t xml:space="preserve">Report 5 is the </w:t>
      </w:r>
      <w:r w:rsidR="0067537B" w:rsidRPr="00FD05A7">
        <w:rPr>
          <w:rFonts w:asciiTheme="minorHAnsi" w:eastAsiaTheme="minorEastAsia" w:hAnsiTheme="minorHAnsi" w:cstheme="minorBidi"/>
          <w:sz w:val="32"/>
          <w:szCs w:val="32"/>
        </w:rPr>
        <w:t xml:space="preserve">State with Highest Volume Report. </w:t>
      </w:r>
      <w:r w:rsidR="00DD4E31">
        <w:rPr>
          <w:rFonts w:asciiTheme="minorHAnsi" w:eastAsiaTheme="minorEastAsia" w:hAnsiTheme="minorHAnsi" w:cstheme="minorBidi"/>
          <w:sz w:val="32"/>
          <w:szCs w:val="32"/>
        </w:rPr>
        <w:t>This</w:t>
      </w:r>
      <w:r w:rsidR="004D0BFD">
        <w:rPr>
          <w:rFonts w:asciiTheme="minorHAnsi" w:eastAsiaTheme="minorEastAsia" w:hAnsiTheme="minorHAnsi" w:cstheme="minorBidi"/>
          <w:sz w:val="32"/>
          <w:szCs w:val="32"/>
        </w:rPr>
        <w:t xml:space="preserve"> report will help </w:t>
      </w:r>
      <w:r w:rsidR="00DD4E31">
        <w:rPr>
          <w:rFonts w:asciiTheme="minorHAnsi" w:eastAsiaTheme="minorEastAsia" w:hAnsiTheme="minorHAnsi" w:cstheme="minorBidi"/>
          <w:sz w:val="32"/>
          <w:szCs w:val="32"/>
        </w:rPr>
        <w:t xml:space="preserve">you </w:t>
      </w:r>
      <w:r w:rsidR="00FD05A7">
        <w:rPr>
          <w:rFonts w:asciiTheme="minorHAnsi" w:eastAsiaTheme="minorEastAsia" w:hAnsiTheme="minorHAnsi" w:cstheme="minorBidi"/>
          <w:sz w:val="32"/>
          <w:szCs w:val="32"/>
        </w:rPr>
        <w:t xml:space="preserve">to know all stores in the states that sell the greatest number of units for each category. </w:t>
      </w:r>
    </w:p>
    <w:p w14:paraId="341E1E72" w14:textId="2C280B24" w:rsidR="00DD4E31" w:rsidRDefault="00343ED9" w:rsidP="000B1F1C">
      <w:pPr>
        <w:pStyle w:val="NormalWeb"/>
        <w:spacing w:before="0" w:beforeAutospacing="0" w:after="200" w:afterAutospacing="0"/>
        <w:textAlignment w:val="baseline"/>
        <w:rPr>
          <w:rFonts w:asciiTheme="minorHAnsi" w:eastAsiaTheme="minorEastAsia" w:hAnsiTheme="minorHAnsi" w:cstheme="minorBidi"/>
          <w:sz w:val="32"/>
          <w:szCs w:val="32"/>
        </w:rPr>
      </w:pPr>
      <w:r w:rsidRPr="00FD05A7">
        <w:rPr>
          <w:rFonts w:asciiTheme="minorHAnsi" w:eastAsiaTheme="minorEastAsia" w:hAnsiTheme="minorHAnsi" w:cstheme="minorBidi"/>
          <w:sz w:val="32"/>
          <w:szCs w:val="32"/>
        </w:rPr>
        <w:t xml:space="preserve">1. </w:t>
      </w:r>
      <w:r w:rsidR="000F4456">
        <w:rPr>
          <w:rFonts w:asciiTheme="minorHAnsi" w:eastAsiaTheme="minorEastAsia" w:hAnsiTheme="minorHAnsi" w:cstheme="minorBidi"/>
          <w:sz w:val="32"/>
          <w:szCs w:val="32"/>
        </w:rPr>
        <w:t>This is a monthly report</w:t>
      </w:r>
      <w:r w:rsidR="00FD05A7">
        <w:rPr>
          <w:rFonts w:asciiTheme="minorHAnsi" w:eastAsiaTheme="minorEastAsia" w:hAnsiTheme="minorHAnsi" w:cstheme="minorBidi"/>
          <w:sz w:val="32"/>
          <w:szCs w:val="32"/>
        </w:rPr>
        <w:t xml:space="preserve">, so we </w:t>
      </w:r>
      <w:r w:rsidR="000B1F1C" w:rsidRPr="00FD05A7">
        <w:rPr>
          <w:rFonts w:asciiTheme="minorHAnsi" w:eastAsiaTheme="minorEastAsia" w:hAnsiTheme="minorHAnsi" w:cstheme="minorBidi"/>
          <w:sz w:val="32"/>
          <w:szCs w:val="32"/>
        </w:rPr>
        <w:t>need to select year and month first</w:t>
      </w:r>
      <w:r w:rsidR="00C5394A">
        <w:rPr>
          <w:rFonts w:asciiTheme="minorHAnsi" w:eastAsiaTheme="minorEastAsia" w:hAnsiTheme="minorHAnsi" w:cstheme="minorBidi"/>
          <w:sz w:val="32"/>
          <w:szCs w:val="32"/>
        </w:rPr>
        <w:t xml:space="preserve"> from this interface.</w:t>
      </w:r>
      <w:r w:rsidR="00C5394A" w:rsidRPr="00FD05A7">
        <w:rPr>
          <w:rFonts w:asciiTheme="minorHAnsi" w:eastAsiaTheme="minorEastAsia" w:hAnsiTheme="minorHAnsi" w:cstheme="minorBidi"/>
          <w:sz w:val="32"/>
          <w:szCs w:val="32"/>
        </w:rPr>
        <w:t xml:space="preserve"> </w:t>
      </w:r>
      <w:r w:rsidRPr="00FD05A7">
        <w:rPr>
          <w:rFonts w:asciiTheme="minorHAnsi" w:eastAsiaTheme="minorEastAsia" w:hAnsiTheme="minorHAnsi" w:cstheme="minorBidi"/>
          <w:sz w:val="32"/>
          <w:szCs w:val="32"/>
        </w:rPr>
        <w:t xml:space="preserve">If no selection, Run Report button is disabled. </w:t>
      </w:r>
      <w:r w:rsidR="006977EF">
        <w:rPr>
          <w:rFonts w:asciiTheme="minorHAnsi" w:eastAsiaTheme="minorEastAsia" w:hAnsiTheme="minorHAnsi" w:cstheme="minorBidi"/>
          <w:sz w:val="32"/>
          <w:szCs w:val="32"/>
        </w:rPr>
        <w:t xml:space="preserve"> First we will pick a year to get the month list for that year and select the month to enable the button. </w:t>
      </w:r>
      <w:r w:rsidR="00DD4E31">
        <w:rPr>
          <w:rFonts w:asciiTheme="minorHAnsi" w:eastAsiaTheme="minorEastAsia" w:hAnsiTheme="minorHAnsi" w:cstheme="minorBidi"/>
          <w:sz w:val="32"/>
          <w:szCs w:val="32"/>
        </w:rPr>
        <w:t>If we reset the year, the month will be reset as well. Once we have both year and month selected, we can run the report.</w:t>
      </w:r>
    </w:p>
    <w:p w14:paraId="65EADF94" w14:textId="360D4AE7" w:rsidR="000F4456" w:rsidRDefault="000B1F1C" w:rsidP="000B1F1C">
      <w:pPr>
        <w:pStyle w:val="NormalWeb"/>
        <w:spacing w:before="0" w:beforeAutospacing="0" w:after="200" w:afterAutospacing="0"/>
        <w:textAlignment w:val="baseline"/>
        <w:rPr>
          <w:rFonts w:asciiTheme="minorHAnsi" w:eastAsiaTheme="minorEastAsia" w:hAnsiTheme="minorHAnsi" w:cstheme="minorBidi"/>
          <w:sz w:val="32"/>
          <w:szCs w:val="32"/>
        </w:rPr>
      </w:pPr>
      <w:r w:rsidRPr="00FD05A7">
        <w:rPr>
          <w:rFonts w:asciiTheme="minorHAnsi" w:eastAsiaTheme="minorEastAsia" w:hAnsiTheme="minorHAnsi" w:cstheme="minorBidi"/>
          <w:sz w:val="32"/>
          <w:szCs w:val="32"/>
        </w:rPr>
        <w:t xml:space="preserve">Then, </w:t>
      </w:r>
      <w:r w:rsidR="0067537B" w:rsidRPr="00FD05A7">
        <w:rPr>
          <w:rFonts w:asciiTheme="minorHAnsi" w:eastAsiaTheme="minorEastAsia" w:hAnsiTheme="minorHAnsi" w:cstheme="minorBidi"/>
          <w:sz w:val="32"/>
          <w:szCs w:val="32"/>
        </w:rPr>
        <w:t xml:space="preserve">it returns this table with the </w:t>
      </w:r>
      <w:r w:rsidRPr="00FD05A7">
        <w:rPr>
          <w:rFonts w:asciiTheme="minorHAnsi" w:eastAsiaTheme="minorEastAsia" w:hAnsiTheme="minorHAnsi" w:cstheme="minorBidi"/>
          <w:sz w:val="32"/>
          <w:szCs w:val="32"/>
        </w:rPr>
        <w:t>category name, the states that sold the highest number of units in that category</w:t>
      </w:r>
      <w:r w:rsidR="00C5394A">
        <w:rPr>
          <w:rFonts w:asciiTheme="minorHAnsi" w:eastAsiaTheme="minorEastAsia" w:hAnsiTheme="minorHAnsi" w:cstheme="minorBidi"/>
          <w:sz w:val="32"/>
          <w:szCs w:val="32"/>
        </w:rPr>
        <w:t xml:space="preserve">, </w:t>
      </w:r>
      <w:r w:rsidRPr="00FD05A7">
        <w:rPr>
          <w:rFonts w:asciiTheme="minorHAnsi" w:eastAsiaTheme="minorEastAsia" w:hAnsiTheme="minorHAnsi" w:cstheme="minorBidi"/>
          <w:sz w:val="32"/>
          <w:szCs w:val="32"/>
        </w:rPr>
        <w:t>and the number of units that were sold by stores in that state</w:t>
      </w:r>
      <w:r w:rsidR="0067537B" w:rsidRPr="00FD05A7">
        <w:rPr>
          <w:rFonts w:asciiTheme="minorHAnsi" w:eastAsiaTheme="minorEastAsia" w:hAnsiTheme="minorHAnsi" w:cstheme="minorBidi"/>
          <w:sz w:val="32"/>
          <w:szCs w:val="32"/>
        </w:rPr>
        <w:t>.  </w:t>
      </w:r>
    </w:p>
    <w:p w14:paraId="7B0FBEA5" w14:textId="5EF4BA5E" w:rsidR="000F4456" w:rsidRDefault="00343ED9" w:rsidP="000B1F1C">
      <w:pPr>
        <w:pStyle w:val="NormalWeb"/>
        <w:spacing w:before="0" w:beforeAutospacing="0" w:after="200" w:afterAutospacing="0"/>
        <w:textAlignment w:val="baseline"/>
        <w:rPr>
          <w:rFonts w:asciiTheme="minorHAnsi" w:eastAsiaTheme="minorEastAsia" w:hAnsiTheme="minorHAnsi" w:cstheme="minorBidi"/>
          <w:sz w:val="32"/>
          <w:szCs w:val="32"/>
        </w:rPr>
      </w:pPr>
      <w:r w:rsidRPr="00FD05A7">
        <w:rPr>
          <w:rFonts w:asciiTheme="minorHAnsi" w:eastAsiaTheme="minorEastAsia" w:hAnsiTheme="minorHAnsi" w:cstheme="minorBidi"/>
          <w:sz w:val="32"/>
          <w:szCs w:val="32"/>
        </w:rPr>
        <w:t xml:space="preserve">2. </w:t>
      </w:r>
      <w:r w:rsidR="0067537B" w:rsidRPr="00FD05A7">
        <w:rPr>
          <w:rFonts w:asciiTheme="minorHAnsi" w:eastAsiaTheme="minorEastAsia" w:hAnsiTheme="minorHAnsi" w:cstheme="minorBidi"/>
          <w:sz w:val="32"/>
          <w:szCs w:val="32"/>
        </w:rPr>
        <w:t>Th</w:t>
      </w:r>
      <w:r w:rsidR="00C5394A">
        <w:rPr>
          <w:rFonts w:asciiTheme="minorHAnsi" w:eastAsiaTheme="minorEastAsia" w:hAnsiTheme="minorHAnsi" w:cstheme="minorBidi"/>
          <w:sz w:val="32"/>
          <w:szCs w:val="32"/>
        </w:rPr>
        <w:t>is</w:t>
      </w:r>
      <w:r w:rsidR="0067537B" w:rsidRPr="00FD05A7">
        <w:rPr>
          <w:rFonts w:asciiTheme="minorHAnsi" w:eastAsiaTheme="minorEastAsia" w:hAnsiTheme="minorHAnsi" w:cstheme="minorBidi"/>
          <w:sz w:val="32"/>
          <w:szCs w:val="32"/>
        </w:rPr>
        <w:t xml:space="preserve"> table is sorted by category name </w:t>
      </w:r>
      <w:r w:rsidR="00DD4E31">
        <w:rPr>
          <w:rFonts w:asciiTheme="minorHAnsi" w:eastAsiaTheme="minorEastAsia" w:hAnsiTheme="minorHAnsi" w:cstheme="minorBidi"/>
          <w:sz w:val="32"/>
          <w:szCs w:val="32"/>
        </w:rPr>
        <w:t xml:space="preserve">in </w:t>
      </w:r>
      <w:r w:rsidR="0067537B" w:rsidRPr="00FD05A7">
        <w:rPr>
          <w:rFonts w:asciiTheme="minorHAnsi" w:eastAsiaTheme="minorEastAsia" w:hAnsiTheme="minorHAnsi" w:cstheme="minorBidi"/>
          <w:sz w:val="32"/>
          <w:szCs w:val="32"/>
        </w:rPr>
        <w:t>ascending</w:t>
      </w:r>
      <w:r w:rsidR="00DD4E31">
        <w:rPr>
          <w:rFonts w:asciiTheme="minorHAnsi" w:eastAsiaTheme="minorEastAsia" w:hAnsiTheme="minorHAnsi" w:cstheme="minorBidi"/>
          <w:sz w:val="32"/>
          <w:szCs w:val="32"/>
        </w:rPr>
        <w:t xml:space="preserve"> order.</w:t>
      </w:r>
    </w:p>
    <w:p w14:paraId="102232EB" w14:textId="1BC9527B" w:rsidR="000F4456" w:rsidRDefault="00343ED9" w:rsidP="000B1F1C">
      <w:pPr>
        <w:pStyle w:val="NormalWeb"/>
        <w:spacing w:before="0" w:beforeAutospacing="0" w:after="200" w:afterAutospacing="0"/>
        <w:textAlignment w:val="baseline"/>
        <w:rPr>
          <w:rFonts w:asciiTheme="minorHAnsi" w:eastAsiaTheme="minorEastAsia" w:hAnsiTheme="minorHAnsi" w:cstheme="minorBidi"/>
          <w:sz w:val="32"/>
          <w:szCs w:val="32"/>
        </w:rPr>
      </w:pPr>
      <w:r w:rsidRPr="00FD05A7">
        <w:rPr>
          <w:rFonts w:asciiTheme="minorHAnsi" w:eastAsiaTheme="minorEastAsia" w:hAnsiTheme="minorHAnsi" w:cstheme="minorBidi"/>
          <w:sz w:val="32"/>
          <w:szCs w:val="32"/>
        </w:rPr>
        <w:t xml:space="preserve">3. </w:t>
      </w:r>
      <w:r w:rsidR="000B1F1C" w:rsidRPr="00FD05A7">
        <w:rPr>
          <w:rFonts w:asciiTheme="minorHAnsi" w:eastAsiaTheme="minorEastAsia" w:hAnsiTheme="minorHAnsi" w:cstheme="minorBidi"/>
          <w:sz w:val="32"/>
          <w:szCs w:val="32"/>
        </w:rPr>
        <w:t xml:space="preserve">Note: </w:t>
      </w:r>
      <w:r w:rsidR="004D0BFD">
        <w:rPr>
          <w:rFonts w:asciiTheme="minorHAnsi" w:eastAsiaTheme="minorEastAsia" w:hAnsiTheme="minorHAnsi" w:cstheme="minorBidi"/>
          <w:sz w:val="32"/>
          <w:szCs w:val="32"/>
        </w:rPr>
        <w:t xml:space="preserve">This report queries for all categories. </w:t>
      </w:r>
      <w:r w:rsidR="000B1F1C" w:rsidRPr="00FD05A7">
        <w:rPr>
          <w:rFonts w:asciiTheme="minorHAnsi" w:eastAsiaTheme="minorEastAsia" w:hAnsiTheme="minorHAnsi" w:cstheme="minorBidi"/>
          <w:sz w:val="32"/>
          <w:szCs w:val="32"/>
        </w:rPr>
        <w:t>Each category will only be listed once unless there are more than one state with the highest sales units.</w:t>
      </w:r>
      <w:r w:rsidR="00C0750C" w:rsidRPr="00FD05A7">
        <w:rPr>
          <w:rFonts w:asciiTheme="minorHAnsi" w:eastAsiaTheme="minorEastAsia" w:hAnsiTheme="minorHAnsi" w:cstheme="minorBidi"/>
          <w:sz w:val="32"/>
          <w:szCs w:val="32"/>
        </w:rPr>
        <w:t xml:space="preserve"> </w:t>
      </w:r>
    </w:p>
    <w:p w14:paraId="27E47BC6" w14:textId="7783AB7A" w:rsidR="000B1F1C" w:rsidRPr="004D0BFD" w:rsidRDefault="00FD05A7" w:rsidP="004D0BFD">
      <w:pPr>
        <w:rPr>
          <w:rFonts w:ascii="Times New Roman" w:eastAsia="Times New Roman" w:hAnsi="Times New Roman" w:cs="Times New Roman"/>
          <w:sz w:val="24"/>
          <w:szCs w:val="24"/>
        </w:rPr>
      </w:pPr>
      <w:r>
        <w:rPr>
          <w:sz w:val="32"/>
          <w:szCs w:val="32"/>
        </w:rPr>
        <w:t xml:space="preserve">4. From the results, we can </w:t>
      </w:r>
      <w:r w:rsidRPr="00EC31B1">
        <w:rPr>
          <w:sz w:val="32"/>
          <w:szCs w:val="32"/>
        </w:rPr>
        <w:t xml:space="preserve">tell </w:t>
      </w:r>
      <w:r w:rsidR="00C5394A" w:rsidRPr="00B522EA">
        <w:rPr>
          <w:sz w:val="32"/>
          <w:szCs w:val="32"/>
        </w:rPr>
        <w:t>MT</w:t>
      </w:r>
      <w:r w:rsidR="00DD4E31" w:rsidRPr="00B522EA">
        <w:rPr>
          <w:sz w:val="32"/>
          <w:szCs w:val="32"/>
        </w:rPr>
        <w:t xml:space="preserve"> </w:t>
      </w:r>
      <w:r w:rsidR="004D0BFD" w:rsidRPr="00B522EA">
        <w:rPr>
          <w:sz w:val="32"/>
          <w:szCs w:val="32"/>
        </w:rPr>
        <w:t xml:space="preserve">and </w:t>
      </w:r>
      <w:r w:rsidR="00C5394A" w:rsidRPr="00B522EA">
        <w:rPr>
          <w:sz w:val="32"/>
          <w:szCs w:val="32"/>
        </w:rPr>
        <w:t>MO</w:t>
      </w:r>
      <w:r w:rsidR="004D0BFD" w:rsidRPr="00B522EA">
        <w:rPr>
          <w:sz w:val="32"/>
          <w:szCs w:val="32"/>
        </w:rPr>
        <w:t xml:space="preserve"> both have the highest sales volume for Aquarium furniture category.</w:t>
      </w:r>
    </w:p>
    <w:p w14:paraId="0F5A709E" w14:textId="77777777" w:rsidR="00DE631C" w:rsidRDefault="00DE631C">
      <w:pPr>
        <w:rPr>
          <w:sz w:val="32"/>
          <w:szCs w:val="32"/>
        </w:rPr>
      </w:pPr>
    </w:p>
    <w:p w14:paraId="78A5E140" w14:textId="1CD9DA6D" w:rsidR="00B96555" w:rsidRPr="00B522EA" w:rsidRDefault="00DE631C">
      <w:pPr>
        <w:rPr>
          <w:sz w:val="32"/>
          <w:szCs w:val="32"/>
        </w:rPr>
      </w:pPr>
      <w:r w:rsidRPr="00B522EA">
        <w:rPr>
          <w:sz w:val="32"/>
          <w:szCs w:val="32"/>
        </w:rPr>
        <w:t xml:space="preserve">Regarding indices, we checked the common places like WHERE, JOIN, ORDER BY, </w:t>
      </w:r>
      <w:r w:rsidR="00834C9F" w:rsidRPr="00834C9F">
        <w:rPr>
          <w:sz w:val="32"/>
          <w:szCs w:val="32"/>
        </w:rPr>
        <w:t>etc.</w:t>
      </w:r>
      <w:r w:rsidRPr="00B522EA">
        <w:rPr>
          <w:sz w:val="32"/>
          <w:szCs w:val="32"/>
        </w:rPr>
        <w:t xml:space="preserve"> where indices become really helpful, and found</w:t>
      </w:r>
      <w:r w:rsidR="006977EF">
        <w:rPr>
          <w:sz w:val="32"/>
          <w:szCs w:val="32"/>
        </w:rPr>
        <w:t xml:space="preserve"> out</w:t>
      </w:r>
      <w:r w:rsidRPr="00B522EA">
        <w:rPr>
          <w:sz w:val="32"/>
          <w:szCs w:val="32"/>
        </w:rPr>
        <w:t xml:space="preserve"> that all related columns are already indexed by MySQL. A double-check was done using the EXPLAIN statement, and it shows that all queries indeed use the indices. Thus, no additional index tuning was conducted.</w:t>
      </w:r>
    </w:p>
    <w:p w14:paraId="2F755C02" w14:textId="6ACFB5DF" w:rsidR="0067537B" w:rsidRPr="00B522EA" w:rsidRDefault="005D28E7">
      <w:pPr>
        <w:rPr>
          <w:sz w:val="32"/>
          <w:szCs w:val="32"/>
        </w:rPr>
      </w:pPr>
      <w:r w:rsidRPr="00B522EA">
        <w:rPr>
          <w:sz w:val="32"/>
          <w:szCs w:val="32"/>
        </w:rPr>
        <w:t xml:space="preserve">(Optional part) </w:t>
      </w:r>
      <w:r w:rsidR="00C5394A">
        <w:rPr>
          <w:sz w:val="32"/>
          <w:szCs w:val="32"/>
        </w:rPr>
        <w:t xml:space="preserve">If we pick a different month, it </w:t>
      </w:r>
      <w:r w:rsidRPr="00B522EA">
        <w:rPr>
          <w:sz w:val="32"/>
          <w:szCs w:val="32"/>
        </w:rPr>
        <w:t>will take longer</w:t>
      </w:r>
      <w:r w:rsidR="00EB2ACD">
        <w:rPr>
          <w:sz w:val="32"/>
          <w:szCs w:val="32"/>
        </w:rPr>
        <w:t xml:space="preserve"> to run</w:t>
      </w:r>
      <w:r w:rsidRPr="00B522EA">
        <w:rPr>
          <w:sz w:val="32"/>
          <w:szCs w:val="32"/>
        </w:rPr>
        <w:t xml:space="preserve"> due to larger dataset but </w:t>
      </w:r>
      <w:r w:rsidR="00DA0794">
        <w:rPr>
          <w:sz w:val="32"/>
          <w:szCs w:val="32"/>
        </w:rPr>
        <w:t xml:space="preserve">it </w:t>
      </w:r>
      <w:r w:rsidRPr="00B522EA">
        <w:rPr>
          <w:sz w:val="32"/>
          <w:szCs w:val="32"/>
        </w:rPr>
        <w:t>can still finish in around 10 seconds</w:t>
      </w:r>
      <w:r w:rsidR="00E479C5">
        <w:rPr>
          <w:sz w:val="32"/>
          <w:szCs w:val="32"/>
        </w:rPr>
        <w:t>.</w:t>
      </w:r>
    </w:p>
    <w:p w14:paraId="0BAA8CF9" w14:textId="3D811A15" w:rsidR="0067537B" w:rsidRDefault="0067537B" w:rsidP="00F43A12"/>
    <w:p w14:paraId="7858A0F2" w14:textId="77777777" w:rsidR="00FD05A7" w:rsidRDefault="00FD05A7" w:rsidP="00F43A12">
      <w:pPr>
        <w:rPr>
          <w:sz w:val="32"/>
          <w:szCs w:val="32"/>
        </w:rPr>
        <w:sectPr w:rsidR="00FD05A7">
          <w:pgSz w:w="12240" w:h="15840"/>
          <w:pgMar w:top="1440" w:right="1440" w:bottom="1440" w:left="1440" w:header="720" w:footer="720" w:gutter="0"/>
          <w:cols w:space="720"/>
          <w:docGrid w:linePitch="360"/>
        </w:sectPr>
      </w:pPr>
    </w:p>
    <w:p w14:paraId="4A6AD831" w14:textId="69A42E47" w:rsidR="00C00AD9" w:rsidRDefault="00B96555" w:rsidP="00F43A12">
      <w:pPr>
        <w:rPr>
          <w:rFonts w:ascii="Calibri" w:hAnsi="Calibri" w:cs="Calibri"/>
          <w:sz w:val="32"/>
          <w:szCs w:val="32"/>
        </w:rPr>
      </w:pPr>
      <w:r w:rsidRPr="00FD05A7">
        <w:rPr>
          <w:rFonts w:ascii="Calibri" w:hAnsi="Calibri" w:cs="Calibri"/>
          <w:sz w:val="32"/>
          <w:szCs w:val="32"/>
        </w:rPr>
        <w:lastRenderedPageBreak/>
        <w:t xml:space="preserve">Report 6 is the revenue by population report. </w:t>
      </w:r>
      <w:r w:rsidR="00DD4E31">
        <w:rPr>
          <w:rFonts w:ascii="Calibri" w:hAnsi="Calibri" w:cs="Calibri"/>
          <w:sz w:val="32"/>
          <w:szCs w:val="32"/>
        </w:rPr>
        <w:t>This report will help you to</w:t>
      </w:r>
      <w:r w:rsidR="00C00AD9">
        <w:rPr>
          <w:rFonts w:ascii="Calibri" w:hAnsi="Calibri" w:cs="Calibri"/>
          <w:sz w:val="32"/>
          <w:szCs w:val="32"/>
        </w:rPr>
        <w:t xml:space="preserve"> forecast expansions into other cities, </w:t>
      </w:r>
      <w:r w:rsidR="00DD4E31">
        <w:rPr>
          <w:rFonts w:ascii="Calibri" w:hAnsi="Calibri" w:cs="Calibri"/>
          <w:sz w:val="32"/>
          <w:szCs w:val="32"/>
        </w:rPr>
        <w:t>it lets us</w:t>
      </w:r>
      <w:r w:rsidR="00C00AD9">
        <w:rPr>
          <w:rFonts w:ascii="Calibri" w:hAnsi="Calibri" w:cs="Calibri"/>
          <w:sz w:val="32"/>
          <w:szCs w:val="32"/>
        </w:rPr>
        <w:t xml:space="preserve"> see what the total revenue is for specific population categories, and to see if there is a trend for </w:t>
      </w:r>
      <w:r w:rsidR="00DD4E31">
        <w:rPr>
          <w:rFonts w:ascii="Calibri" w:hAnsi="Calibri" w:cs="Calibri"/>
          <w:sz w:val="32"/>
          <w:szCs w:val="32"/>
        </w:rPr>
        <w:t xml:space="preserve">revenue </w:t>
      </w:r>
      <w:r w:rsidR="00C00AD9">
        <w:rPr>
          <w:rFonts w:ascii="Calibri" w:hAnsi="Calibri" w:cs="Calibri"/>
          <w:sz w:val="32"/>
          <w:szCs w:val="32"/>
        </w:rPr>
        <w:t>growth</w:t>
      </w:r>
      <w:r w:rsidR="00DD4E31">
        <w:rPr>
          <w:rFonts w:ascii="Calibri" w:hAnsi="Calibri" w:cs="Calibri"/>
          <w:sz w:val="32"/>
          <w:szCs w:val="32"/>
        </w:rPr>
        <w:t xml:space="preserve"> on an annual basis.</w:t>
      </w:r>
    </w:p>
    <w:p w14:paraId="7BA8D4C0" w14:textId="2EE207FA" w:rsidR="004D0BFD" w:rsidRDefault="00BA3427" w:rsidP="00F43A12">
      <w:pPr>
        <w:rPr>
          <w:rFonts w:ascii="Calibri" w:hAnsi="Calibri" w:cs="Calibri"/>
          <w:sz w:val="32"/>
          <w:szCs w:val="32"/>
        </w:rPr>
      </w:pPr>
      <w:r w:rsidRPr="00FD05A7">
        <w:rPr>
          <w:rFonts w:ascii="Calibri" w:hAnsi="Calibri" w:cs="Calibri"/>
          <w:sz w:val="32"/>
          <w:szCs w:val="32"/>
        </w:rPr>
        <w:t xml:space="preserve">1. </w:t>
      </w:r>
      <w:r w:rsidR="003350A3">
        <w:rPr>
          <w:rFonts w:ascii="Calibri" w:hAnsi="Calibri" w:cs="Calibri"/>
          <w:sz w:val="32"/>
          <w:szCs w:val="32"/>
        </w:rPr>
        <w:t>Each row represents a year</w:t>
      </w:r>
      <w:r w:rsidR="00B96555" w:rsidRPr="00FD05A7">
        <w:rPr>
          <w:rFonts w:ascii="Calibri" w:hAnsi="Calibri" w:cs="Calibri"/>
          <w:sz w:val="32"/>
          <w:szCs w:val="32"/>
        </w:rPr>
        <w:t xml:space="preserve">, </w:t>
      </w:r>
      <w:r w:rsidR="003350A3">
        <w:rPr>
          <w:rFonts w:ascii="Calibri" w:hAnsi="Calibri" w:cs="Calibri"/>
          <w:sz w:val="32"/>
          <w:szCs w:val="32"/>
        </w:rPr>
        <w:t xml:space="preserve">while each column represents a city size category. The </w:t>
      </w:r>
      <w:r w:rsidR="00B96555" w:rsidRPr="00FD05A7">
        <w:rPr>
          <w:rFonts w:ascii="Calibri" w:hAnsi="Calibri" w:cs="Calibri"/>
          <w:sz w:val="32"/>
          <w:szCs w:val="32"/>
        </w:rPr>
        <w:t>categories</w:t>
      </w:r>
      <w:r w:rsidR="003350A3">
        <w:rPr>
          <w:rFonts w:ascii="Calibri" w:hAnsi="Calibri" w:cs="Calibri"/>
          <w:sz w:val="32"/>
          <w:szCs w:val="32"/>
        </w:rPr>
        <w:t xml:space="preserve"> are based on the population ranges as indicated in the column headers.</w:t>
      </w:r>
      <w:r w:rsidR="00B96555" w:rsidRPr="00FD05A7">
        <w:rPr>
          <w:rFonts w:ascii="Calibri" w:hAnsi="Calibri" w:cs="Calibri"/>
          <w:sz w:val="32"/>
          <w:szCs w:val="32"/>
        </w:rPr>
        <w:t xml:space="preserve"> </w:t>
      </w:r>
    </w:p>
    <w:p w14:paraId="139A73CE" w14:textId="19EFB868" w:rsidR="004D0BFD" w:rsidRDefault="00BA3427" w:rsidP="00F43A12">
      <w:pPr>
        <w:rPr>
          <w:rFonts w:ascii="Calibri" w:hAnsi="Calibri" w:cs="Calibri"/>
          <w:sz w:val="32"/>
          <w:szCs w:val="32"/>
        </w:rPr>
      </w:pPr>
      <w:r w:rsidRPr="00FD05A7">
        <w:rPr>
          <w:rFonts w:ascii="Calibri" w:hAnsi="Calibri" w:cs="Calibri"/>
          <w:sz w:val="32"/>
          <w:szCs w:val="32"/>
        </w:rPr>
        <w:t xml:space="preserve">2. </w:t>
      </w:r>
      <w:r w:rsidR="00B43264">
        <w:rPr>
          <w:sz w:val="32"/>
          <w:szCs w:val="32"/>
        </w:rPr>
        <w:t>Both rows and columns</w:t>
      </w:r>
      <w:r w:rsidR="00B96555" w:rsidRPr="00FD05A7">
        <w:rPr>
          <w:rFonts w:ascii="Calibri" w:hAnsi="Calibri" w:cs="Calibri"/>
          <w:sz w:val="32"/>
          <w:szCs w:val="32"/>
        </w:rPr>
        <w:t xml:space="preserve"> are in ascending order</w:t>
      </w:r>
      <w:r w:rsidR="00B43264">
        <w:rPr>
          <w:rFonts w:ascii="Calibri" w:hAnsi="Calibri" w:cs="Calibri"/>
          <w:sz w:val="32"/>
          <w:szCs w:val="32"/>
        </w:rPr>
        <w:t>, from the oldest to newest year and from smallest to largest city size categories.</w:t>
      </w:r>
    </w:p>
    <w:p w14:paraId="2C8A23CB" w14:textId="3F4513AB" w:rsidR="004D0BFD" w:rsidRDefault="00C00AD9" w:rsidP="00F43A12">
      <w:pPr>
        <w:rPr>
          <w:rFonts w:ascii="Calibri" w:hAnsi="Calibri" w:cs="Calibri"/>
          <w:sz w:val="32"/>
          <w:szCs w:val="32"/>
        </w:rPr>
      </w:pPr>
      <w:r>
        <w:rPr>
          <w:rFonts w:ascii="Calibri" w:hAnsi="Calibri" w:cs="Calibri"/>
          <w:sz w:val="32"/>
          <w:szCs w:val="32"/>
        </w:rPr>
        <w:t xml:space="preserve">3. From the results, we can see in most of </w:t>
      </w:r>
      <w:r w:rsidRPr="00EC31B1">
        <w:rPr>
          <w:rFonts w:ascii="Calibri" w:hAnsi="Calibri" w:cs="Calibri"/>
          <w:sz w:val="32"/>
          <w:szCs w:val="32"/>
        </w:rPr>
        <w:t xml:space="preserve">the years, </w:t>
      </w:r>
      <w:r w:rsidR="00F147C6" w:rsidRPr="00B522EA">
        <w:rPr>
          <w:rFonts w:ascii="Calibri" w:hAnsi="Calibri" w:cs="Calibri"/>
          <w:sz w:val="32"/>
          <w:szCs w:val="32"/>
        </w:rPr>
        <w:t>medium</w:t>
      </w:r>
      <w:r w:rsidRPr="00EC31B1">
        <w:rPr>
          <w:rFonts w:ascii="Calibri" w:hAnsi="Calibri" w:cs="Calibri"/>
          <w:sz w:val="32"/>
          <w:szCs w:val="32"/>
        </w:rPr>
        <w:t xml:space="preserve"> city size has higher revenue, compar</w:t>
      </w:r>
      <w:r w:rsidR="00CB6C2F" w:rsidRPr="00EC31B1">
        <w:rPr>
          <w:rFonts w:ascii="Calibri" w:hAnsi="Calibri" w:cs="Calibri"/>
          <w:sz w:val="32"/>
          <w:szCs w:val="32"/>
        </w:rPr>
        <w:t>ed</w:t>
      </w:r>
      <w:r w:rsidRPr="00EC31B1">
        <w:rPr>
          <w:rFonts w:ascii="Calibri" w:hAnsi="Calibri" w:cs="Calibri"/>
          <w:sz w:val="32"/>
          <w:szCs w:val="32"/>
        </w:rPr>
        <w:t xml:space="preserve"> with other city sizes. </w:t>
      </w:r>
      <w:r w:rsidR="003350A3" w:rsidRPr="00EC31B1">
        <w:rPr>
          <w:rFonts w:ascii="Calibri" w:hAnsi="Calibri" w:cs="Calibri"/>
          <w:sz w:val="32"/>
          <w:szCs w:val="32"/>
        </w:rPr>
        <w:t>So,</w:t>
      </w:r>
      <w:r w:rsidR="00DD35ED" w:rsidRPr="00EC31B1">
        <w:rPr>
          <w:rFonts w:ascii="Calibri" w:hAnsi="Calibri" w:cs="Calibri"/>
          <w:sz w:val="32"/>
          <w:szCs w:val="32"/>
        </w:rPr>
        <w:t xml:space="preserve"> </w:t>
      </w:r>
      <w:r w:rsidR="00333A93" w:rsidRPr="00EC31B1">
        <w:rPr>
          <w:rFonts w:ascii="Calibri" w:hAnsi="Calibri" w:cs="Calibri"/>
          <w:sz w:val="32"/>
          <w:szCs w:val="32"/>
        </w:rPr>
        <w:t xml:space="preserve">from that perspective, the LEOFURN furniture company </w:t>
      </w:r>
      <w:r w:rsidR="00DD35ED" w:rsidRPr="00EC31B1">
        <w:rPr>
          <w:rFonts w:ascii="Calibri" w:hAnsi="Calibri" w:cs="Calibri"/>
          <w:sz w:val="32"/>
          <w:szCs w:val="32"/>
        </w:rPr>
        <w:t xml:space="preserve">should consider expansions into </w:t>
      </w:r>
      <w:r w:rsidR="00F147C6" w:rsidRPr="00EC31B1">
        <w:rPr>
          <w:rFonts w:ascii="Calibri" w:hAnsi="Calibri" w:cs="Calibri"/>
          <w:sz w:val="32"/>
          <w:szCs w:val="32"/>
        </w:rPr>
        <w:t xml:space="preserve">medium size </w:t>
      </w:r>
      <w:r w:rsidR="00DD35ED" w:rsidRPr="00EC31B1">
        <w:rPr>
          <w:rFonts w:ascii="Calibri" w:hAnsi="Calibri" w:cs="Calibri"/>
          <w:sz w:val="32"/>
          <w:szCs w:val="32"/>
        </w:rPr>
        <w:t>cities. Also</w:t>
      </w:r>
      <w:r w:rsidR="003350A3" w:rsidRPr="00EC31B1">
        <w:rPr>
          <w:rFonts w:ascii="Calibri" w:hAnsi="Calibri" w:cs="Calibri"/>
          <w:sz w:val="32"/>
          <w:szCs w:val="32"/>
        </w:rPr>
        <w:t>,</w:t>
      </w:r>
      <w:r w:rsidR="00DD35ED" w:rsidRPr="00EC31B1">
        <w:rPr>
          <w:rFonts w:ascii="Calibri" w:hAnsi="Calibri" w:cs="Calibri"/>
          <w:sz w:val="32"/>
          <w:szCs w:val="32"/>
        </w:rPr>
        <w:t xml:space="preserve"> with the </w:t>
      </w:r>
      <w:r w:rsidR="00DD35ED">
        <w:rPr>
          <w:rFonts w:ascii="Calibri" w:hAnsi="Calibri" w:cs="Calibri"/>
          <w:sz w:val="32"/>
          <w:szCs w:val="32"/>
        </w:rPr>
        <w:t>increase of year, there i</w:t>
      </w:r>
      <w:r w:rsidR="00F147C6">
        <w:rPr>
          <w:rFonts w:ascii="Calibri" w:hAnsi="Calibri" w:cs="Calibri"/>
          <w:sz w:val="32"/>
          <w:szCs w:val="32"/>
        </w:rPr>
        <w:t xml:space="preserve">s not </w:t>
      </w:r>
      <w:r w:rsidR="00DD35ED">
        <w:rPr>
          <w:rFonts w:ascii="Calibri" w:hAnsi="Calibri" w:cs="Calibri"/>
          <w:sz w:val="32"/>
          <w:szCs w:val="32"/>
        </w:rPr>
        <w:t xml:space="preserve">a </w:t>
      </w:r>
      <w:r w:rsidR="00DD4E31">
        <w:rPr>
          <w:rFonts w:ascii="Calibri" w:hAnsi="Calibri" w:cs="Calibri"/>
          <w:sz w:val="32"/>
          <w:szCs w:val="32"/>
        </w:rPr>
        <w:t>clear t</w:t>
      </w:r>
      <w:r w:rsidR="00DD35ED">
        <w:rPr>
          <w:rFonts w:ascii="Calibri" w:hAnsi="Calibri" w:cs="Calibri"/>
          <w:sz w:val="32"/>
          <w:szCs w:val="32"/>
        </w:rPr>
        <w:t>rend for growth</w:t>
      </w:r>
      <w:r w:rsidR="00873481">
        <w:rPr>
          <w:rFonts w:ascii="Calibri" w:hAnsi="Calibri" w:cs="Calibri"/>
          <w:sz w:val="32"/>
          <w:szCs w:val="32"/>
        </w:rPr>
        <w:t xml:space="preserve"> </w:t>
      </w:r>
      <w:r w:rsidR="00F147C6">
        <w:rPr>
          <w:rFonts w:ascii="Calibri" w:hAnsi="Calibri" w:cs="Calibri"/>
          <w:sz w:val="32"/>
          <w:szCs w:val="32"/>
        </w:rPr>
        <w:t xml:space="preserve">for each city size categories. </w:t>
      </w:r>
    </w:p>
    <w:p w14:paraId="0356A799" w14:textId="5ED16D64" w:rsidR="00B96555" w:rsidRPr="003A6A9C" w:rsidRDefault="00C00AD9" w:rsidP="00F43A12">
      <w:pPr>
        <w:rPr>
          <w:rFonts w:ascii="Calibri" w:hAnsi="Calibri" w:cs="Calibri"/>
          <w:sz w:val="32"/>
          <w:szCs w:val="32"/>
        </w:rPr>
      </w:pPr>
      <w:r>
        <w:rPr>
          <w:rFonts w:ascii="Calibri" w:hAnsi="Calibri" w:cs="Calibri"/>
          <w:sz w:val="32"/>
          <w:szCs w:val="32"/>
        </w:rPr>
        <w:t>4</w:t>
      </w:r>
      <w:r w:rsidR="00BA3427" w:rsidRPr="00FD05A7">
        <w:rPr>
          <w:rFonts w:ascii="Calibri" w:hAnsi="Calibri" w:cs="Calibri"/>
          <w:sz w:val="32"/>
          <w:szCs w:val="32"/>
        </w:rPr>
        <w:t>.</w:t>
      </w:r>
      <w:r w:rsidR="00DD4E31">
        <w:rPr>
          <w:rFonts w:ascii="Calibri" w:hAnsi="Calibri" w:cs="Calibri"/>
          <w:sz w:val="32"/>
          <w:szCs w:val="32"/>
        </w:rPr>
        <w:t xml:space="preserve"> One thing to n</w:t>
      </w:r>
      <w:r w:rsidR="00B96555" w:rsidRPr="00FD05A7">
        <w:rPr>
          <w:rFonts w:ascii="Calibri" w:hAnsi="Calibri" w:cs="Calibri"/>
          <w:sz w:val="32"/>
          <w:szCs w:val="32"/>
        </w:rPr>
        <w:t>ote</w:t>
      </w:r>
      <w:r w:rsidR="006977EF">
        <w:rPr>
          <w:rFonts w:ascii="Calibri" w:hAnsi="Calibri" w:cs="Calibri"/>
          <w:sz w:val="32"/>
          <w:szCs w:val="32"/>
        </w:rPr>
        <w:t xml:space="preserve"> is that </w:t>
      </w:r>
      <w:r w:rsidR="00B96555" w:rsidRPr="00FD05A7">
        <w:rPr>
          <w:rFonts w:ascii="Calibri" w:hAnsi="Calibri" w:cs="Calibri"/>
          <w:sz w:val="32"/>
          <w:szCs w:val="32"/>
        </w:rPr>
        <w:t>when population is updated in the Population Maintenance, the city size category in this report will also be updated simultaneously</w:t>
      </w:r>
      <w:r w:rsidR="00DD4E31">
        <w:rPr>
          <w:rFonts w:ascii="Calibri" w:hAnsi="Calibri" w:cs="Calibri"/>
          <w:sz w:val="32"/>
          <w:szCs w:val="32"/>
        </w:rPr>
        <w:t xml:space="preserve">, which will result in different data. </w:t>
      </w:r>
      <w:r w:rsidR="00EC31B1" w:rsidDel="00EC31B1">
        <w:rPr>
          <w:rFonts w:ascii="Calibri" w:hAnsi="Calibri" w:cs="Calibri"/>
          <w:color w:val="FF0000"/>
          <w:sz w:val="32"/>
          <w:szCs w:val="32"/>
        </w:rPr>
        <w:t xml:space="preserve"> </w:t>
      </w:r>
    </w:p>
    <w:p w14:paraId="5C73DF55" w14:textId="2E684850" w:rsidR="00B96555" w:rsidRDefault="00B96555"/>
    <w:p w14:paraId="7B5571CA" w14:textId="235E88DF" w:rsidR="00B96555" w:rsidRDefault="00B96555"/>
    <w:p w14:paraId="1942F35F" w14:textId="77777777" w:rsidR="00FD05A7" w:rsidRDefault="00FD05A7">
      <w:pPr>
        <w:sectPr w:rsidR="00FD05A7">
          <w:pgSz w:w="12240" w:h="15840"/>
          <w:pgMar w:top="1440" w:right="1440" w:bottom="1440" w:left="1440" w:header="720" w:footer="720" w:gutter="0"/>
          <w:cols w:space="720"/>
          <w:docGrid w:linePitch="360"/>
        </w:sectPr>
      </w:pPr>
    </w:p>
    <w:p w14:paraId="6FCD7DF6" w14:textId="4883486C" w:rsidR="003A6A9C" w:rsidRDefault="00B96555">
      <w:pPr>
        <w:rPr>
          <w:sz w:val="32"/>
          <w:szCs w:val="32"/>
        </w:rPr>
      </w:pPr>
      <w:r w:rsidRPr="00FD05A7">
        <w:rPr>
          <w:sz w:val="32"/>
          <w:szCs w:val="32"/>
        </w:rPr>
        <w:lastRenderedPageBreak/>
        <w:t xml:space="preserve">Report 7 is </w:t>
      </w:r>
      <w:r w:rsidR="000B1F1C" w:rsidRPr="00FD05A7">
        <w:rPr>
          <w:sz w:val="32"/>
          <w:szCs w:val="32"/>
        </w:rPr>
        <w:t xml:space="preserve">the report about childcare sales volumes. </w:t>
      </w:r>
      <w:r w:rsidR="00F147C6">
        <w:rPr>
          <w:sz w:val="32"/>
          <w:szCs w:val="32"/>
        </w:rPr>
        <w:t>This report will help</w:t>
      </w:r>
      <w:r w:rsidR="00DD4E31">
        <w:rPr>
          <w:sz w:val="32"/>
          <w:szCs w:val="32"/>
        </w:rPr>
        <w:t xml:space="preserve"> you</w:t>
      </w:r>
      <w:r w:rsidR="00F147C6">
        <w:rPr>
          <w:sz w:val="32"/>
          <w:szCs w:val="32"/>
        </w:rPr>
        <w:t xml:space="preserve"> to </w:t>
      </w:r>
      <w:r w:rsidR="003A6A9C">
        <w:rPr>
          <w:sz w:val="32"/>
          <w:szCs w:val="32"/>
        </w:rPr>
        <w:t xml:space="preserve">understand how offering childcare has an impact on sales. </w:t>
      </w:r>
    </w:p>
    <w:p w14:paraId="7443DC3E" w14:textId="59A5DB1F" w:rsidR="004D0BFD" w:rsidRDefault="00B32980">
      <w:pPr>
        <w:rPr>
          <w:rFonts w:ascii="Calibri" w:hAnsi="Calibri" w:cs="Calibri"/>
          <w:color w:val="000000"/>
          <w:sz w:val="32"/>
          <w:szCs w:val="32"/>
        </w:rPr>
      </w:pPr>
      <w:r w:rsidRPr="00FD05A7">
        <w:rPr>
          <w:sz w:val="32"/>
          <w:szCs w:val="32"/>
        </w:rPr>
        <w:t xml:space="preserve">1. </w:t>
      </w:r>
      <w:r w:rsidR="00DD4E31">
        <w:rPr>
          <w:rFonts w:ascii="Calibri" w:hAnsi="Calibri" w:cs="Calibri"/>
          <w:color w:val="000000"/>
          <w:sz w:val="32"/>
          <w:szCs w:val="32"/>
        </w:rPr>
        <w:t>I</w:t>
      </w:r>
      <w:r w:rsidR="000B1F1C" w:rsidRPr="00FD05A7">
        <w:rPr>
          <w:rFonts w:ascii="Calibri" w:hAnsi="Calibri" w:cs="Calibri"/>
          <w:color w:val="000000"/>
          <w:sz w:val="32"/>
          <w:szCs w:val="32"/>
        </w:rPr>
        <w:t xml:space="preserve">t returns all available sales data for the last 12 months and for each childcare time limit. </w:t>
      </w:r>
    </w:p>
    <w:p w14:paraId="47B4F21C" w14:textId="6EBEED2B" w:rsidR="004D0BFD" w:rsidRDefault="00B32980">
      <w:pPr>
        <w:rPr>
          <w:rFonts w:ascii="Calibri" w:hAnsi="Calibri" w:cs="Calibri"/>
          <w:color w:val="000000"/>
          <w:sz w:val="32"/>
          <w:szCs w:val="32"/>
        </w:rPr>
      </w:pPr>
      <w:r w:rsidRPr="00FD05A7">
        <w:rPr>
          <w:rFonts w:ascii="Calibri" w:hAnsi="Calibri" w:cs="Calibri"/>
          <w:color w:val="000000"/>
          <w:sz w:val="32"/>
          <w:szCs w:val="32"/>
        </w:rPr>
        <w:t xml:space="preserve">2. </w:t>
      </w:r>
      <w:r w:rsidR="003A6AD1">
        <w:rPr>
          <w:rFonts w:ascii="Calibri" w:hAnsi="Calibri" w:cs="Calibri"/>
          <w:color w:val="000000"/>
          <w:sz w:val="32"/>
          <w:szCs w:val="32"/>
        </w:rPr>
        <w:t>Columns are rendered dynamically to show</w:t>
      </w:r>
      <w:r w:rsidR="00F147C6">
        <w:rPr>
          <w:rFonts w:ascii="Calibri" w:hAnsi="Calibri" w:cs="Calibri"/>
          <w:color w:val="000000"/>
          <w:sz w:val="32"/>
          <w:szCs w:val="32"/>
        </w:rPr>
        <w:t xml:space="preserve"> all available childcare limits provided by stores including a column for stores with no childcare service. Each row represents a month</w:t>
      </w:r>
      <w:r w:rsidR="00DD4E31">
        <w:rPr>
          <w:rFonts w:ascii="Calibri" w:hAnsi="Calibri" w:cs="Calibri"/>
          <w:color w:val="000000"/>
          <w:sz w:val="32"/>
          <w:szCs w:val="32"/>
        </w:rPr>
        <w:t xml:space="preserve"> in the </w:t>
      </w:r>
      <w:r w:rsidR="003A6AD1">
        <w:rPr>
          <w:rFonts w:ascii="Calibri" w:hAnsi="Calibri" w:cs="Calibri"/>
          <w:color w:val="000000"/>
          <w:sz w:val="32"/>
          <w:szCs w:val="32"/>
        </w:rPr>
        <w:t>l</w:t>
      </w:r>
      <w:r w:rsidR="00DD4E31">
        <w:rPr>
          <w:rFonts w:ascii="Calibri" w:hAnsi="Calibri" w:cs="Calibri"/>
          <w:color w:val="000000"/>
          <w:sz w:val="32"/>
          <w:szCs w:val="32"/>
        </w:rPr>
        <w:t>ast 12 months.</w:t>
      </w:r>
    </w:p>
    <w:p w14:paraId="2DDD1E3D" w14:textId="2D9D776B" w:rsidR="000B1F1C" w:rsidRPr="00FD05A7" w:rsidRDefault="003A6A9C">
      <w:pPr>
        <w:rPr>
          <w:rFonts w:ascii="Calibri" w:hAnsi="Calibri" w:cs="Calibri"/>
          <w:color w:val="000000"/>
          <w:sz w:val="32"/>
          <w:szCs w:val="32"/>
        </w:rPr>
      </w:pPr>
      <w:r>
        <w:rPr>
          <w:rFonts w:ascii="Calibri" w:hAnsi="Calibri" w:cs="Calibri"/>
          <w:color w:val="000000"/>
          <w:sz w:val="32"/>
          <w:szCs w:val="32"/>
        </w:rPr>
        <w:t xml:space="preserve">3. From the results, </w:t>
      </w:r>
      <w:r w:rsidR="00E50DFA">
        <w:rPr>
          <w:rFonts w:ascii="Calibri" w:hAnsi="Calibri" w:cs="Calibri"/>
          <w:color w:val="000000"/>
          <w:sz w:val="32"/>
          <w:szCs w:val="32"/>
        </w:rPr>
        <w:t>there is not a clear indication that providing more childcare will lead to higher sales volume. As we can see, during some months, providing no childcare b</w:t>
      </w:r>
      <w:r w:rsidR="007A1110">
        <w:rPr>
          <w:rFonts w:ascii="Calibri" w:hAnsi="Calibri" w:cs="Calibri"/>
          <w:color w:val="000000"/>
          <w:sz w:val="32"/>
          <w:szCs w:val="32"/>
        </w:rPr>
        <w:t>rought</w:t>
      </w:r>
      <w:r w:rsidR="00E50DFA">
        <w:rPr>
          <w:rFonts w:ascii="Calibri" w:hAnsi="Calibri" w:cs="Calibri"/>
          <w:color w:val="000000"/>
          <w:sz w:val="32"/>
          <w:szCs w:val="32"/>
        </w:rPr>
        <w:t xml:space="preserve"> in similar sales volume or </w:t>
      </w:r>
      <w:r w:rsidR="00CB6C2F">
        <w:rPr>
          <w:rFonts w:ascii="Calibri" w:hAnsi="Calibri" w:cs="Calibri"/>
          <w:color w:val="000000"/>
          <w:sz w:val="32"/>
          <w:szCs w:val="32"/>
        </w:rPr>
        <w:t xml:space="preserve">even </w:t>
      </w:r>
      <w:r w:rsidR="00E50DFA">
        <w:rPr>
          <w:rFonts w:ascii="Calibri" w:hAnsi="Calibri" w:cs="Calibri"/>
          <w:color w:val="000000"/>
          <w:sz w:val="32"/>
          <w:szCs w:val="32"/>
        </w:rPr>
        <w:t>higher</w:t>
      </w:r>
      <w:r w:rsidR="00CB6C2F">
        <w:rPr>
          <w:rFonts w:ascii="Calibri" w:hAnsi="Calibri" w:cs="Calibri"/>
          <w:color w:val="000000"/>
          <w:sz w:val="32"/>
          <w:szCs w:val="32"/>
        </w:rPr>
        <w:t xml:space="preserve"> sales volume</w:t>
      </w:r>
      <w:r w:rsidR="00E50DFA">
        <w:rPr>
          <w:rFonts w:ascii="Calibri" w:hAnsi="Calibri" w:cs="Calibri"/>
          <w:color w:val="000000"/>
          <w:sz w:val="32"/>
          <w:szCs w:val="32"/>
        </w:rPr>
        <w:t xml:space="preserve"> than providing childcare. 2012-04, 2012-05, 2012-06.</w:t>
      </w:r>
      <w:r>
        <w:rPr>
          <w:rFonts w:ascii="Calibri" w:hAnsi="Calibri" w:cs="Calibri"/>
          <w:color w:val="000000"/>
          <w:sz w:val="32"/>
          <w:szCs w:val="32"/>
        </w:rPr>
        <w:t xml:space="preserve">  </w:t>
      </w:r>
    </w:p>
    <w:p w14:paraId="596F6672" w14:textId="77777777" w:rsidR="000B1F1C" w:rsidRDefault="000B1F1C">
      <w:pPr>
        <w:rPr>
          <w:rFonts w:ascii="Calibri" w:hAnsi="Calibri" w:cs="Calibri"/>
          <w:color w:val="000000"/>
        </w:rPr>
      </w:pPr>
    </w:p>
    <w:p w14:paraId="6CCC0CE1" w14:textId="0CFB13D3" w:rsidR="00B96555" w:rsidRDefault="000B1F1C">
      <w:r>
        <w:t xml:space="preserve"> </w:t>
      </w:r>
    </w:p>
    <w:p w14:paraId="547F9876" w14:textId="3E08B970" w:rsidR="00B96555" w:rsidRDefault="00B96555"/>
    <w:p w14:paraId="07782B07" w14:textId="77777777" w:rsidR="00FD05A7" w:rsidRDefault="00FD05A7" w:rsidP="00F43A12">
      <w:pPr>
        <w:pStyle w:val="NormalWeb"/>
        <w:spacing w:before="0" w:beforeAutospacing="0" w:after="200" w:afterAutospacing="0"/>
        <w:textAlignment w:val="baseline"/>
        <w:rPr>
          <w:rFonts w:ascii="Calibri" w:eastAsiaTheme="minorEastAsia" w:hAnsi="Calibri" w:cs="Calibri"/>
          <w:sz w:val="22"/>
          <w:szCs w:val="22"/>
        </w:rPr>
        <w:sectPr w:rsidR="00FD05A7">
          <w:pgSz w:w="12240" w:h="15840"/>
          <w:pgMar w:top="1440" w:right="1440" w:bottom="1440" w:left="1440" w:header="720" w:footer="720" w:gutter="0"/>
          <w:cols w:space="720"/>
          <w:docGrid w:linePitch="360"/>
        </w:sectPr>
      </w:pPr>
    </w:p>
    <w:p w14:paraId="2CEE3E09" w14:textId="3CFAD7F0" w:rsidR="003A6A9C" w:rsidRDefault="00B96555"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lastRenderedPageBreak/>
        <w:t xml:space="preserve">Report 8 is about the Restaurant Impact on Category Sales. </w:t>
      </w:r>
      <w:r w:rsidR="00251BB0">
        <w:rPr>
          <w:rFonts w:ascii="Calibri" w:eastAsiaTheme="minorEastAsia" w:hAnsi="Calibri" w:cs="Calibri"/>
          <w:sz w:val="32"/>
          <w:szCs w:val="32"/>
        </w:rPr>
        <w:t>According to the project spec</w:t>
      </w:r>
      <w:r w:rsidR="003A6A9C">
        <w:rPr>
          <w:rFonts w:ascii="Calibri" w:eastAsiaTheme="minorEastAsia" w:hAnsi="Calibri" w:cs="Calibri"/>
          <w:sz w:val="32"/>
          <w:szCs w:val="32"/>
        </w:rPr>
        <w:t xml:space="preserve">, </w:t>
      </w:r>
      <w:r w:rsidR="00251BB0">
        <w:rPr>
          <w:rFonts w:ascii="Calibri" w:eastAsiaTheme="minorEastAsia" w:hAnsi="Calibri" w:cs="Calibri"/>
          <w:sz w:val="32"/>
          <w:szCs w:val="32"/>
        </w:rPr>
        <w:t>the purpose of this report is to help you to see</w:t>
      </w:r>
      <w:r w:rsidR="003A6A9C">
        <w:rPr>
          <w:rFonts w:ascii="Calibri" w:eastAsiaTheme="minorEastAsia" w:hAnsi="Calibri" w:cs="Calibri"/>
          <w:sz w:val="32"/>
          <w:szCs w:val="32"/>
        </w:rPr>
        <w:t xml:space="preserve"> if </w:t>
      </w:r>
      <w:r w:rsidR="00383956">
        <w:rPr>
          <w:rFonts w:ascii="Calibri" w:eastAsiaTheme="minorEastAsia" w:hAnsi="Calibri" w:cs="Calibri"/>
          <w:sz w:val="32"/>
          <w:szCs w:val="32"/>
        </w:rPr>
        <w:t xml:space="preserve">the presence of a restaurant can result in less sales in certain </w:t>
      </w:r>
      <w:r w:rsidR="00BF6D2E">
        <w:rPr>
          <w:rFonts w:ascii="Calibri" w:eastAsiaTheme="minorEastAsia" w:hAnsi="Calibri" w:cs="Calibri"/>
          <w:sz w:val="32"/>
          <w:szCs w:val="32"/>
        </w:rPr>
        <w:t>categories</w:t>
      </w:r>
      <w:r w:rsidR="00383956">
        <w:rPr>
          <w:rFonts w:ascii="Calibri" w:eastAsiaTheme="minorEastAsia" w:hAnsi="Calibri" w:cs="Calibri"/>
          <w:sz w:val="32"/>
          <w:szCs w:val="32"/>
        </w:rPr>
        <w:t xml:space="preserve"> such as dining room furniture, while more sales in other </w:t>
      </w:r>
      <w:r w:rsidR="002016D9">
        <w:rPr>
          <w:rFonts w:ascii="Calibri" w:eastAsiaTheme="minorEastAsia" w:hAnsi="Calibri" w:cs="Calibri"/>
          <w:sz w:val="32"/>
          <w:szCs w:val="32"/>
        </w:rPr>
        <w:t xml:space="preserve">categories </w:t>
      </w:r>
      <w:r w:rsidR="00383956">
        <w:rPr>
          <w:rFonts w:ascii="Calibri" w:eastAsiaTheme="minorEastAsia" w:hAnsi="Calibri" w:cs="Calibri"/>
          <w:sz w:val="32"/>
          <w:szCs w:val="32"/>
        </w:rPr>
        <w:t xml:space="preserve">such as beds, etc. </w:t>
      </w:r>
    </w:p>
    <w:p w14:paraId="6780DCC1" w14:textId="32D178FF" w:rsidR="004D0BFD" w:rsidRDefault="00437DAF"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t xml:space="preserve">1. </w:t>
      </w:r>
      <w:r w:rsidR="00B96555" w:rsidRPr="00FD05A7">
        <w:rPr>
          <w:rFonts w:ascii="Calibri" w:eastAsiaTheme="minorEastAsia" w:hAnsi="Calibri" w:cs="Calibri"/>
          <w:sz w:val="32"/>
          <w:szCs w:val="32"/>
        </w:rPr>
        <w:t>The columns</w:t>
      </w:r>
      <w:r w:rsidR="002A77D3">
        <w:rPr>
          <w:rFonts w:ascii="Calibri" w:eastAsiaTheme="minorEastAsia" w:hAnsi="Calibri" w:cs="Calibri"/>
          <w:sz w:val="32"/>
          <w:szCs w:val="32"/>
        </w:rPr>
        <w:t xml:space="preserve"> here</w:t>
      </w:r>
      <w:r w:rsidR="00B96555" w:rsidRPr="00FD05A7">
        <w:rPr>
          <w:rFonts w:ascii="Calibri" w:eastAsiaTheme="minorEastAsia" w:hAnsi="Calibri" w:cs="Calibri"/>
          <w:sz w:val="32"/>
          <w:szCs w:val="32"/>
        </w:rPr>
        <w:t xml:space="preserve"> include category, store type, quantity sold. </w:t>
      </w:r>
      <w:r w:rsidR="00BD64C8">
        <w:rPr>
          <w:rFonts w:ascii="Calibri" w:eastAsiaTheme="minorEastAsia" w:hAnsi="Calibri" w:cs="Calibri"/>
          <w:sz w:val="32"/>
          <w:szCs w:val="32"/>
        </w:rPr>
        <w:t>Categories are presented as grouped rows with s</w:t>
      </w:r>
      <w:r w:rsidR="00F43A12" w:rsidRPr="00FD05A7">
        <w:rPr>
          <w:rFonts w:ascii="Calibri" w:eastAsiaTheme="minorEastAsia" w:hAnsi="Calibri" w:cs="Calibri"/>
          <w:sz w:val="32"/>
          <w:szCs w:val="32"/>
        </w:rPr>
        <w:t xml:space="preserve">tore type </w:t>
      </w:r>
      <w:r w:rsidR="00BD64C8">
        <w:rPr>
          <w:rFonts w:ascii="Calibri" w:eastAsiaTheme="minorEastAsia" w:hAnsi="Calibri" w:cs="Calibri"/>
          <w:sz w:val="32"/>
          <w:szCs w:val="32"/>
        </w:rPr>
        <w:t>separated into</w:t>
      </w:r>
      <w:r w:rsidR="00F43A12" w:rsidRPr="00FD05A7">
        <w:rPr>
          <w:rFonts w:ascii="Calibri" w:eastAsiaTheme="minorEastAsia" w:hAnsi="Calibri" w:cs="Calibri"/>
          <w:sz w:val="32"/>
          <w:szCs w:val="32"/>
        </w:rPr>
        <w:t xml:space="preserve"> non-restaurant and restaurant.  </w:t>
      </w:r>
    </w:p>
    <w:p w14:paraId="3A8A68E7" w14:textId="291B9765" w:rsidR="004D0BFD" w:rsidRDefault="00437DAF"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t xml:space="preserve">2. </w:t>
      </w:r>
      <w:r w:rsidR="00B96555" w:rsidRPr="00FD05A7">
        <w:rPr>
          <w:rFonts w:ascii="Calibri" w:eastAsiaTheme="minorEastAsia" w:hAnsi="Calibri" w:cs="Calibri"/>
          <w:sz w:val="32"/>
          <w:szCs w:val="32"/>
        </w:rPr>
        <w:t>Th</w:t>
      </w:r>
      <w:r w:rsidR="007A1110">
        <w:rPr>
          <w:rFonts w:ascii="Calibri" w:eastAsiaTheme="minorEastAsia" w:hAnsi="Calibri" w:cs="Calibri"/>
          <w:sz w:val="32"/>
          <w:szCs w:val="32"/>
        </w:rPr>
        <w:t xml:space="preserve">is </w:t>
      </w:r>
      <w:r w:rsidR="00B96555" w:rsidRPr="00FD05A7">
        <w:rPr>
          <w:rFonts w:ascii="Calibri" w:eastAsiaTheme="minorEastAsia" w:hAnsi="Calibri" w:cs="Calibri"/>
          <w:sz w:val="32"/>
          <w:szCs w:val="32"/>
        </w:rPr>
        <w:t xml:space="preserve">report is ordered by category name ascendingly, with non-restaurant store data listed first. </w:t>
      </w:r>
    </w:p>
    <w:p w14:paraId="45016196" w14:textId="77777777" w:rsidR="004D0BFD" w:rsidRDefault="00437DAF"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t xml:space="preserve">3. </w:t>
      </w:r>
      <w:r w:rsidR="00B96555" w:rsidRPr="00FD05A7">
        <w:rPr>
          <w:rFonts w:ascii="Calibri" w:eastAsiaTheme="minorEastAsia" w:hAnsi="Calibri" w:cs="Calibri"/>
          <w:sz w:val="32"/>
          <w:szCs w:val="32"/>
        </w:rPr>
        <w:t xml:space="preserve">For the Store Type that has no quantity sold, 0 will be shown in the </w:t>
      </w:r>
      <w:r w:rsidR="00F43A12" w:rsidRPr="00FD05A7">
        <w:rPr>
          <w:rFonts w:ascii="Calibri" w:eastAsiaTheme="minorEastAsia" w:hAnsi="Calibri" w:cs="Calibri"/>
          <w:sz w:val="32"/>
          <w:szCs w:val="32"/>
        </w:rPr>
        <w:t>quantity sold</w:t>
      </w:r>
      <w:r w:rsidR="00B96555" w:rsidRPr="00FD05A7">
        <w:rPr>
          <w:rFonts w:ascii="Calibri" w:eastAsiaTheme="minorEastAsia" w:hAnsi="Calibri" w:cs="Calibri"/>
          <w:sz w:val="32"/>
          <w:szCs w:val="32"/>
        </w:rPr>
        <w:t xml:space="preserve"> column.</w:t>
      </w:r>
      <w:r w:rsidR="00F43A12" w:rsidRPr="00FD05A7">
        <w:rPr>
          <w:rFonts w:ascii="Calibri" w:eastAsiaTheme="minorEastAsia" w:hAnsi="Calibri" w:cs="Calibri"/>
          <w:sz w:val="32"/>
          <w:szCs w:val="32"/>
        </w:rPr>
        <w:t xml:space="preserve"> </w:t>
      </w:r>
    </w:p>
    <w:p w14:paraId="22813684" w14:textId="0EE34874" w:rsidR="00251BB0" w:rsidRDefault="00437DAF"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t xml:space="preserve">4. </w:t>
      </w:r>
      <w:r w:rsidR="00F43A12" w:rsidRPr="00FD05A7">
        <w:rPr>
          <w:rFonts w:ascii="Calibri" w:eastAsiaTheme="minorEastAsia" w:hAnsi="Calibri" w:cs="Calibri"/>
          <w:sz w:val="32"/>
          <w:szCs w:val="32"/>
        </w:rPr>
        <w:t>Note: any categories that are not assigned products is not included in this report</w:t>
      </w:r>
      <w:r w:rsidR="00BD64C8">
        <w:rPr>
          <w:rFonts w:ascii="Calibri" w:eastAsiaTheme="minorEastAsia" w:hAnsi="Calibri" w:cs="Calibri"/>
          <w:sz w:val="32"/>
          <w:szCs w:val="32"/>
        </w:rPr>
        <w:t xml:space="preserve"> as their information is not useful here</w:t>
      </w:r>
      <w:r w:rsidR="00F43A12" w:rsidRPr="00FD05A7">
        <w:rPr>
          <w:rFonts w:ascii="Calibri" w:eastAsiaTheme="minorEastAsia" w:hAnsi="Calibri" w:cs="Calibri"/>
          <w:sz w:val="32"/>
          <w:szCs w:val="32"/>
        </w:rPr>
        <w:t>. </w:t>
      </w:r>
    </w:p>
    <w:p w14:paraId="405F329A" w14:textId="663D9797" w:rsidR="00CB6C2F" w:rsidRDefault="00CB6C2F" w:rsidP="00F43A12">
      <w:pPr>
        <w:pStyle w:val="NormalWeb"/>
        <w:spacing w:before="0" w:beforeAutospacing="0" w:after="200" w:afterAutospacing="0"/>
        <w:textAlignment w:val="baseline"/>
        <w:rPr>
          <w:rFonts w:ascii="Calibri" w:eastAsiaTheme="minorEastAsia" w:hAnsi="Calibri" w:cs="Calibri"/>
          <w:sz w:val="32"/>
          <w:szCs w:val="32"/>
        </w:rPr>
      </w:pPr>
      <w:r>
        <w:rPr>
          <w:rFonts w:ascii="Calibri" w:eastAsiaTheme="minorEastAsia" w:hAnsi="Calibri" w:cs="Calibri"/>
          <w:sz w:val="32"/>
          <w:szCs w:val="32"/>
        </w:rPr>
        <w:t xml:space="preserve">5. For restaurant store type, wooden furniture and concrete furniture has the highest quantity sold while metal furniture has the lowest quantity sold. But </w:t>
      </w:r>
      <w:r w:rsidR="002A77D3">
        <w:rPr>
          <w:rFonts w:ascii="Calibri" w:eastAsiaTheme="minorEastAsia" w:hAnsi="Calibri" w:cs="Calibri"/>
          <w:sz w:val="32"/>
          <w:szCs w:val="32"/>
        </w:rPr>
        <w:t>there</w:t>
      </w:r>
      <w:r>
        <w:rPr>
          <w:rFonts w:ascii="Calibri" w:eastAsiaTheme="minorEastAsia" w:hAnsi="Calibri" w:cs="Calibri"/>
          <w:sz w:val="32"/>
          <w:szCs w:val="32"/>
        </w:rPr>
        <w:t xml:space="preserve"> is not a huge disparity</w:t>
      </w:r>
      <w:r w:rsidR="002A77D3">
        <w:rPr>
          <w:rFonts w:ascii="Calibri" w:eastAsiaTheme="minorEastAsia" w:hAnsi="Calibri" w:cs="Calibri"/>
          <w:sz w:val="32"/>
          <w:szCs w:val="32"/>
        </w:rPr>
        <w:t xml:space="preserve"> across different categories</w:t>
      </w:r>
      <w:r>
        <w:rPr>
          <w:rFonts w:ascii="Calibri" w:eastAsiaTheme="minorEastAsia" w:hAnsi="Calibri" w:cs="Calibri"/>
          <w:sz w:val="32"/>
          <w:szCs w:val="32"/>
        </w:rPr>
        <w:t>, most categories’ quantity sold are roughly around the same level.</w:t>
      </w:r>
      <w:r w:rsidR="002A77D3">
        <w:rPr>
          <w:rFonts w:ascii="Calibri" w:eastAsiaTheme="minorEastAsia" w:hAnsi="Calibri" w:cs="Calibri"/>
          <w:sz w:val="32"/>
          <w:szCs w:val="32"/>
        </w:rPr>
        <w:t xml:space="preserve"> </w:t>
      </w:r>
      <w:r w:rsidR="00164A03">
        <w:rPr>
          <w:rFonts w:ascii="Calibri" w:eastAsiaTheme="minorEastAsia" w:hAnsi="Calibri" w:cs="Calibri"/>
          <w:sz w:val="32"/>
          <w:szCs w:val="32"/>
        </w:rPr>
        <w:t>In conclusion,</w:t>
      </w:r>
      <w:r w:rsidR="002A77D3">
        <w:rPr>
          <w:rFonts w:ascii="Calibri" w:eastAsiaTheme="minorEastAsia" w:hAnsi="Calibri" w:cs="Calibri"/>
          <w:sz w:val="32"/>
          <w:szCs w:val="32"/>
        </w:rPr>
        <w:t xml:space="preserve"> having a restaurant on site has a small impact to deviate quantity sold in different categories.</w:t>
      </w:r>
    </w:p>
    <w:p w14:paraId="3EC3CFAB" w14:textId="28F8E32C" w:rsidR="00EC31B1" w:rsidRDefault="00EC31B1" w:rsidP="00F43A12">
      <w:pPr>
        <w:pStyle w:val="NormalWeb"/>
        <w:spacing w:before="0" w:beforeAutospacing="0" w:after="200" w:afterAutospacing="0"/>
        <w:textAlignment w:val="baseline"/>
        <w:rPr>
          <w:rFonts w:ascii="Calibri" w:eastAsiaTheme="minorEastAsia" w:hAnsi="Calibri" w:cs="Calibri"/>
          <w:sz w:val="32"/>
          <w:szCs w:val="32"/>
        </w:rPr>
      </w:pPr>
      <w:r>
        <w:rPr>
          <w:rFonts w:ascii="Calibri" w:eastAsiaTheme="minorEastAsia" w:hAnsi="Calibri" w:cs="Calibri"/>
          <w:sz w:val="32"/>
          <w:szCs w:val="32"/>
        </w:rPr>
        <w:t>This is report 8, now let’s look at report 9.</w:t>
      </w:r>
    </w:p>
    <w:p w14:paraId="7B5A1CE2" w14:textId="48EFEF03" w:rsidR="006F61E3" w:rsidRDefault="00EC31B1" w:rsidP="00F43A12">
      <w:pPr>
        <w:pStyle w:val="NormalWeb"/>
        <w:spacing w:before="0" w:beforeAutospacing="0" w:after="200" w:afterAutospacing="0"/>
        <w:textAlignment w:val="baseline"/>
        <w:rPr>
          <w:rFonts w:ascii="Calibri" w:eastAsiaTheme="minorEastAsia" w:hAnsi="Calibri" w:cs="Calibri"/>
          <w:sz w:val="32"/>
          <w:szCs w:val="32"/>
        </w:rPr>
      </w:pPr>
      <w:r>
        <w:rPr>
          <w:rFonts w:ascii="Calibri" w:eastAsiaTheme="minorEastAsia" w:hAnsi="Calibri" w:cs="Calibri"/>
          <w:sz w:val="32"/>
          <w:szCs w:val="32"/>
        </w:rPr>
        <w:t>(not part of script)….</w:t>
      </w:r>
      <w:r w:rsidR="00F93C8E">
        <w:rPr>
          <w:rFonts w:ascii="Calibri" w:eastAsiaTheme="minorEastAsia" w:hAnsi="Calibri" w:cs="Calibri"/>
          <w:sz w:val="32"/>
          <w:szCs w:val="32"/>
        </w:rPr>
        <w:t xml:space="preserve">As shown here, </w:t>
      </w:r>
      <w:r w:rsidR="00251BB0">
        <w:rPr>
          <w:rFonts w:ascii="Calibri" w:eastAsiaTheme="minorEastAsia" w:hAnsi="Calibri" w:cs="Calibri"/>
          <w:sz w:val="32"/>
          <w:szCs w:val="32"/>
        </w:rPr>
        <w:t xml:space="preserve">for </w:t>
      </w:r>
      <w:r w:rsidR="000170D9" w:rsidRPr="00B522EA">
        <w:rPr>
          <w:rFonts w:ascii="Calibri" w:eastAsiaTheme="minorEastAsia" w:hAnsi="Calibri" w:cs="Calibri"/>
          <w:b/>
          <w:sz w:val="32"/>
          <w:szCs w:val="32"/>
        </w:rPr>
        <w:t>all</w:t>
      </w:r>
      <w:r w:rsidR="00251BB0">
        <w:rPr>
          <w:rFonts w:ascii="Calibri" w:eastAsiaTheme="minorEastAsia" w:hAnsi="Calibri" w:cs="Calibri"/>
          <w:sz w:val="32"/>
          <w:szCs w:val="32"/>
        </w:rPr>
        <w:t xml:space="preserve"> categor</w:t>
      </w:r>
      <w:r w:rsidR="000170D9">
        <w:rPr>
          <w:rFonts w:ascii="Calibri" w:eastAsiaTheme="minorEastAsia" w:hAnsi="Calibri" w:cs="Calibri"/>
          <w:sz w:val="32"/>
          <w:szCs w:val="32"/>
        </w:rPr>
        <w:t>ies</w:t>
      </w:r>
      <w:r w:rsidR="00251BB0">
        <w:rPr>
          <w:rFonts w:ascii="Calibri" w:eastAsiaTheme="minorEastAsia" w:hAnsi="Calibri" w:cs="Calibri"/>
          <w:sz w:val="32"/>
          <w:szCs w:val="32"/>
        </w:rPr>
        <w:t xml:space="preserve">, the sales volume for restaurant store type </w:t>
      </w:r>
      <w:r w:rsidR="00887D1F">
        <w:rPr>
          <w:rFonts w:ascii="Calibri" w:eastAsiaTheme="minorEastAsia" w:hAnsi="Calibri" w:cs="Calibri"/>
          <w:sz w:val="32"/>
          <w:szCs w:val="32"/>
        </w:rPr>
        <w:t>is</w:t>
      </w:r>
      <w:r w:rsidR="00251BB0">
        <w:rPr>
          <w:rFonts w:ascii="Calibri" w:eastAsiaTheme="minorEastAsia" w:hAnsi="Calibri" w:cs="Calibri"/>
          <w:sz w:val="32"/>
          <w:szCs w:val="32"/>
        </w:rPr>
        <w:t xml:space="preserve"> roughly 4 times of</w:t>
      </w:r>
      <w:r w:rsidR="002C3531">
        <w:rPr>
          <w:rFonts w:ascii="Calibri" w:eastAsiaTheme="minorEastAsia" w:hAnsi="Calibri" w:cs="Calibri"/>
          <w:sz w:val="32"/>
          <w:szCs w:val="32"/>
        </w:rPr>
        <w:t xml:space="preserve"> the volume</w:t>
      </w:r>
      <w:r w:rsidR="00AD1DA7">
        <w:rPr>
          <w:rFonts w:ascii="Calibri" w:eastAsiaTheme="minorEastAsia" w:hAnsi="Calibri" w:cs="Calibri"/>
          <w:sz w:val="32"/>
          <w:szCs w:val="32"/>
        </w:rPr>
        <w:t xml:space="preserve"> for</w:t>
      </w:r>
      <w:r w:rsidR="00251BB0">
        <w:rPr>
          <w:rFonts w:ascii="Calibri" w:eastAsiaTheme="minorEastAsia" w:hAnsi="Calibri" w:cs="Calibri"/>
          <w:sz w:val="32"/>
          <w:szCs w:val="32"/>
        </w:rPr>
        <w:t xml:space="preserve"> non-restaurant store type. </w:t>
      </w:r>
      <w:r w:rsidR="00EF256B">
        <w:rPr>
          <w:rFonts w:ascii="Calibri" w:eastAsiaTheme="minorEastAsia" w:hAnsi="Calibri" w:cs="Calibri"/>
          <w:sz w:val="32"/>
          <w:szCs w:val="32"/>
        </w:rPr>
        <w:t>Note that t</w:t>
      </w:r>
      <w:r w:rsidR="006F61E3">
        <w:rPr>
          <w:rFonts w:ascii="Calibri" w:eastAsiaTheme="minorEastAsia" w:hAnsi="Calibri" w:cs="Calibri"/>
          <w:sz w:val="32"/>
          <w:szCs w:val="32"/>
        </w:rPr>
        <w:t xml:space="preserve">his is </w:t>
      </w:r>
      <w:r w:rsidR="00755365">
        <w:rPr>
          <w:rFonts w:ascii="Calibri" w:eastAsiaTheme="minorEastAsia" w:hAnsi="Calibri" w:cs="Calibri"/>
          <w:sz w:val="32"/>
          <w:szCs w:val="32"/>
        </w:rPr>
        <w:t xml:space="preserve">from the perspective of </w:t>
      </w:r>
      <w:r w:rsidR="006F61E3">
        <w:rPr>
          <w:rFonts w:ascii="Calibri" w:eastAsiaTheme="minorEastAsia" w:hAnsi="Calibri" w:cs="Calibri"/>
          <w:sz w:val="32"/>
          <w:szCs w:val="32"/>
        </w:rPr>
        <w:t xml:space="preserve">the </w:t>
      </w:r>
      <w:r w:rsidR="00755365" w:rsidRPr="00F93C8E">
        <w:rPr>
          <w:rFonts w:ascii="Calibri" w:eastAsiaTheme="minorEastAsia" w:hAnsi="Calibri" w:cs="Calibri"/>
          <w:sz w:val="32"/>
          <w:szCs w:val="32"/>
        </w:rPr>
        <w:t>total quantity sold</w:t>
      </w:r>
      <w:r w:rsidR="006F61E3">
        <w:rPr>
          <w:rFonts w:ascii="Calibri" w:eastAsiaTheme="minorEastAsia" w:hAnsi="Calibri" w:cs="Calibri"/>
          <w:sz w:val="32"/>
          <w:szCs w:val="32"/>
        </w:rPr>
        <w:t>.</w:t>
      </w:r>
      <w:r w:rsidR="00202612">
        <w:rPr>
          <w:rFonts w:ascii="Calibri" w:eastAsiaTheme="minorEastAsia" w:hAnsi="Calibri" w:cs="Calibri"/>
          <w:sz w:val="32"/>
          <w:szCs w:val="32"/>
        </w:rPr>
        <w:t xml:space="preserve"> </w:t>
      </w:r>
    </w:p>
    <w:p w14:paraId="54429EB7" w14:textId="2347C66F" w:rsidR="0083538A" w:rsidRDefault="001D572E" w:rsidP="00F43A12">
      <w:pPr>
        <w:pStyle w:val="NormalWeb"/>
        <w:spacing w:before="0" w:beforeAutospacing="0" w:after="200" w:afterAutospacing="0"/>
        <w:textAlignment w:val="baseline"/>
        <w:rPr>
          <w:rFonts w:ascii="Calibri" w:eastAsiaTheme="minorEastAsia" w:hAnsi="Calibri" w:cs="Calibri"/>
          <w:sz w:val="32"/>
          <w:szCs w:val="32"/>
        </w:rPr>
      </w:pPr>
      <w:r>
        <w:rPr>
          <w:rFonts w:ascii="Calibri" w:eastAsiaTheme="minorEastAsia" w:hAnsi="Calibri" w:cs="Calibri"/>
          <w:sz w:val="32"/>
          <w:szCs w:val="32"/>
        </w:rPr>
        <w:t xml:space="preserve">However, </w:t>
      </w:r>
      <w:r w:rsidR="00E15AA2">
        <w:rPr>
          <w:rFonts w:ascii="Calibri" w:eastAsiaTheme="minorEastAsia" w:hAnsi="Calibri" w:cs="Calibri"/>
          <w:sz w:val="32"/>
          <w:szCs w:val="32"/>
        </w:rPr>
        <w:t xml:space="preserve">since </w:t>
      </w:r>
      <w:r w:rsidR="002A603A">
        <w:rPr>
          <w:rFonts w:ascii="Calibri" w:eastAsiaTheme="minorEastAsia" w:hAnsi="Calibri" w:cs="Calibri"/>
          <w:sz w:val="32"/>
          <w:szCs w:val="32"/>
        </w:rPr>
        <w:t xml:space="preserve">the number of stores with and without restaurant are not at the same level, it’s </w:t>
      </w:r>
      <w:r w:rsidR="00551043">
        <w:rPr>
          <w:rFonts w:ascii="Calibri" w:eastAsiaTheme="minorEastAsia" w:hAnsi="Calibri" w:cs="Calibri"/>
          <w:sz w:val="32"/>
          <w:szCs w:val="32"/>
        </w:rPr>
        <w:t>fairer</w:t>
      </w:r>
      <w:r w:rsidR="002A603A">
        <w:rPr>
          <w:rFonts w:ascii="Calibri" w:eastAsiaTheme="minorEastAsia" w:hAnsi="Calibri" w:cs="Calibri"/>
          <w:sz w:val="32"/>
          <w:szCs w:val="32"/>
        </w:rPr>
        <w:t xml:space="preserve"> to </w:t>
      </w:r>
      <w:r w:rsidR="006477B2">
        <w:rPr>
          <w:rFonts w:ascii="Calibri" w:eastAsiaTheme="minorEastAsia" w:hAnsi="Calibri" w:cs="Calibri"/>
          <w:sz w:val="32"/>
          <w:szCs w:val="32"/>
        </w:rPr>
        <w:t>estimate</w:t>
      </w:r>
      <w:r w:rsidR="002A603A">
        <w:rPr>
          <w:rFonts w:ascii="Calibri" w:eastAsiaTheme="minorEastAsia" w:hAnsi="Calibri" w:cs="Calibri"/>
          <w:sz w:val="32"/>
          <w:szCs w:val="32"/>
        </w:rPr>
        <w:t xml:space="preserve"> the average quantity sold</w:t>
      </w:r>
      <w:r w:rsidR="00582287">
        <w:rPr>
          <w:rFonts w:ascii="Calibri" w:eastAsiaTheme="minorEastAsia" w:hAnsi="Calibri" w:cs="Calibri"/>
          <w:sz w:val="32"/>
          <w:szCs w:val="32"/>
        </w:rPr>
        <w:t xml:space="preserve"> per store</w:t>
      </w:r>
      <w:r w:rsidR="00071893">
        <w:rPr>
          <w:rFonts w:ascii="Calibri" w:eastAsiaTheme="minorEastAsia" w:hAnsi="Calibri" w:cs="Calibri"/>
          <w:sz w:val="32"/>
          <w:szCs w:val="32"/>
        </w:rPr>
        <w:t xml:space="preserve"> in order to better evaluate the impact of a restaurant. </w:t>
      </w:r>
      <w:r w:rsidR="00251BB0">
        <w:rPr>
          <w:rFonts w:ascii="Calibri" w:eastAsiaTheme="minorEastAsia" w:hAnsi="Calibri" w:cs="Calibri"/>
          <w:sz w:val="32"/>
          <w:szCs w:val="32"/>
        </w:rPr>
        <w:t>So</w:t>
      </w:r>
      <w:r w:rsidR="00BF6D2E">
        <w:rPr>
          <w:rFonts w:ascii="Calibri" w:eastAsiaTheme="minorEastAsia" w:hAnsi="Calibri" w:cs="Calibri"/>
          <w:sz w:val="32"/>
          <w:szCs w:val="32"/>
        </w:rPr>
        <w:t>,</w:t>
      </w:r>
      <w:r w:rsidR="00251BB0">
        <w:rPr>
          <w:rFonts w:ascii="Calibri" w:eastAsiaTheme="minorEastAsia" w:hAnsi="Calibri" w:cs="Calibri"/>
          <w:sz w:val="32"/>
          <w:szCs w:val="32"/>
        </w:rPr>
        <w:t xml:space="preserve"> we look</w:t>
      </w:r>
      <w:r w:rsidR="00071893">
        <w:rPr>
          <w:rFonts w:ascii="Calibri" w:eastAsiaTheme="minorEastAsia" w:hAnsi="Calibri" w:cs="Calibri"/>
          <w:sz w:val="32"/>
          <w:szCs w:val="32"/>
        </w:rPr>
        <w:t>ed</w:t>
      </w:r>
      <w:r w:rsidR="00251BB0">
        <w:rPr>
          <w:rFonts w:ascii="Calibri" w:eastAsiaTheme="minorEastAsia" w:hAnsi="Calibri" w:cs="Calibri"/>
          <w:sz w:val="32"/>
          <w:szCs w:val="32"/>
        </w:rPr>
        <w:t xml:space="preserve"> further into the data and found that the number of stores with </w:t>
      </w:r>
      <w:r w:rsidR="00251BB0">
        <w:rPr>
          <w:rFonts w:ascii="Calibri" w:eastAsiaTheme="minorEastAsia" w:hAnsi="Calibri" w:cs="Calibri"/>
          <w:sz w:val="32"/>
          <w:szCs w:val="32"/>
        </w:rPr>
        <w:lastRenderedPageBreak/>
        <w:t xml:space="preserve">restaurant (794) </w:t>
      </w:r>
      <w:r w:rsidR="00E2538C">
        <w:rPr>
          <w:rFonts w:ascii="Calibri" w:eastAsiaTheme="minorEastAsia" w:hAnsi="Calibri" w:cs="Calibri"/>
          <w:sz w:val="32"/>
          <w:szCs w:val="32"/>
        </w:rPr>
        <w:t>is</w:t>
      </w:r>
      <w:r w:rsidR="00251BB0">
        <w:rPr>
          <w:rFonts w:ascii="Calibri" w:eastAsiaTheme="minorEastAsia" w:hAnsi="Calibri" w:cs="Calibri"/>
          <w:sz w:val="32"/>
          <w:szCs w:val="32"/>
        </w:rPr>
        <w:t xml:space="preserve"> roughly 4 times of the number of stores without a restaurant (206). </w:t>
      </w:r>
      <w:r w:rsidR="004D63C4">
        <w:rPr>
          <w:rFonts w:ascii="Calibri" w:eastAsiaTheme="minorEastAsia" w:hAnsi="Calibri" w:cs="Calibri" w:hint="eastAsia"/>
          <w:sz w:val="32"/>
          <w:szCs w:val="32"/>
        </w:rPr>
        <w:t>Th</w:t>
      </w:r>
      <w:r w:rsidR="004D63C4">
        <w:rPr>
          <w:rFonts w:ascii="Calibri" w:eastAsiaTheme="minorEastAsia" w:hAnsi="Calibri" w:cs="Calibri"/>
          <w:sz w:val="32"/>
          <w:szCs w:val="32"/>
        </w:rPr>
        <w:t xml:space="preserve">us, from the perspective of the </w:t>
      </w:r>
      <w:r w:rsidR="007A6CCD">
        <w:rPr>
          <w:rFonts w:ascii="Calibri" w:eastAsiaTheme="minorEastAsia" w:hAnsi="Calibri" w:cs="Calibri"/>
          <w:sz w:val="32"/>
          <w:szCs w:val="32"/>
        </w:rPr>
        <w:t xml:space="preserve">rough </w:t>
      </w:r>
      <w:r w:rsidR="004D63C4">
        <w:rPr>
          <w:rFonts w:ascii="Calibri" w:eastAsiaTheme="minorEastAsia" w:hAnsi="Calibri" w:cs="Calibri"/>
          <w:sz w:val="32"/>
          <w:szCs w:val="32"/>
        </w:rPr>
        <w:t xml:space="preserve">average </w:t>
      </w:r>
      <w:r w:rsidR="004D63C4" w:rsidRPr="00F93C8E">
        <w:rPr>
          <w:rFonts w:ascii="Calibri" w:eastAsiaTheme="minorEastAsia" w:hAnsi="Calibri" w:cs="Calibri"/>
          <w:sz w:val="32"/>
          <w:szCs w:val="32"/>
        </w:rPr>
        <w:t>quantity sold</w:t>
      </w:r>
      <w:r w:rsidR="004D63C4">
        <w:rPr>
          <w:rFonts w:ascii="Calibri" w:eastAsiaTheme="minorEastAsia" w:hAnsi="Calibri" w:cs="Calibri"/>
          <w:sz w:val="32"/>
          <w:szCs w:val="32"/>
        </w:rPr>
        <w:t xml:space="preserve">, </w:t>
      </w:r>
      <w:r w:rsidR="0011295F">
        <w:rPr>
          <w:rFonts w:ascii="Calibri" w:eastAsiaTheme="minorEastAsia" w:hAnsi="Calibri" w:cs="Calibri"/>
          <w:sz w:val="32"/>
          <w:szCs w:val="32"/>
        </w:rPr>
        <w:t xml:space="preserve">the quantity is roughly the same for </w:t>
      </w:r>
      <w:r w:rsidR="00077712">
        <w:rPr>
          <w:rFonts w:ascii="Calibri" w:eastAsiaTheme="minorEastAsia" w:hAnsi="Calibri" w:cs="Calibri"/>
          <w:sz w:val="32"/>
          <w:szCs w:val="32"/>
        </w:rPr>
        <w:t>the two</w:t>
      </w:r>
      <w:r w:rsidR="00601641">
        <w:rPr>
          <w:rFonts w:ascii="Calibri" w:eastAsiaTheme="minorEastAsia" w:hAnsi="Calibri" w:cs="Calibri"/>
          <w:sz w:val="32"/>
          <w:szCs w:val="32"/>
        </w:rPr>
        <w:t xml:space="preserve"> store types, and this is true for all categories. </w:t>
      </w:r>
      <w:r w:rsidR="001969E9">
        <w:rPr>
          <w:rFonts w:ascii="Calibri" w:eastAsiaTheme="minorEastAsia" w:hAnsi="Calibri" w:cs="Calibri"/>
          <w:sz w:val="32"/>
          <w:szCs w:val="32"/>
        </w:rPr>
        <w:t xml:space="preserve">So, </w:t>
      </w:r>
      <w:r w:rsidR="00A921EE">
        <w:rPr>
          <w:rFonts w:ascii="Calibri" w:eastAsiaTheme="minorEastAsia" w:hAnsi="Calibri" w:cs="Calibri"/>
          <w:sz w:val="32"/>
          <w:szCs w:val="32"/>
        </w:rPr>
        <w:t xml:space="preserve">the </w:t>
      </w:r>
      <w:r w:rsidR="007A6CCD">
        <w:rPr>
          <w:rFonts w:ascii="Calibri" w:eastAsiaTheme="minorEastAsia" w:hAnsi="Calibri" w:cs="Calibri"/>
          <w:sz w:val="32"/>
          <w:szCs w:val="32"/>
        </w:rPr>
        <w:t xml:space="preserve">presence of a restaurant doesn’t result in </w:t>
      </w:r>
      <w:r w:rsidR="00DD26CE">
        <w:rPr>
          <w:rFonts w:ascii="Calibri" w:eastAsiaTheme="minorEastAsia" w:hAnsi="Calibri" w:cs="Calibri"/>
          <w:sz w:val="32"/>
          <w:szCs w:val="32"/>
        </w:rPr>
        <w:t xml:space="preserve">significant </w:t>
      </w:r>
      <w:r w:rsidR="007E4F95">
        <w:rPr>
          <w:rFonts w:ascii="Calibri" w:eastAsiaTheme="minorEastAsia" w:hAnsi="Calibri" w:cs="Calibri"/>
          <w:sz w:val="32"/>
          <w:szCs w:val="32"/>
        </w:rPr>
        <w:t>sale</w:t>
      </w:r>
      <w:r w:rsidR="004F3D23">
        <w:rPr>
          <w:rFonts w:ascii="Calibri" w:eastAsiaTheme="minorEastAsia" w:hAnsi="Calibri" w:cs="Calibri"/>
          <w:sz w:val="32"/>
          <w:szCs w:val="32"/>
        </w:rPr>
        <w:t xml:space="preserve">s </w:t>
      </w:r>
      <w:r w:rsidR="007E4F95">
        <w:rPr>
          <w:rFonts w:ascii="Calibri" w:eastAsiaTheme="minorEastAsia" w:hAnsi="Calibri" w:cs="Calibri"/>
          <w:sz w:val="32"/>
          <w:szCs w:val="32"/>
        </w:rPr>
        <w:t>changes</w:t>
      </w:r>
      <w:r w:rsidR="0083538A">
        <w:rPr>
          <w:rFonts w:ascii="Calibri" w:eastAsiaTheme="minorEastAsia" w:hAnsi="Calibri" w:cs="Calibri"/>
          <w:sz w:val="32"/>
          <w:szCs w:val="32"/>
        </w:rPr>
        <w:t>.</w:t>
      </w:r>
    </w:p>
    <w:p w14:paraId="6FBEDDF8" w14:textId="3B00DF60" w:rsidR="00B96555" w:rsidRPr="00FD05A7" w:rsidRDefault="00475447" w:rsidP="00F43A12">
      <w:pPr>
        <w:pStyle w:val="NormalWeb"/>
        <w:spacing w:before="0" w:beforeAutospacing="0" w:after="200" w:afterAutospacing="0"/>
        <w:textAlignment w:val="baseline"/>
        <w:rPr>
          <w:rFonts w:ascii="Calibri" w:eastAsiaTheme="minorEastAsia" w:hAnsi="Calibri" w:cs="Calibri"/>
          <w:sz w:val="32"/>
          <w:szCs w:val="32"/>
        </w:rPr>
      </w:pPr>
      <w:r>
        <w:rPr>
          <w:rFonts w:ascii="Calibri" w:eastAsiaTheme="minorEastAsia" w:hAnsi="Calibri" w:cs="Calibri"/>
          <w:sz w:val="32"/>
          <w:szCs w:val="32"/>
        </w:rPr>
        <w:t>But</w:t>
      </w:r>
      <w:r w:rsidR="00251BB0">
        <w:rPr>
          <w:rFonts w:ascii="Calibri" w:eastAsiaTheme="minorEastAsia" w:hAnsi="Calibri" w:cs="Calibri"/>
          <w:sz w:val="32"/>
          <w:szCs w:val="32"/>
        </w:rPr>
        <w:t xml:space="preserve"> </w:t>
      </w:r>
      <w:r w:rsidR="007261B2">
        <w:rPr>
          <w:rFonts w:ascii="Calibri" w:eastAsiaTheme="minorEastAsia" w:hAnsi="Calibri" w:cs="Calibri"/>
          <w:sz w:val="32"/>
          <w:szCs w:val="32"/>
        </w:rPr>
        <w:t xml:space="preserve">from the perspective of </w:t>
      </w:r>
      <w:r w:rsidR="007261B2" w:rsidRPr="00F93C8E">
        <w:rPr>
          <w:rFonts w:ascii="Calibri" w:eastAsiaTheme="minorEastAsia" w:hAnsi="Calibri" w:cs="Calibri"/>
          <w:sz w:val="32"/>
          <w:szCs w:val="32"/>
        </w:rPr>
        <w:t>total quantity sold</w:t>
      </w:r>
      <w:r w:rsidR="007261B2">
        <w:rPr>
          <w:rFonts w:ascii="Calibri" w:eastAsiaTheme="minorEastAsia" w:hAnsi="Calibri" w:cs="Calibri"/>
          <w:sz w:val="32"/>
          <w:szCs w:val="32"/>
        </w:rPr>
        <w:t xml:space="preserve">, </w:t>
      </w:r>
      <w:r w:rsidR="00BF6D2E">
        <w:rPr>
          <w:rFonts w:ascii="Calibri" w:eastAsiaTheme="minorEastAsia" w:hAnsi="Calibri" w:cs="Calibri"/>
          <w:sz w:val="32"/>
          <w:szCs w:val="32"/>
        </w:rPr>
        <w:t xml:space="preserve">it is hard to tell if </w:t>
      </w:r>
      <w:r w:rsidR="007261B2">
        <w:rPr>
          <w:rFonts w:ascii="Calibri" w:eastAsiaTheme="minorEastAsia" w:hAnsi="Calibri" w:cs="Calibri"/>
          <w:sz w:val="32"/>
          <w:szCs w:val="32"/>
        </w:rPr>
        <w:t xml:space="preserve">the presence of a restaurant </w:t>
      </w:r>
      <w:r w:rsidR="00BF6D2E">
        <w:rPr>
          <w:rFonts w:ascii="Calibri" w:eastAsiaTheme="minorEastAsia" w:hAnsi="Calibri" w:cs="Calibri"/>
          <w:sz w:val="32"/>
          <w:szCs w:val="32"/>
        </w:rPr>
        <w:t>contribute</w:t>
      </w:r>
      <w:r w:rsidR="007261B2">
        <w:rPr>
          <w:rFonts w:ascii="Calibri" w:eastAsiaTheme="minorEastAsia" w:hAnsi="Calibri" w:cs="Calibri"/>
          <w:sz w:val="32"/>
          <w:szCs w:val="32"/>
        </w:rPr>
        <w:t>s</w:t>
      </w:r>
      <w:r w:rsidR="00BF6D2E">
        <w:rPr>
          <w:rFonts w:ascii="Calibri" w:eastAsiaTheme="minorEastAsia" w:hAnsi="Calibri" w:cs="Calibri"/>
          <w:sz w:val="32"/>
          <w:szCs w:val="32"/>
        </w:rPr>
        <w:t xml:space="preserve"> to </w:t>
      </w:r>
      <w:r w:rsidR="007A57E5">
        <w:rPr>
          <w:rFonts w:ascii="Calibri" w:eastAsiaTheme="minorEastAsia" w:hAnsi="Calibri" w:cs="Calibri"/>
          <w:sz w:val="32"/>
          <w:szCs w:val="32"/>
        </w:rPr>
        <w:t>a</w:t>
      </w:r>
      <w:r w:rsidR="00BF6D2E">
        <w:rPr>
          <w:rFonts w:ascii="Calibri" w:eastAsiaTheme="minorEastAsia" w:hAnsi="Calibri" w:cs="Calibri"/>
          <w:sz w:val="32"/>
          <w:szCs w:val="32"/>
        </w:rPr>
        <w:t xml:space="preserve"> sale</w:t>
      </w:r>
      <w:r w:rsidR="009723C1">
        <w:rPr>
          <w:rFonts w:ascii="Calibri" w:eastAsiaTheme="minorEastAsia" w:hAnsi="Calibri" w:cs="Calibri"/>
          <w:sz w:val="32"/>
          <w:szCs w:val="32"/>
        </w:rPr>
        <w:t>s</w:t>
      </w:r>
      <w:r w:rsidR="00BF6D2E">
        <w:rPr>
          <w:rFonts w:ascii="Calibri" w:eastAsiaTheme="minorEastAsia" w:hAnsi="Calibri" w:cs="Calibri"/>
          <w:sz w:val="32"/>
          <w:szCs w:val="32"/>
        </w:rPr>
        <w:t xml:space="preserve"> volume</w:t>
      </w:r>
      <w:r w:rsidR="00A17B15">
        <w:rPr>
          <w:rFonts w:ascii="Calibri" w:eastAsiaTheme="minorEastAsia" w:hAnsi="Calibri" w:cs="Calibri"/>
          <w:sz w:val="32"/>
          <w:szCs w:val="32"/>
        </w:rPr>
        <w:t xml:space="preserve"> change</w:t>
      </w:r>
      <w:r w:rsidR="00BF6D2E">
        <w:rPr>
          <w:rFonts w:ascii="Calibri" w:eastAsiaTheme="minorEastAsia" w:hAnsi="Calibri" w:cs="Calibri"/>
          <w:sz w:val="32"/>
          <w:szCs w:val="32"/>
        </w:rPr>
        <w:t>.</w:t>
      </w:r>
    </w:p>
    <w:p w14:paraId="524CF2CB" w14:textId="77777777" w:rsidR="00C0750C" w:rsidRDefault="00C0750C" w:rsidP="00B522EA"/>
    <w:p w14:paraId="2576BF8A" w14:textId="77777777" w:rsidR="00FD05A7" w:rsidRDefault="00FD05A7" w:rsidP="00F43A12">
      <w:pPr>
        <w:pStyle w:val="NormalWeb"/>
        <w:spacing w:before="0" w:beforeAutospacing="0" w:after="200" w:afterAutospacing="0"/>
        <w:textAlignment w:val="baseline"/>
        <w:rPr>
          <w:rFonts w:ascii="Calibri" w:eastAsiaTheme="minorEastAsia" w:hAnsi="Calibri" w:cs="Calibri"/>
          <w:sz w:val="22"/>
          <w:szCs w:val="22"/>
        </w:rPr>
        <w:sectPr w:rsidR="00FD05A7">
          <w:pgSz w:w="12240" w:h="15840"/>
          <w:pgMar w:top="1440" w:right="1440" w:bottom="1440" w:left="1440" w:header="720" w:footer="720" w:gutter="0"/>
          <w:cols w:space="720"/>
          <w:docGrid w:linePitch="360"/>
        </w:sectPr>
      </w:pPr>
    </w:p>
    <w:p w14:paraId="09AA32BA" w14:textId="37FDBEF0" w:rsidR="00DC1FCB" w:rsidRDefault="00F43A12"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lastRenderedPageBreak/>
        <w:t>Report 9 is advertising campaign analysis report.</w:t>
      </w:r>
      <w:r w:rsidR="00DC1FCB">
        <w:rPr>
          <w:rFonts w:ascii="Calibri" w:eastAsiaTheme="minorEastAsia" w:hAnsi="Calibri" w:cs="Calibri"/>
          <w:sz w:val="32"/>
          <w:szCs w:val="32"/>
        </w:rPr>
        <w:t xml:space="preserve"> </w:t>
      </w:r>
      <w:r w:rsidR="00BF6D2E">
        <w:rPr>
          <w:rFonts w:ascii="Calibri" w:eastAsiaTheme="minorEastAsia" w:hAnsi="Calibri" w:cs="Calibri"/>
          <w:sz w:val="32"/>
          <w:szCs w:val="32"/>
        </w:rPr>
        <w:t>This report will help you to</w:t>
      </w:r>
      <w:r w:rsidR="00DC1FCB">
        <w:rPr>
          <w:rFonts w:ascii="Calibri" w:eastAsiaTheme="minorEastAsia" w:hAnsi="Calibri" w:cs="Calibri"/>
          <w:sz w:val="32"/>
          <w:szCs w:val="32"/>
        </w:rPr>
        <w:t xml:space="preserve"> know whether an advertising campaign affect</w:t>
      </w:r>
      <w:r w:rsidR="00BD64C8">
        <w:rPr>
          <w:rFonts w:ascii="Calibri" w:eastAsiaTheme="minorEastAsia" w:hAnsi="Calibri" w:cs="Calibri"/>
          <w:sz w:val="32"/>
          <w:szCs w:val="32"/>
        </w:rPr>
        <w:t>s</w:t>
      </w:r>
      <w:r w:rsidR="00DC1FCB">
        <w:rPr>
          <w:rFonts w:ascii="Calibri" w:eastAsiaTheme="minorEastAsia" w:hAnsi="Calibri" w:cs="Calibri"/>
          <w:sz w:val="32"/>
          <w:szCs w:val="32"/>
        </w:rPr>
        <w:t xml:space="preserve"> product sales volume if the product is discounted. </w:t>
      </w:r>
    </w:p>
    <w:p w14:paraId="493B62FB" w14:textId="05C15F4C" w:rsidR="004D0BFD" w:rsidRDefault="003223E1"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t xml:space="preserve">1. </w:t>
      </w:r>
      <w:r w:rsidR="00921F5D">
        <w:rPr>
          <w:rFonts w:ascii="Calibri" w:eastAsiaTheme="minorEastAsia" w:hAnsi="Calibri" w:cs="Calibri"/>
          <w:sz w:val="32"/>
          <w:szCs w:val="32"/>
        </w:rPr>
        <w:t>This report queries for all products, and when a discount price is in effect. For each product, we are showing</w:t>
      </w:r>
      <w:r w:rsidR="00F43A12" w:rsidRPr="00FD05A7">
        <w:rPr>
          <w:rFonts w:ascii="Calibri" w:eastAsiaTheme="minorEastAsia" w:hAnsi="Calibri" w:cs="Calibri"/>
          <w:sz w:val="32"/>
          <w:szCs w:val="32"/>
        </w:rPr>
        <w:t xml:space="preserve"> product ID, product name, </w:t>
      </w:r>
      <w:r w:rsidR="00BD64C8">
        <w:rPr>
          <w:rFonts w:ascii="Calibri" w:eastAsiaTheme="minorEastAsia" w:hAnsi="Calibri" w:cs="Calibri"/>
          <w:sz w:val="32"/>
          <w:szCs w:val="32"/>
        </w:rPr>
        <w:t xml:space="preserve">units </w:t>
      </w:r>
      <w:r w:rsidR="00F43A12" w:rsidRPr="00FD05A7">
        <w:rPr>
          <w:rFonts w:ascii="Calibri" w:eastAsiaTheme="minorEastAsia" w:hAnsi="Calibri" w:cs="Calibri"/>
          <w:sz w:val="32"/>
          <w:szCs w:val="32"/>
        </w:rPr>
        <w:t xml:space="preserve">sold during campaign, </w:t>
      </w:r>
      <w:r w:rsidR="00BD64C8">
        <w:rPr>
          <w:rFonts w:ascii="Calibri" w:eastAsiaTheme="minorEastAsia" w:hAnsi="Calibri" w:cs="Calibri"/>
          <w:sz w:val="32"/>
          <w:szCs w:val="32"/>
        </w:rPr>
        <w:t xml:space="preserve">units </w:t>
      </w:r>
      <w:r w:rsidR="003A6AD1">
        <w:rPr>
          <w:rFonts w:ascii="Calibri" w:eastAsiaTheme="minorEastAsia" w:hAnsi="Calibri" w:cs="Calibri"/>
          <w:sz w:val="32"/>
          <w:szCs w:val="32"/>
        </w:rPr>
        <w:t>s</w:t>
      </w:r>
      <w:r w:rsidR="00F43A12" w:rsidRPr="00FD05A7">
        <w:rPr>
          <w:rFonts w:ascii="Calibri" w:eastAsiaTheme="minorEastAsia" w:hAnsi="Calibri" w:cs="Calibri"/>
          <w:sz w:val="32"/>
          <w:szCs w:val="32"/>
        </w:rPr>
        <w:t xml:space="preserve">old outside campaign and </w:t>
      </w:r>
      <w:r w:rsidR="00921F5D">
        <w:rPr>
          <w:rFonts w:ascii="Calibri" w:eastAsiaTheme="minorEastAsia" w:hAnsi="Calibri" w:cs="Calibri"/>
          <w:sz w:val="32"/>
          <w:szCs w:val="32"/>
        </w:rPr>
        <w:t xml:space="preserve">the </w:t>
      </w:r>
      <w:r w:rsidR="00F43A12" w:rsidRPr="00FD05A7">
        <w:rPr>
          <w:rFonts w:ascii="Calibri" w:eastAsiaTheme="minorEastAsia" w:hAnsi="Calibri" w:cs="Calibri"/>
          <w:sz w:val="32"/>
          <w:szCs w:val="32"/>
        </w:rPr>
        <w:t>difference</w:t>
      </w:r>
      <w:r w:rsidRPr="00FD05A7">
        <w:rPr>
          <w:rFonts w:ascii="Calibri" w:eastAsiaTheme="minorEastAsia" w:hAnsi="Calibri" w:cs="Calibri"/>
          <w:sz w:val="32"/>
          <w:szCs w:val="32"/>
        </w:rPr>
        <w:t xml:space="preserve"> (</w:t>
      </w:r>
      <w:r w:rsidR="00DC1FCB">
        <w:rPr>
          <w:rFonts w:ascii="Calibri" w:eastAsiaTheme="minorEastAsia" w:hAnsi="Calibri" w:cs="Calibri"/>
          <w:sz w:val="32"/>
          <w:szCs w:val="32"/>
        </w:rPr>
        <w:t xml:space="preserve">the difference column is calculated </w:t>
      </w:r>
      <w:r w:rsidR="00921F5D">
        <w:rPr>
          <w:rFonts w:ascii="Calibri" w:eastAsiaTheme="minorEastAsia" w:hAnsi="Calibri" w:cs="Calibri"/>
          <w:sz w:val="32"/>
          <w:szCs w:val="32"/>
        </w:rPr>
        <w:t xml:space="preserve">by subtracting </w:t>
      </w:r>
      <w:r w:rsidR="00DC1FCB">
        <w:rPr>
          <w:rFonts w:ascii="Calibri" w:eastAsiaTheme="minorEastAsia" w:hAnsi="Calibri" w:cs="Calibri"/>
          <w:sz w:val="32"/>
          <w:szCs w:val="32"/>
        </w:rPr>
        <w:t xml:space="preserve">the </w:t>
      </w:r>
      <w:r w:rsidR="00921F5D">
        <w:rPr>
          <w:rFonts w:ascii="Calibri" w:eastAsiaTheme="minorEastAsia" w:hAnsi="Calibri" w:cs="Calibri"/>
          <w:sz w:val="32"/>
          <w:szCs w:val="32"/>
        </w:rPr>
        <w:t xml:space="preserve">sold outside campaign from the </w:t>
      </w:r>
      <w:r w:rsidR="00DC1FCB">
        <w:rPr>
          <w:rFonts w:ascii="Calibri" w:eastAsiaTheme="minorEastAsia" w:hAnsi="Calibri" w:cs="Calibri"/>
          <w:sz w:val="32"/>
          <w:szCs w:val="32"/>
        </w:rPr>
        <w:t>sold during campaig</w:t>
      </w:r>
      <w:r w:rsidR="00921F5D">
        <w:rPr>
          <w:rFonts w:ascii="Calibri" w:eastAsiaTheme="minorEastAsia" w:hAnsi="Calibri" w:cs="Calibri"/>
          <w:sz w:val="32"/>
          <w:szCs w:val="32"/>
        </w:rPr>
        <w:t>n</w:t>
      </w:r>
      <w:r w:rsidRPr="00FD05A7">
        <w:rPr>
          <w:rFonts w:ascii="Calibri" w:eastAsiaTheme="minorEastAsia" w:hAnsi="Calibri" w:cs="Calibri"/>
          <w:sz w:val="32"/>
          <w:szCs w:val="32"/>
        </w:rPr>
        <w:t>)</w:t>
      </w:r>
      <w:r w:rsidR="00F43A12" w:rsidRPr="00FD05A7">
        <w:rPr>
          <w:rFonts w:ascii="Calibri" w:eastAsiaTheme="minorEastAsia" w:hAnsi="Calibri" w:cs="Calibri"/>
          <w:sz w:val="32"/>
          <w:szCs w:val="32"/>
        </w:rPr>
        <w:t xml:space="preserve">. </w:t>
      </w:r>
    </w:p>
    <w:p w14:paraId="6C9A00C9" w14:textId="7E62E339" w:rsidR="004D0BFD" w:rsidRDefault="003223E1"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t xml:space="preserve">2. </w:t>
      </w:r>
      <w:r w:rsidR="00F43A12" w:rsidRPr="00FD05A7">
        <w:rPr>
          <w:rFonts w:ascii="Calibri" w:eastAsiaTheme="minorEastAsia" w:hAnsi="Calibri" w:cs="Calibri"/>
          <w:sz w:val="32"/>
          <w:szCs w:val="32"/>
        </w:rPr>
        <w:t xml:space="preserve">The results are sorted by difference in descending (highest to lowest) order. </w:t>
      </w:r>
      <w:r w:rsidR="00921F5D">
        <w:rPr>
          <w:rFonts w:ascii="Calibri" w:eastAsiaTheme="minorEastAsia" w:hAnsi="Calibri" w:cs="Calibri"/>
          <w:sz w:val="32"/>
          <w:szCs w:val="32"/>
        </w:rPr>
        <w:t>And o</w:t>
      </w:r>
      <w:r w:rsidR="00921F5D" w:rsidRPr="00FD05A7">
        <w:rPr>
          <w:rFonts w:ascii="Calibri" w:eastAsiaTheme="minorEastAsia" w:hAnsi="Calibri" w:cs="Calibri"/>
          <w:sz w:val="32"/>
          <w:szCs w:val="32"/>
        </w:rPr>
        <w:t>nly the top 10, followed by the bottom 10 from the results are shown in this report.</w:t>
      </w:r>
    </w:p>
    <w:p w14:paraId="523B1656" w14:textId="73E80430" w:rsidR="00F43A12" w:rsidRPr="00FD05A7" w:rsidRDefault="003223E1"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t xml:space="preserve">3. </w:t>
      </w:r>
      <w:r w:rsidR="00E301BA">
        <w:rPr>
          <w:rFonts w:ascii="Calibri" w:eastAsiaTheme="minorEastAsia" w:hAnsi="Calibri" w:cs="Calibri"/>
          <w:sz w:val="32"/>
          <w:szCs w:val="32"/>
        </w:rPr>
        <w:t>From the results, we can see for these products, advertising campaign has a positive effect on product sales volume</w:t>
      </w:r>
      <w:r w:rsidR="00921F5D">
        <w:rPr>
          <w:rFonts w:ascii="Calibri" w:eastAsiaTheme="minorEastAsia" w:hAnsi="Calibri" w:cs="Calibri"/>
          <w:sz w:val="32"/>
          <w:szCs w:val="32"/>
        </w:rPr>
        <w:t xml:space="preserve"> when a discount price is in effect as there are significantly more discounted products sold during a campaign than outside of a campaign.</w:t>
      </w:r>
      <w:r w:rsidR="00E301BA">
        <w:rPr>
          <w:rFonts w:ascii="Calibri" w:eastAsiaTheme="minorEastAsia" w:hAnsi="Calibri" w:cs="Calibri"/>
          <w:sz w:val="32"/>
          <w:szCs w:val="32"/>
        </w:rPr>
        <w:t xml:space="preserve"> </w:t>
      </w:r>
    </w:p>
    <w:p w14:paraId="5EFD2798" w14:textId="1C92DE72" w:rsidR="00F43A12" w:rsidRPr="00FD05A7" w:rsidRDefault="00F43A12">
      <w:pPr>
        <w:rPr>
          <w:sz w:val="32"/>
          <w:szCs w:val="32"/>
        </w:rPr>
      </w:pPr>
    </w:p>
    <w:p w14:paraId="3D664CB3" w14:textId="6C533C39" w:rsidR="00F43A12" w:rsidRPr="00FD05A7" w:rsidRDefault="00CB6C2F">
      <w:pPr>
        <w:rPr>
          <w:sz w:val="32"/>
          <w:szCs w:val="32"/>
        </w:rPr>
      </w:pPr>
      <w:r>
        <w:rPr>
          <w:sz w:val="32"/>
          <w:szCs w:val="32"/>
        </w:rPr>
        <w:t>That wraps up report 9.</w:t>
      </w:r>
    </w:p>
    <w:p w14:paraId="5BAE995C" w14:textId="0873AD27" w:rsidR="00F43A12" w:rsidRPr="00FD05A7" w:rsidRDefault="00FE5F74" w:rsidP="00F43A12">
      <w:pPr>
        <w:pStyle w:val="NormalWeb"/>
        <w:spacing w:before="0" w:beforeAutospacing="0" w:after="200" w:afterAutospacing="0"/>
        <w:textAlignment w:val="baseline"/>
        <w:rPr>
          <w:rFonts w:ascii="Calibri" w:eastAsiaTheme="minorEastAsia" w:hAnsi="Calibri" w:cs="Calibri"/>
          <w:sz w:val="32"/>
          <w:szCs w:val="32"/>
        </w:rPr>
      </w:pPr>
      <w:r>
        <w:rPr>
          <w:rFonts w:ascii="Calibri" w:eastAsiaTheme="minorEastAsia" w:hAnsi="Calibri" w:cs="Calibri"/>
          <w:sz w:val="32"/>
          <w:szCs w:val="32"/>
        </w:rPr>
        <w:t>Overall, f</w:t>
      </w:r>
      <w:r w:rsidR="00F43A12" w:rsidRPr="00FD05A7">
        <w:rPr>
          <w:rFonts w:ascii="Calibri" w:eastAsiaTheme="minorEastAsia" w:hAnsi="Calibri" w:cs="Calibri"/>
          <w:sz w:val="32"/>
          <w:szCs w:val="32"/>
        </w:rPr>
        <w:t xml:space="preserve">or all reports, if there are no data </w:t>
      </w:r>
      <w:r>
        <w:rPr>
          <w:rFonts w:ascii="Calibri" w:eastAsiaTheme="minorEastAsia" w:hAnsi="Calibri" w:cs="Calibri"/>
          <w:sz w:val="32"/>
          <w:szCs w:val="32"/>
        </w:rPr>
        <w:t xml:space="preserve">that </w:t>
      </w:r>
      <w:r w:rsidR="00F43A12" w:rsidRPr="00FD05A7">
        <w:rPr>
          <w:rFonts w:ascii="Calibri" w:eastAsiaTheme="minorEastAsia" w:hAnsi="Calibri" w:cs="Calibri"/>
          <w:sz w:val="32"/>
          <w:szCs w:val="32"/>
        </w:rPr>
        <w:t>meet</w:t>
      </w:r>
      <w:r>
        <w:rPr>
          <w:rFonts w:ascii="Calibri" w:eastAsiaTheme="minorEastAsia" w:hAnsi="Calibri" w:cs="Calibri"/>
          <w:sz w:val="32"/>
          <w:szCs w:val="32"/>
        </w:rPr>
        <w:t>s</w:t>
      </w:r>
      <w:r w:rsidR="00F43A12" w:rsidRPr="00FD05A7">
        <w:rPr>
          <w:rFonts w:ascii="Calibri" w:eastAsiaTheme="minorEastAsia" w:hAnsi="Calibri" w:cs="Calibri"/>
          <w:sz w:val="32"/>
          <w:szCs w:val="32"/>
        </w:rPr>
        <w:t xml:space="preserve"> the report criteria, </w:t>
      </w:r>
      <w:r>
        <w:rPr>
          <w:rFonts w:ascii="Calibri" w:eastAsiaTheme="minorEastAsia" w:hAnsi="Calibri" w:cs="Calibri"/>
          <w:sz w:val="32"/>
          <w:szCs w:val="32"/>
        </w:rPr>
        <w:t xml:space="preserve">we baked in a logic to show </w:t>
      </w:r>
      <w:r w:rsidR="00F43A12" w:rsidRPr="00FD05A7">
        <w:rPr>
          <w:rFonts w:ascii="Calibri" w:eastAsiaTheme="minorEastAsia" w:hAnsi="Calibri" w:cs="Calibri"/>
          <w:sz w:val="32"/>
          <w:szCs w:val="32"/>
        </w:rPr>
        <w:t xml:space="preserve">“No Records!” </w:t>
      </w:r>
      <w:r>
        <w:rPr>
          <w:rFonts w:ascii="Calibri" w:eastAsiaTheme="minorEastAsia" w:hAnsi="Calibri" w:cs="Calibri"/>
          <w:sz w:val="32"/>
          <w:szCs w:val="32"/>
        </w:rPr>
        <w:t>error message instead of the tables</w:t>
      </w:r>
      <w:r w:rsidR="00F43A12" w:rsidRPr="00FD05A7">
        <w:rPr>
          <w:rFonts w:ascii="Calibri" w:eastAsiaTheme="minorEastAsia" w:hAnsi="Calibri" w:cs="Calibri"/>
          <w:sz w:val="32"/>
          <w:szCs w:val="32"/>
        </w:rPr>
        <w:t>. </w:t>
      </w:r>
    </w:p>
    <w:p w14:paraId="619B8BEF" w14:textId="7077E14B" w:rsidR="003B39BF" w:rsidRDefault="003B39BF" w:rsidP="00F43A12">
      <w:pPr>
        <w:pStyle w:val="NormalWeb"/>
        <w:spacing w:before="0" w:beforeAutospacing="0" w:after="200" w:afterAutospacing="0"/>
        <w:textAlignment w:val="baseline"/>
        <w:rPr>
          <w:rFonts w:ascii="Calibri" w:eastAsiaTheme="minorEastAsia" w:hAnsi="Calibri" w:cs="Calibri"/>
          <w:sz w:val="32"/>
          <w:szCs w:val="32"/>
        </w:rPr>
      </w:pPr>
    </w:p>
    <w:p w14:paraId="420AF98D" w14:textId="1C3BA4C7" w:rsidR="00594ED5" w:rsidRDefault="00594ED5" w:rsidP="00F43A12">
      <w:pPr>
        <w:pStyle w:val="NormalWeb"/>
        <w:spacing w:before="0" w:beforeAutospacing="0" w:after="200" w:afterAutospacing="0"/>
        <w:textAlignment w:val="baseline"/>
        <w:rPr>
          <w:rFonts w:ascii="Calibri" w:eastAsiaTheme="minorEastAsia" w:hAnsi="Calibri" w:cs="Calibri"/>
          <w:sz w:val="32"/>
          <w:szCs w:val="32"/>
        </w:rPr>
      </w:pPr>
    </w:p>
    <w:p w14:paraId="372D2B14" w14:textId="11C4AFC4" w:rsidR="00594ED5" w:rsidRDefault="00594ED5" w:rsidP="00F43A12">
      <w:pPr>
        <w:pStyle w:val="NormalWeb"/>
        <w:spacing w:before="0" w:beforeAutospacing="0" w:after="200" w:afterAutospacing="0"/>
        <w:textAlignment w:val="baseline"/>
        <w:rPr>
          <w:rFonts w:ascii="Calibri" w:eastAsiaTheme="minorEastAsia" w:hAnsi="Calibri" w:cs="Calibri"/>
          <w:sz w:val="32"/>
          <w:szCs w:val="32"/>
        </w:rPr>
      </w:pPr>
    </w:p>
    <w:p w14:paraId="4197BF4E" w14:textId="7592E9A6" w:rsidR="00594ED5" w:rsidRDefault="00594ED5" w:rsidP="00F43A12">
      <w:pPr>
        <w:pStyle w:val="NormalWeb"/>
        <w:spacing w:before="0" w:beforeAutospacing="0" w:after="200" w:afterAutospacing="0"/>
        <w:textAlignment w:val="baseline"/>
        <w:rPr>
          <w:rFonts w:ascii="Calibri" w:eastAsiaTheme="minorEastAsia" w:hAnsi="Calibri" w:cs="Calibri"/>
          <w:sz w:val="32"/>
          <w:szCs w:val="32"/>
        </w:rPr>
      </w:pPr>
    </w:p>
    <w:p w14:paraId="201A8F1A" w14:textId="61AF18D4" w:rsidR="00594ED5" w:rsidRDefault="00594ED5" w:rsidP="00F43A12">
      <w:pPr>
        <w:pStyle w:val="NormalWeb"/>
        <w:spacing w:before="0" w:beforeAutospacing="0" w:after="200" w:afterAutospacing="0"/>
        <w:textAlignment w:val="baseline"/>
        <w:rPr>
          <w:rFonts w:ascii="Calibri" w:eastAsiaTheme="minorEastAsia" w:hAnsi="Calibri" w:cs="Calibri"/>
          <w:sz w:val="32"/>
          <w:szCs w:val="32"/>
        </w:rPr>
      </w:pPr>
    </w:p>
    <w:p w14:paraId="212862CD" w14:textId="0A3FF490" w:rsidR="00594ED5" w:rsidRDefault="00594ED5" w:rsidP="00F43A12">
      <w:pPr>
        <w:pStyle w:val="NormalWeb"/>
        <w:spacing w:before="0" w:beforeAutospacing="0" w:after="200" w:afterAutospacing="0"/>
        <w:textAlignment w:val="baseline"/>
        <w:rPr>
          <w:rFonts w:ascii="Calibri" w:eastAsiaTheme="minorEastAsia" w:hAnsi="Calibri" w:cs="Calibri"/>
          <w:sz w:val="32"/>
          <w:szCs w:val="32"/>
        </w:rPr>
      </w:pPr>
    </w:p>
    <w:p w14:paraId="28AB3111" w14:textId="77777777" w:rsidR="00594ED5" w:rsidRPr="000724DA" w:rsidRDefault="00594ED5" w:rsidP="00594ED5">
      <w:pPr>
        <w:pStyle w:val="NormalWeb"/>
        <w:spacing w:before="0" w:beforeAutospacing="0" w:after="0" w:afterAutospacing="0"/>
        <w:textAlignment w:val="baseline"/>
        <w:rPr>
          <w:rStyle w:val="normaltextrun"/>
          <w:rFonts w:ascii="Calibri" w:hAnsi="Calibri" w:cs="Calibri"/>
          <w:color w:val="24292E"/>
          <w:sz w:val="32"/>
          <w:szCs w:val="32"/>
          <w:shd w:val="clear" w:color="auto" w:fill="FFFFFF"/>
        </w:rPr>
      </w:pPr>
      <w:r w:rsidRPr="000724DA">
        <w:rPr>
          <w:rStyle w:val="normaltextrun"/>
          <w:rFonts w:ascii="Calibri" w:hAnsi="Calibri" w:cs="Calibri"/>
          <w:color w:val="24292E"/>
          <w:sz w:val="32"/>
          <w:szCs w:val="32"/>
          <w:shd w:val="clear" w:color="auto" w:fill="FFFFFF"/>
        </w:rPr>
        <w:lastRenderedPageBreak/>
        <w:t xml:space="preserve">There are two maintenances: Population and holiday maintenance. </w:t>
      </w:r>
    </w:p>
    <w:p w14:paraId="4A86241B" w14:textId="58C66637" w:rsidR="00594ED5" w:rsidRDefault="00594ED5" w:rsidP="00594ED5">
      <w:pPr>
        <w:pStyle w:val="NormalWeb"/>
        <w:spacing w:before="0" w:beforeAutospacing="0" w:after="0" w:afterAutospacing="0"/>
        <w:textAlignment w:val="baseline"/>
        <w:rPr>
          <w:rStyle w:val="normaltextrun"/>
          <w:rFonts w:ascii="Calibri" w:hAnsi="Calibri" w:cs="Calibri"/>
          <w:color w:val="24292E"/>
          <w:sz w:val="32"/>
          <w:szCs w:val="32"/>
          <w:shd w:val="clear" w:color="auto" w:fill="FFFFFF"/>
        </w:rPr>
      </w:pPr>
      <w:r w:rsidRPr="000724DA">
        <w:rPr>
          <w:rStyle w:val="normaltextrun"/>
          <w:rFonts w:ascii="Calibri" w:hAnsi="Calibri" w:cs="Calibri"/>
          <w:color w:val="24292E"/>
          <w:sz w:val="32"/>
          <w:szCs w:val="32"/>
          <w:shd w:val="clear" w:color="auto" w:fill="FFFFFF"/>
        </w:rPr>
        <w:t xml:space="preserve">1. </w:t>
      </w:r>
      <w:r w:rsidR="0058256E">
        <w:rPr>
          <w:rStyle w:val="normaltextrun"/>
          <w:rFonts w:ascii="Calibri" w:hAnsi="Calibri" w:cs="Calibri"/>
          <w:color w:val="24292E"/>
          <w:sz w:val="32"/>
          <w:szCs w:val="32"/>
          <w:shd w:val="clear" w:color="auto" w:fill="FFFFFF"/>
        </w:rPr>
        <w:t>This is the population maintenance interface. As you can see, i</w:t>
      </w:r>
      <w:r w:rsidR="00FE5F74">
        <w:rPr>
          <w:rStyle w:val="normaltextrun"/>
          <w:rFonts w:ascii="Calibri" w:hAnsi="Calibri" w:cs="Calibri"/>
          <w:color w:val="24292E"/>
          <w:sz w:val="32"/>
          <w:szCs w:val="32"/>
          <w:shd w:val="clear" w:color="auto" w:fill="FFFFFF"/>
        </w:rPr>
        <w:t>f</w:t>
      </w:r>
      <w:r w:rsidRPr="000724DA">
        <w:rPr>
          <w:rStyle w:val="normaltextrun"/>
          <w:rFonts w:ascii="Calibri" w:hAnsi="Calibri" w:cs="Calibri"/>
          <w:color w:val="24292E"/>
          <w:sz w:val="32"/>
          <w:szCs w:val="32"/>
          <w:shd w:val="clear" w:color="auto" w:fill="FFFFFF"/>
        </w:rPr>
        <w:t xml:space="preserve"> </w:t>
      </w:r>
      <w:r>
        <w:rPr>
          <w:rStyle w:val="normaltextrun"/>
          <w:rFonts w:ascii="Calibri" w:hAnsi="Calibri" w:cs="Calibri"/>
          <w:color w:val="24292E"/>
          <w:sz w:val="32"/>
          <w:szCs w:val="32"/>
          <w:shd w:val="clear" w:color="auto" w:fill="FFFFFF"/>
        </w:rPr>
        <w:t xml:space="preserve">there is </w:t>
      </w:r>
      <w:r w:rsidRPr="000724DA">
        <w:rPr>
          <w:rStyle w:val="normaltextrun"/>
          <w:rFonts w:ascii="Calibri" w:hAnsi="Calibri" w:cs="Calibri"/>
          <w:color w:val="24292E"/>
          <w:sz w:val="32"/>
          <w:szCs w:val="32"/>
          <w:shd w:val="clear" w:color="auto" w:fill="FFFFFF"/>
        </w:rPr>
        <w:t xml:space="preserve">no selection, update population button is </w:t>
      </w:r>
      <w:r>
        <w:rPr>
          <w:rStyle w:val="normaltextrun"/>
          <w:rFonts w:ascii="Calibri" w:hAnsi="Calibri" w:cs="Calibri"/>
          <w:color w:val="24292E"/>
          <w:sz w:val="32"/>
          <w:szCs w:val="32"/>
          <w:shd w:val="clear" w:color="auto" w:fill="FFFFFF"/>
        </w:rPr>
        <w:t>disabled</w:t>
      </w:r>
      <w:r w:rsidRPr="000724DA">
        <w:rPr>
          <w:rStyle w:val="normaltextrun"/>
          <w:rFonts w:ascii="Calibri" w:hAnsi="Calibri" w:cs="Calibri"/>
          <w:color w:val="24292E"/>
          <w:sz w:val="32"/>
          <w:szCs w:val="32"/>
          <w:shd w:val="clear" w:color="auto" w:fill="FFFFFF"/>
        </w:rPr>
        <w:t>.</w:t>
      </w:r>
      <w:r>
        <w:rPr>
          <w:rStyle w:val="normaltextrun"/>
          <w:rFonts w:ascii="Calibri" w:hAnsi="Calibri" w:cs="Calibri"/>
          <w:color w:val="24292E"/>
          <w:sz w:val="32"/>
          <w:szCs w:val="32"/>
          <w:shd w:val="clear" w:color="auto" w:fill="FFFFFF"/>
        </w:rPr>
        <w:t xml:space="preserve"> You</w:t>
      </w:r>
      <w:r w:rsidRPr="000724DA">
        <w:rPr>
          <w:rStyle w:val="normaltextrun"/>
          <w:rFonts w:ascii="Calibri" w:hAnsi="Calibri" w:cs="Calibri"/>
          <w:color w:val="24292E"/>
          <w:sz w:val="32"/>
          <w:szCs w:val="32"/>
          <w:shd w:val="clear" w:color="auto" w:fill="FFFFFF"/>
        </w:rPr>
        <w:t xml:space="preserve"> can select </w:t>
      </w:r>
      <w:r w:rsidR="00FE5F74">
        <w:rPr>
          <w:rStyle w:val="normaltextrun"/>
          <w:rFonts w:ascii="Calibri" w:hAnsi="Calibri" w:cs="Calibri"/>
          <w:color w:val="24292E"/>
          <w:sz w:val="32"/>
          <w:szCs w:val="32"/>
          <w:shd w:val="clear" w:color="auto" w:fill="FFFFFF"/>
        </w:rPr>
        <w:t xml:space="preserve">a </w:t>
      </w:r>
      <w:r w:rsidRPr="000724DA">
        <w:rPr>
          <w:rStyle w:val="normaltextrun"/>
          <w:rFonts w:ascii="Calibri" w:hAnsi="Calibri" w:cs="Calibri"/>
          <w:color w:val="24292E"/>
          <w:sz w:val="32"/>
          <w:szCs w:val="32"/>
          <w:shd w:val="clear" w:color="auto" w:fill="FFFFFF"/>
        </w:rPr>
        <w:t>state</w:t>
      </w:r>
      <w:r w:rsidR="00FE5F74">
        <w:rPr>
          <w:rStyle w:val="normaltextrun"/>
          <w:rFonts w:ascii="Calibri" w:hAnsi="Calibri" w:cs="Calibri"/>
          <w:color w:val="24292E"/>
          <w:sz w:val="32"/>
          <w:szCs w:val="32"/>
          <w:shd w:val="clear" w:color="auto" w:fill="FFFFFF"/>
        </w:rPr>
        <w:t xml:space="preserve"> to get the city list and choose a</w:t>
      </w:r>
      <w:r w:rsidRPr="000724DA">
        <w:rPr>
          <w:rStyle w:val="normaltextrun"/>
          <w:rFonts w:ascii="Calibri" w:hAnsi="Calibri" w:cs="Calibri"/>
          <w:color w:val="24292E"/>
          <w:sz w:val="32"/>
          <w:szCs w:val="32"/>
          <w:shd w:val="clear" w:color="auto" w:fill="FFFFFF"/>
        </w:rPr>
        <w:t xml:space="preserve"> city</w:t>
      </w:r>
      <w:r>
        <w:rPr>
          <w:rStyle w:val="normaltextrun"/>
          <w:rFonts w:ascii="Calibri" w:hAnsi="Calibri" w:cs="Calibri"/>
          <w:color w:val="24292E"/>
          <w:sz w:val="32"/>
          <w:szCs w:val="32"/>
          <w:shd w:val="clear" w:color="auto" w:fill="FFFFFF"/>
        </w:rPr>
        <w:t xml:space="preserve"> to </w:t>
      </w:r>
      <w:r w:rsidRPr="000724DA">
        <w:rPr>
          <w:rStyle w:val="normaltextrun"/>
          <w:rFonts w:ascii="Calibri" w:hAnsi="Calibri" w:cs="Calibri"/>
          <w:color w:val="24292E"/>
          <w:sz w:val="32"/>
          <w:szCs w:val="32"/>
          <w:shd w:val="clear" w:color="auto" w:fill="FFFFFF"/>
        </w:rPr>
        <w:t>show</w:t>
      </w:r>
      <w:r>
        <w:rPr>
          <w:rStyle w:val="normaltextrun"/>
          <w:rFonts w:ascii="Calibri" w:hAnsi="Calibri" w:cs="Calibri"/>
          <w:color w:val="24292E"/>
          <w:sz w:val="32"/>
          <w:szCs w:val="32"/>
          <w:shd w:val="clear" w:color="auto" w:fill="FFFFFF"/>
        </w:rPr>
        <w:t xml:space="preserve"> </w:t>
      </w:r>
      <w:r w:rsidRPr="000724DA">
        <w:rPr>
          <w:rStyle w:val="normaltextrun"/>
          <w:rFonts w:ascii="Calibri" w:hAnsi="Calibri" w:cs="Calibri"/>
          <w:color w:val="24292E"/>
          <w:sz w:val="32"/>
          <w:szCs w:val="32"/>
          <w:shd w:val="clear" w:color="auto" w:fill="FFFFFF"/>
        </w:rPr>
        <w:t>the</w:t>
      </w:r>
      <w:r>
        <w:rPr>
          <w:rStyle w:val="normaltextrun"/>
          <w:rFonts w:ascii="Calibri" w:hAnsi="Calibri" w:cs="Calibri"/>
          <w:color w:val="24292E"/>
          <w:sz w:val="32"/>
          <w:szCs w:val="32"/>
          <w:shd w:val="clear" w:color="auto" w:fill="FFFFFF"/>
        </w:rPr>
        <w:t xml:space="preserve"> corresponding</w:t>
      </w:r>
      <w:r w:rsidRPr="000724DA">
        <w:rPr>
          <w:rStyle w:val="normaltextrun"/>
          <w:rFonts w:ascii="Calibri" w:hAnsi="Calibri" w:cs="Calibri"/>
          <w:color w:val="24292E"/>
          <w:sz w:val="32"/>
          <w:szCs w:val="32"/>
          <w:shd w:val="clear" w:color="auto" w:fill="FFFFFF"/>
        </w:rPr>
        <w:t xml:space="preserve"> population. </w:t>
      </w:r>
    </w:p>
    <w:p w14:paraId="1723EBDD" w14:textId="77777777" w:rsidR="00594ED5" w:rsidRDefault="00594ED5" w:rsidP="00594ED5">
      <w:pPr>
        <w:pStyle w:val="NormalWeb"/>
        <w:spacing w:before="0" w:beforeAutospacing="0" w:after="0" w:afterAutospacing="0"/>
        <w:textAlignment w:val="baseline"/>
        <w:rPr>
          <w:rStyle w:val="normaltextrun"/>
          <w:rFonts w:ascii="Calibri" w:hAnsi="Calibri" w:cs="Calibri"/>
          <w:color w:val="24292E"/>
          <w:sz w:val="32"/>
          <w:szCs w:val="32"/>
          <w:shd w:val="clear" w:color="auto" w:fill="FFFFFF"/>
        </w:rPr>
      </w:pPr>
    </w:p>
    <w:p w14:paraId="581C3EC5" w14:textId="4F3C4C4E" w:rsidR="00594ED5" w:rsidRDefault="00594ED5" w:rsidP="00594ED5">
      <w:pPr>
        <w:pStyle w:val="NormalWeb"/>
        <w:spacing w:before="0" w:beforeAutospacing="0" w:after="0" w:afterAutospacing="0"/>
        <w:textAlignment w:val="baseline"/>
        <w:rPr>
          <w:rStyle w:val="normaltextrun"/>
          <w:rFonts w:ascii="Calibri" w:hAnsi="Calibri" w:cs="Calibri"/>
          <w:color w:val="24292E"/>
          <w:sz w:val="32"/>
          <w:szCs w:val="32"/>
          <w:shd w:val="clear" w:color="auto" w:fill="FFFFFF"/>
        </w:rPr>
      </w:pPr>
      <w:r>
        <w:rPr>
          <w:rStyle w:val="normaltextrun"/>
          <w:rFonts w:ascii="Calibri" w:hAnsi="Calibri" w:cs="Calibri"/>
          <w:color w:val="24292E"/>
          <w:sz w:val="32"/>
          <w:szCs w:val="32"/>
          <w:shd w:val="clear" w:color="auto" w:fill="FFFFFF"/>
        </w:rPr>
        <w:t>2. The update population button will only become enabled when you update the population to a different number.</w:t>
      </w:r>
      <w:r w:rsidRPr="000724DA">
        <w:rPr>
          <w:rStyle w:val="normaltextrun"/>
          <w:rFonts w:ascii="Calibri" w:hAnsi="Calibri" w:cs="Calibri"/>
          <w:color w:val="24292E"/>
          <w:sz w:val="32"/>
          <w:szCs w:val="32"/>
          <w:shd w:val="clear" w:color="auto" w:fill="FFFFFF"/>
        </w:rPr>
        <w:t xml:space="preserve"> </w:t>
      </w:r>
    </w:p>
    <w:p w14:paraId="4EA10254" w14:textId="5DC91321" w:rsidR="00594ED5" w:rsidRDefault="00594ED5" w:rsidP="00594ED5">
      <w:pPr>
        <w:pStyle w:val="NormalWeb"/>
        <w:spacing w:before="0" w:beforeAutospacing="0" w:after="0" w:afterAutospacing="0"/>
        <w:textAlignment w:val="baseline"/>
        <w:rPr>
          <w:rFonts w:ascii="Calibri" w:hAnsi="Calibri" w:cs="Calibri"/>
          <w:color w:val="000000"/>
          <w:sz w:val="32"/>
          <w:szCs w:val="32"/>
        </w:rPr>
      </w:pPr>
      <w:r w:rsidRPr="000724DA">
        <w:rPr>
          <w:rFonts w:ascii="Calibri" w:hAnsi="Calibri" w:cs="Calibri"/>
          <w:color w:val="000000"/>
          <w:sz w:val="32"/>
          <w:szCs w:val="32"/>
        </w:rPr>
        <w:t xml:space="preserve">Note: population length should be between </w:t>
      </w:r>
      <w:r w:rsidR="007E6E8B">
        <w:rPr>
          <w:rFonts w:ascii="Calibri" w:hAnsi="Calibri" w:cs="Calibri"/>
          <w:color w:val="000000"/>
          <w:sz w:val="32"/>
          <w:szCs w:val="32"/>
        </w:rPr>
        <w:t>1</w:t>
      </w:r>
      <w:r>
        <w:rPr>
          <w:rFonts w:ascii="Calibri" w:hAnsi="Calibri" w:cs="Calibri"/>
          <w:color w:val="000000"/>
          <w:sz w:val="32"/>
          <w:szCs w:val="32"/>
        </w:rPr>
        <w:t xml:space="preserve"> </w:t>
      </w:r>
      <w:r w:rsidRPr="000724DA">
        <w:rPr>
          <w:rFonts w:ascii="Calibri" w:hAnsi="Calibri" w:cs="Calibri"/>
          <w:color w:val="000000"/>
          <w:sz w:val="32"/>
          <w:szCs w:val="32"/>
        </w:rPr>
        <w:t xml:space="preserve">- </w:t>
      </w:r>
      <w:r w:rsidR="007E6E8B">
        <w:rPr>
          <w:rFonts w:ascii="Calibri" w:hAnsi="Calibri" w:cs="Calibri"/>
          <w:color w:val="000000"/>
          <w:sz w:val="32"/>
          <w:szCs w:val="32"/>
        </w:rPr>
        <w:t>9</w:t>
      </w:r>
      <w:r>
        <w:rPr>
          <w:rFonts w:ascii="Calibri" w:hAnsi="Calibri" w:cs="Calibri"/>
          <w:color w:val="000000"/>
          <w:sz w:val="32"/>
          <w:szCs w:val="32"/>
        </w:rPr>
        <w:t xml:space="preserve"> digits.</w:t>
      </w:r>
      <w:r w:rsidRPr="000724DA">
        <w:rPr>
          <w:rFonts w:ascii="Calibri" w:hAnsi="Calibri" w:cs="Calibri"/>
          <w:color w:val="000000"/>
          <w:sz w:val="32"/>
          <w:szCs w:val="32"/>
        </w:rPr>
        <w:t xml:space="preserve"> </w:t>
      </w:r>
    </w:p>
    <w:p w14:paraId="11E32689" w14:textId="77777777" w:rsidR="00594ED5" w:rsidRPr="000724DA" w:rsidRDefault="00594ED5" w:rsidP="00594ED5">
      <w:pPr>
        <w:pStyle w:val="NormalWeb"/>
        <w:spacing w:before="0" w:beforeAutospacing="0" w:after="0" w:afterAutospacing="0"/>
        <w:textAlignment w:val="baseline"/>
        <w:rPr>
          <w:rFonts w:ascii="Calibri" w:hAnsi="Calibri" w:cs="Calibri"/>
          <w:color w:val="000000"/>
          <w:sz w:val="32"/>
          <w:szCs w:val="32"/>
        </w:rPr>
      </w:pPr>
    </w:p>
    <w:p w14:paraId="524A1D53" w14:textId="380A7F46" w:rsidR="00594ED5" w:rsidRDefault="00594ED5" w:rsidP="00594ED5">
      <w:pPr>
        <w:rPr>
          <w:rStyle w:val="normaltextrun"/>
          <w:rFonts w:ascii="Calibri" w:hAnsi="Calibri" w:cs="Calibri"/>
          <w:color w:val="24292E"/>
          <w:sz w:val="32"/>
          <w:szCs w:val="32"/>
          <w:shd w:val="clear" w:color="auto" w:fill="FFFFFF"/>
        </w:rPr>
      </w:pPr>
      <w:r>
        <w:rPr>
          <w:rStyle w:val="normaltextrun"/>
          <w:rFonts w:ascii="Calibri" w:hAnsi="Calibri" w:cs="Calibri"/>
          <w:color w:val="24292E"/>
          <w:sz w:val="32"/>
          <w:szCs w:val="32"/>
          <w:shd w:val="clear" w:color="auto" w:fill="FFFFFF"/>
        </w:rPr>
        <w:t xml:space="preserve">3. </w:t>
      </w:r>
      <w:r w:rsidRPr="000724DA">
        <w:rPr>
          <w:rStyle w:val="normaltextrun"/>
          <w:rFonts w:ascii="Calibri" w:hAnsi="Calibri" w:cs="Calibri"/>
          <w:color w:val="24292E"/>
          <w:sz w:val="32"/>
          <w:szCs w:val="32"/>
          <w:shd w:val="clear" w:color="auto" w:fill="FFFFFF"/>
        </w:rPr>
        <w:t xml:space="preserve">If </w:t>
      </w:r>
      <w:r>
        <w:rPr>
          <w:rStyle w:val="normaltextrun"/>
          <w:rFonts w:ascii="Calibri" w:hAnsi="Calibri" w:cs="Calibri"/>
          <w:color w:val="24292E"/>
          <w:sz w:val="32"/>
          <w:szCs w:val="32"/>
          <w:shd w:val="clear" w:color="auto" w:fill="FFFFFF"/>
        </w:rPr>
        <w:t>at any time, you decide to change the selected state, then the city and population will be reset</w:t>
      </w:r>
      <w:r w:rsidRPr="000724DA">
        <w:rPr>
          <w:rStyle w:val="normaltextrun"/>
          <w:rFonts w:ascii="Calibri" w:hAnsi="Calibri" w:cs="Calibri"/>
          <w:color w:val="24292E"/>
          <w:sz w:val="32"/>
          <w:szCs w:val="32"/>
          <w:shd w:val="clear" w:color="auto" w:fill="FFFFFF"/>
        </w:rPr>
        <w:t>.</w:t>
      </w:r>
      <w:r>
        <w:rPr>
          <w:rStyle w:val="normaltextrun"/>
          <w:rFonts w:ascii="Calibri" w:hAnsi="Calibri" w:cs="Calibri"/>
          <w:color w:val="24292E"/>
          <w:sz w:val="32"/>
          <w:szCs w:val="32"/>
          <w:shd w:val="clear" w:color="auto" w:fill="FFFFFF"/>
        </w:rPr>
        <w:t xml:space="preserve"> If you change the city, then the population will be reset to reflect the correct </w:t>
      </w:r>
      <w:r w:rsidR="003A6AD1">
        <w:rPr>
          <w:rStyle w:val="normaltextrun"/>
          <w:rFonts w:ascii="Calibri" w:hAnsi="Calibri" w:cs="Calibri"/>
          <w:color w:val="24292E"/>
          <w:sz w:val="32"/>
          <w:szCs w:val="32"/>
          <w:shd w:val="clear" w:color="auto" w:fill="FFFFFF"/>
        </w:rPr>
        <w:t xml:space="preserve">population </w:t>
      </w:r>
      <w:r>
        <w:rPr>
          <w:rStyle w:val="normaltextrun"/>
          <w:rFonts w:ascii="Calibri" w:hAnsi="Calibri" w:cs="Calibri"/>
          <w:color w:val="24292E"/>
          <w:sz w:val="32"/>
          <w:szCs w:val="32"/>
          <w:shd w:val="clear" w:color="auto" w:fill="FFFFFF"/>
        </w:rPr>
        <w:t>for that location.</w:t>
      </w:r>
      <w:r w:rsidRPr="000724DA">
        <w:rPr>
          <w:rStyle w:val="normaltextrun"/>
          <w:rFonts w:ascii="Calibri" w:hAnsi="Calibri" w:cs="Calibri"/>
          <w:color w:val="24292E"/>
          <w:sz w:val="32"/>
          <w:szCs w:val="32"/>
          <w:shd w:val="clear" w:color="auto" w:fill="FFFFFF"/>
        </w:rPr>
        <w:t xml:space="preserve">  </w:t>
      </w:r>
      <w:r>
        <w:rPr>
          <w:rStyle w:val="normaltextrun"/>
          <w:rFonts w:ascii="Calibri" w:hAnsi="Calibri" w:cs="Calibri"/>
          <w:color w:val="24292E"/>
          <w:sz w:val="32"/>
          <w:szCs w:val="32"/>
          <w:shd w:val="clear" w:color="auto" w:fill="FFFFFF"/>
        </w:rPr>
        <w:t>And the update button stays disabled until you change the population to a different number.</w:t>
      </w:r>
    </w:p>
    <w:p w14:paraId="2D812D0A" w14:textId="571C8727" w:rsidR="00594ED5" w:rsidRDefault="00594ED5" w:rsidP="00B522EA">
      <w:pPr>
        <w:rPr>
          <w:rFonts w:ascii="Calibri" w:hAnsi="Calibri" w:cs="Calibri"/>
          <w:color w:val="000000"/>
        </w:rPr>
      </w:pPr>
      <w:r>
        <w:rPr>
          <w:rStyle w:val="normaltextrun"/>
          <w:rFonts w:ascii="Calibri" w:hAnsi="Calibri" w:cs="Calibri"/>
          <w:color w:val="24292E"/>
          <w:sz w:val="32"/>
          <w:szCs w:val="32"/>
          <w:shd w:val="clear" w:color="auto" w:fill="FFFFFF"/>
        </w:rPr>
        <w:t xml:space="preserve">4. Once the update is successful, you will receive a success message at the bottom. </w:t>
      </w:r>
    </w:p>
    <w:p w14:paraId="4FA9982C" w14:textId="77777777" w:rsidR="00594ED5" w:rsidRDefault="00594ED5" w:rsidP="00594ED5">
      <w:pPr>
        <w:pStyle w:val="NormalWeb"/>
        <w:spacing w:before="0" w:beforeAutospacing="0" w:after="0" w:afterAutospacing="0"/>
        <w:textAlignment w:val="baseline"/>
        <w:rPr>
          <w:rFonts w:ascii="Calibri" w:hAnsi="Calibri" w:cs="Calibri"/>
          <w:color w:val="000000"/>
          <w:sz w:val="22"/>
          <w:szCs w:val="22"/>
        </w:rPr>
      </w:pPr>
    </w:p>
    <w:p w14:paraId="576A4AA4" w14:textId="0B7DE89A" w:rsidR="005E43F9" w:rsidRDefault="00594ED5" w:rsidP="00594ED5">
      <w:pPr>
        <w:pStyle w:val="NormalWeb"/>
        <w:spacing w:before="0" w:beforeAutospacing="0" w:after="0" w:afterAutospacing="0"/>
        <w:textAlignment w:val="baseline"/>
        <w:rPr>
          <w:rFonts w:ascii="Calibri" w:eastAsiaTheme="minorEastAsia" w:hAnsi="Calibri" w:cs="Calibri"/>
          <w:sz w:val="32"/>
          <w:szCs w:val="32"/>
        </w:rPr>
      </w:pPr>
      <w:r w:rsidRPr="0097762B">
        <w:rPr>
          <w:rFonts w:ascii="Calibri" w:hAnsi="Calibri" w:cs="Calibri"/>
          <w:color w:val="000000"/>
          <w:sz w:val="32"/>
          <w:szCs w:val="32"/>
        </w:rPr>
        <w:t xml:space="preserve">Click </w:t>
      </w:r>
      <w:r>
        <w:rPr>
          <w:rFonts w:ascii="Calibri" w:hAnsi="Calibri" w:cs="Calibri"/>
          <w:color w:val="000000"/>
          <w:sz w:val="32"/>
          <w:szCs w:val="32"/>
        </w:rPr>
        <w:t>on the top</w:t>
      </w:r>
      <w:r w:rsidRPr="0097762B">
        <w:rPr>
          <w:rFonts w:ascii="Calibri" w:hAnsi="Calibri" w:cs="Calibri"/>
          <w:color w:val="000000"/>
          <w:sz w:val="32"/>
          <w:szCs w:val="32"/>
        </w:rPr>
        <w:t xml:space="preserve"> and we go back to the dashboard. </w:t>
      </w:r>
    </w:p>
    <w:p w14:paraId="5B3DDC66" w14:textId="6F3D1556" w:rsidR="005E43F9" w:rsidRDefault="005E43F9" w:rsidP="00594ED5">
      <w:pPr>
        <w:pStyle w:val="NormalWeb"/>
        <w:spacing w:before="0" w:beforeAutospacing="0" w:after="0" w:afterAutospacing="0"/>
        <w:textAlignment w:val="baseline"/>
        <w:rPr>
          <w:rFonts w:ascii="Calibri" w:eastAsiaTheme="minorEastAsia" w:hAnsi="Calibri" w:cs="Calibri"/>
          <w:sz w:val="32"/>
          <w:szCs w:val="32"/>
        </w:rPr>
      </w:pPr>
    </w:p>
    <w:p w14:paraId="15686DBF" w14:textId="6246E245" w:rsidR="005E43F9" w:rsidRDefault="005E43F9" w:rsidP="00594ED5">
      <w:pPr>
        <w:pStyle w:val="NormalWeb"/>
        <w:spacing w:before="0" w:beforeAutospacing="0" w:after="0" w:afterAutospacing="0"/>
        <w:textAlignment w:val="baseline"/>
        <w:rPr>
          <w:rFonts w:ascii="Calibri" w:eastAsiaTheme="minorEastAsia" w:hAnsi="Calibri" w:cs="Calibri"/>
          <w:sz w:val="32"/>
          <w:szCs w:val="32"/>
        </w:rPr>
      </w:pPr>
    </w:p>
    <w:p w14:paraId="54635F83" w14:textId="0353F464" w:rsidR="005E43F9" w:rsidRDefault="005E43F9" w:rsidP="00594ED5">
      <w:pPr>
        <w:pStyle w:val="NormalWeb"/>
        <w:spacing w:before="0" w:beforeAutospacing="0" w:after="0" w:afterAutospacing="0"/>
        <w:textAlignment w:val="baseline"/>
        <w:rPr>
          <w:rFonts w:ascii="Calibri" w:eastAsiaTheme="minorEastAsia" w:hAnsi="Calibri" w:cs="Calibri"/>
          <w:sz w:val="32"/>
          <w:szCs w:val="32"/>
        </w:rPr>
      </w:pPr>
    </w:p>
    <w:p w14:paraId="46D364F6" w14:textId="36D519E5" w:rsidR="005E43F9" w:rsidRDefault="005E43F9" w:rsidP="00594ED5">
      <w:pPr>
        <w:pStyle w:val="NormalWeb"/>
        <w:spacing w:before="0" w:beforeAutospacing="0" w:after="0" w:afterAutospacing="0"/>
        <w:textAlignment w:val="baseline"/>
        <w:rPr>
          <w:rFonts w:ascii="Calibri" w:eastAsiaTheme="minorEastAsia" w:hAnsi="Calibri" w:cs="Calibri"/>
          <w:sz w:val="32"/>
          <w:szCs w:val="32"/>
        </w:rPr>
      </w:pPr>
    </w:p>
    <w:p w14:paraId="284F3F95" w14:textId="0347055C" w:rsidR="005E43F9" w:rsidRDefault="005E43F9" w:rsidP="00594ED5">
      <w:pPr>
        <w:pStyle w:val="NormalWeb"/>
        <w:spacing w:before="0" w:beforeAutospacing="0" w:after="0" w:afterAutospacing="0"/>
        <w:textAlignment w:val="baseline"/>
        <w:rPr>
          <w:rFonts w:ascii="Calibri" w:eastAsiaTheme="minorEastAsia" w:hAnsi="Calibri" w:cs="Calibri"/>
          <w:sz w:val="32"/>
          <w:szCs w:val="32"/>
        </w:rPr>
      </w:pPr>
    </w:p>
    <w:p w14:paraId="56A53FCF" w14:textId="1C8DDA8B" w:rsidR="005E43F9" w:rsidRDefault="005E43F9" w:rsidP="00594ED5">
      <w:pPr>
        <w:pStyle w:val="NormalWeb"/>
        <w:spacing w:before="0" w:beforeAutospacing="0" w:after="0" w:afterAutospacing="0"/>
        <w:textAlignment w:val="baseline"/>
        <w:rPr>
          <w:rFonts w:ascii="Calibri" w:eastAsiaTheme="minorEastAsia" w:hAnsi="Calibri" w:cs="Calibri"/>
          <w:sz w:val="32"/>
          <w:szCs w:val="32"/>
        </w:rPr>
      </w:pPr>
    </w:p>
    <w:p w14:paraId="0905D806" w14:textId="403D0345" w:rsidR="005E43F9" w:rsidRDefault="005E43F9" w:rsidP="00594ED5">
      <w:pPr>
        <w:pStyle w:val="NormalWeb"/>
        <w:spacing w:before="0" w:beforeAutospacing="0" w:after="0" w:afterAutospacing="0"/>
        <w:textAlignment w:val="baseline"/>
        <w:rPr>
          <w:rFonts w:ascii="Calibri" w:eastAsiaTheme="minorEastAsia" w:hAnsi="Calibri" w:cs="Calibri"/>
          <w:sz w:val="32"/>
          <w:szCs w:val="32"/>
        </w:rPr>
      </w:pPr>
    </w:p>
    <w:p w14:paraId="7FB34488" w14:textId="1B5906C6" w:rsidR="005E43F9" w:rsidRDefault="005E43F9" w:rsidP="00594ED5">
      <w:pPr>
        <w:pStyle w:val="NormalWeb"/>
        <w:spacing w:before="0" w:beforeAutospacing="0" w:after="0" w:afterAutospacing="0"/>
        <w:textAlignment w:val="baseline"/>
        <w:rPr>
          <w:rFonts w:ascii="Calibri" w:eastAsiaTheme="minorEastAsia" w:hAnsi="Calibri" w:cs="Calibri"/>
          <w:sz w:val="32"/>
          <w:szCs w:val="32"/>
        </w:rPr>
      </w:pPr>
    </w:p>
    <w:p w14:paraId="4165AD07" w14:textId="74ABA9E0" w:rsidR="005E43F9" w:rsidRDefault="005E43F9" w:rsidP="00594ED5">
      <w:pPr>
        <w:pStyle w:val="NormalWeb"/>
        <w:spacing w:before="0" w:beforeAutospacing="0" w:after="0" w:afterAutospacing="0"/>
        <w:textAlignment w:val="baseline"/>
        <w:rPr>
          <w:rFonts w:ascii="Calibri" w:eastAsiaTheme="minorEastAsia" w:hAnsi="Calibri" w:cs="Calibri"/>
          <w:sz w:val="32"/>
          <w:szCs w:val="32"/>
        </w:rPr>
      </w:pPr>
    </w:p>
    <w:p w14:paraId="78A0E963" w14:textId="77777777" w:rsidR="005E43F9" w:rsidRPr="0097762B" w:rsidRDefault="005E43F9" w:rsidP="00594ED5">
      <w:pPr>
        <w:pStyle w:val="NormalWeb"/>
        <w:spacing w:before="0" w:beforeAutospacing="0" w:after="0" w:afterAutospacing="0"/>
        <w:textAlignment w:val="baseline"/>
        <w:rPr>
          <w:rFonts w:ascii="Calibri" w:hAnsi="Calibri" w:cs="Calibri"/>
          <w:color w:val="000000"/>
          <w:sz w:val="32"/>
          <w:szCs w:val="32"/>
        </w:rPr>
      </w:pPr>
    </w:p>
    <w:p w14:paraId="184B3C1C" w14:textId="3A1B7DD8" w:rsidR="00594ED5" w:rsidRDefault="00594ED5" w:rsidP="00B522EA">
      <w:pPr>
        <w:pStyle w:val="NormalWeb"/>
        <w:spacing w:before="0" w:beforeAutospacing="0" w:after="0" w:afterAutospacing="0"/>
        <w:textAlignment w:val="baseline"/>
        <w:rPr>
          <w:rFonts w:ascii="Calibri" w:eastAsiaTheme="minorEastAsia" w:hAnsi="Calibri" w:cs="Calibri"/>
          <w:sz w:val="32"/>
          <w:szCs w:val="32"/>
        </w:rPr>
      </w:pPr>
    </w:p>
    <w:p w14:paraId="4BB78E47" w14:textId="549AAA4F" w:rsidR="00594ED5" w:rsidRDefault="00594ED5" w:rsidP="00F43A12">
      <w:pPr>
        <w:pStyle w:val="NormalWeb"/>
        <w:spacing w:before="0" w:beforeAutospacing="0" w:after="200" w:afterAutospacing="0"/>
        <w:textAlignment w:val="baseline"/>
        <w:rPr>
          <w:rFonts w:ascii="Calibri" w:eastAsiaTheme="minorEastAsia" w:hAnsi="Calibri" w:cs="Calibri"/>
          <w:sz w:val="32"/>
          <w:szCs w:val="32"/>
        </w:rPr>
      </w:pPr>
    </w:p>
    <w:p w14:paraId="6CBB1D5A" w14:textId="77777777" w:rsidR="00594ED5" w:rsidRDefault="00594ED5" w:rsidP="00594ED5">
      <w:pPr>
        <w:pStyle w:val="NormalWeb"/>
        <w:spacing w:before="0" w:beforeAutospacing="0" w:after="200" w:afterAutospacing="0"/>
        <w:rPr>
          <w:rFonts w:ascii="Calibri" w:hAnsi="Calibri" w:cs="Calibri"/>
          <w:color w:val="000000"/>
          <w:sz w:val="32"/>
          <w:szCs w:val="32"/>
        </w:rPr>
      </w:pPr>
      <w:r w:rsidRPr="0097762B">
        <w:rPr>
          <w:rFonts w:ascii="Calibri" w:hAnsi="Calibri" w:cs="Calibri"/>
          <w:color w:val="000000"/>
          <w:sz w:val="32"/>
          <w:szCs w:val="32"/>
        </w:rPr>
        <w:lastRenderedPageBreak/>
        <w:t xml:space="preserve">Next, click on the holiday maintenance link: </w:t>
      </w:r>
    </w:p>
    <w:p w14:paraId="64AC03BC" w14:textId="5AB4FDCA" w:rsidR="005E43F9" w:rsidRPr="005E43F9" w:rsidRDefault="005E43F9">
      <w:pPr>
        <w:pStyle w:val="NormalWeb"/>
        <w:spacing w:before="0" w:beforeAutospacing="0" w:after="200" w:afterAutospacing="0"/>
        <w:rPr>
          <w:rFonts w:ascii="Calibri" w:hAnsi="Calibri" w:cs="Calibri"/>
          <w:color w:val="000000"/>
          <w:sz w:val="32"/>
          <w:szCs w:val="32"/>
        </w:rPr>
      </w:pPr>
      <w:r>
        <w:rPr>
          <w:rFonts w:ascii="Calibri" w:hAnsi="Calibri" w:cs="Calibri"/>
          <w:color w:val="000000"/>
          <w:sz w:val="32"/>
          <w:szCs w:val="32"/>
        </w:rPr>
        <w:t xml:space="preserve">1. </w:t>
      </w:r>
      <w:r w:rsidR="00594ED5">
        <w:rPr>
          <w:rFonts w:ascii="Calibri" w:hAnsi="Calibri" w:cs="Calibri"/>
          <w:color w:val="000000"/>
          <w:sz w:val="32"/>
          <w:szCs w:val="32"/>
        </w:rPr>
        <w:t>It</w:t>
      </w:r>
      <w:r w:rsidR="00594ED5" w:rsidRPr="0097762B">
        <w:rPr>
          <w:rFonts w:ascii="Calibri" w:hAnsi="Calibri" w:cs="Calibri"/>
          <w:color w:val="000000"/>
          <w:sz w:val="32"/>
          <w:szCs w:val="32"/>
        </w:rPr>
        <w:t xml:space="preserve"> shows </w:t>
      </w:r>
      <w:r w:rsidR="00594ED5">
        <w:rPr>
          <w:rFonts w:ascii="Calibri" w:hAnsi="Calibri" w:cs="Calibri"/>
          <w:color w:val="000000"/>
          <w:sz w:val="32"/>
          <w:szCs w:val="32"/>
        </w:rPr>
        <w:t xml:space="preserve">the </w:t>
      </w:r>
      <w:r w:rsidR="00594ED5" w:rsidRPr="0097762B">
        <w:rPr>
          <w:rFonts w:ascii="Calibri" w:hAnsi="Calibri" w:cs="Calibri"/>
          <w:color w:val="000000"/>
          <w:sz w:val="32"/>
          <w:szCs w:val="32"/>
        </w:rPr>
        <w:t>holiday list</w:t>
      </w:r>
      <w:r w:rsidR="00594ED5">
        <w:rPr>
          <w:rFonts w:ascii="Calibri" w:hAnsi="Calibri" w:cs="Calibri"/>
          <w:color w:val="000000"/>
          <w:sz w:val="32"/>
          <w:szCs w:val="32"/>
        </w:rPr>
        <w:t xml:space="preserve"> with holiday date and holiday name.</w:t>
      </w:r>
      <w:r w:rsidR="00594ED5" w:rsidRPr="00AF0961">
        <w:rPr>
          <w:rFonts w:ascii="Calibri" w:hAnsi="Calibri" w:cs="Calibri"/>
          <w:color w:val="000000"/>
          <w:sz w:val="32"/>
          <w:szCs w:val="32"/>
        </w:rPr>
        <w:t xml:space="preserve"> Note: A date can have multiple holiday names.</w:t>
      </w:r>
    </w:p>
    <w:p w14:paraId="03A3D2B1" w14:textId="6B945B2A" w:rsidR="00594ED5" w:rsidRDefault="00594ED5" w:rsidP="00594ED5">
      <w:pPr>
        <w:pStyle w:val="NormalWeb"/>
        <w:spacing w:before="0" w:beforeAutospacing="0" w:after="200" w:afterAutospacing="0"/>
        <w:rPr>
          <w:rFonts w:ascii="Calibri" w:hAnsi="Calibri" w:cs="Calibri"/>
          <w:color w:val="000000"/>
          <w:sz w:val="32"/>
          <w:szCs w:val="32"/>
        </w:rPr>
      </w:pPr>
      <w:r w:rsidRPr="0097762B">
        <w:rPr>
          <w:rFonts w:ascii="Calibri" w:hAnsi="Calibri" w:cs="Calibri"/>
          <w:color w:val="000000"/>
          <w:sz w:val="32"/>
          <w:szCs w:val="32"/>
        </w:rPr>
        <w:t xml:space="preserve">2. If </w:t>
      </w:r>
      <w:r>
        <w:rPr>
          <w:rFonts w:ascii="Calibri" w:hAnsi="Calibri" w:cs="Calibri"/>
          <w:color w:val="000000"/>
          <w:sz w:val="32"/>
          <w:szCs w:val="32"/>
        </w:rPr>
        <w:t>you want</w:t>
      </w:r>
      <w:r w:rsidRPr="0097762B">
        <w:rPr>
          <w:rFonts w:ascii="Calibri" w:hAnsi="Calibri" w:cs="Calibri"/>
          <w:color w:val="000000"/>
          <w:sz w:val="32"/>
          <w:szCs w:val="32"/>
        </w:rPr>
        <w:t xml:space="preserve"> to add holiday, </w:t>
      </w:r>
      <w:r>
        <w:rPr>
          <w:rFonts w:ascii="Calibri" w:hAnsi="Calibri" w:cs="Calibri"/>
          <w:color w:val="000000"/>
          <w:sz w:val="32"/>
          <w:szCs w:val="32"/>
        </w:rPr>
        <w:t xml:space="preserve">you will </w:t>
      </w:r>
      <w:r w:rsidRPr="0097762B">
        <w:rPr>
          <w:rFonts w:ascii="Calibri" w:hAnsi="Calibri" w:cs="Calibri"/>
          <w:color w:val="000000"/>
          <w:sz w:val="32"/>
          <w:szCs w:val="32"/>
        </w:rPr>
        <w:t xml:space="preserve">click add holiday button. </w:t>
      </w:r>
      <w:r>
        <w:rPr>
          <w:rFonts w:ascii="Calibri" w:hAnsi="Calibri" w:cs="Calibri"/>
          <w:color w:val="000000"/>
          <w:sz w:val="32"/>
          <w:szCs w:val="32"/>
        </w:rPr>
        <w:t>Similarly, i</w:t>
      </w:r>
      <w:r w:rsidRPr="0097762B">
        <w:rPr>
          <w:rFonts w:ascii="Calibri" w:hAnsi="Calibri" w:cs="Calibri"/>
          <w:color w:val="000000"/>
          <w:sz w:val="32"/>
          <w:szCs w:val="32"/>
        </w:rPr>
        <w:t>f</w:t>
      </w:r>
      <w:r>
        <w:rPr>
          <w:rFonts w:ascii="Calibri" w:hAnsi="Calibri" w:cs="Calibri"/>
          <w:color w:val="000000"/>
          <w:sz w:val="32"/>
          <w:szCs w:val="32"/>
        </w:rPr>
        <w:t xml:space="preserve"> there is</w:t>
      </w:r>
      <w:r w:rsidRPr="0097762B">
        <w:rPr>
          <w:rFonts w:ascii="Calibri" w:hAnsi="Calibri" w:cs="Calibri"/>
          <w:color w:val="000000"/>
          <w:sz w:val="32"/>
          <w:szCs w:val="32"/>
        </w:rPr>
        <w:t xml:space="preserve"> no selection, </w:t>
      </w:r>
      <w:r>
        <w:rPr>
          <w:rFonts w:ascii="Calibri" w:hAnsi="Calibri" w:cs="Calibri"/>
          <w:color w:val="000000"/>
          <w:sz w:val="32"/>
          <w:szCs w:val="32"/>
        </w:rPr>
        <w:t xml:space="preserve">the </w:t>
      </w:r>
      <w:r w:rsidRPr="0097762B">
        <w:rPr>
          <w:rFonts w:ascii="Calibri" w:hAnsi="Calibri" w:cs="Calibri"/>
          <w:color w:val="000000"/>
          <w:sz w:val="32"/>
          <w:szCs w:val="32"/>
        </w:rPr>
        <w:t xml:space="preserve">add holiday button is disabled. </w:t>
      </w:r>
      <w:r>
        <w:rPr>
          <w:rFonts w:ascii="Calibri" w:hAnsi="Calibri" w:cs="Calibri"/>
          <w:color w:val="000000"/>
          <w:sz w:val="32"/>
          <w:szCs w:val="32"/>
        </w:rPr>
        <w:t>You need</w:t>
      </w:r>
      <w:r w:rsidRPr="0097762B">
        <w:rPr>
          <w:rFonts w:ascii="Calibri" w:hAnsi="Calibri" w:cs="Calibri"/>
          <w:color w:val="000000"/>
          <w:sz w:val="32"/>
          <w:szCs w:val="32"/>
        </w:rPr>
        <w:t xml:space="preserve"> to input Holiday Name and Select Holiday Date from DateTimePicker</w:t>
      </w:r>
      <w:r>
        <w:rPr>
          <w:rFonts w:ascii="Calibri" w:hAnsi="Calibri" w:cs="Calibri"/>
          <w:color w:val="000000"/>
          <w:sz w:val="32"/>
          <w:szCs w:val="32"/>
        </w:rPr>
        <w:t xml:space="preserve"> to enable the button</w:t>
      </w:r>
      <w:r w:rsidRPr="0097762B">
        <w:rPr>
          <w:rFonts w:ascii="Calibri" w:hAnsi="Calibri" w:cs="Calibri"/>
          <w:color w:val="000000"/>
          <w:sz w:val="32"/>
          <w:szCs w:val="32"/>
        </w:rPr>
        <w:t>.</w:t>
      </w:r>
    </w:p>
    <w:p w14:paraId="3ED68400" w14:textId="2F816D4B" w:rsidR="00594ED5" w:rsidRDefault="00594ED5" w:rsidP="00594ED5">
      <w:pPr>
        <w:pStyle w:val="NormalWeb"/>
        <w:spacing w:before="0" w:beforeAutospacing="0" w:after="200" w:afterAutospacing="0"/>
        <w:rPr>
          <w:rFonts w:ascii="Calibri" w:hAnsi="Calibri" w:cs="Calibri"/>
          <w:color w:val="000000"/>
          <w:sz w:val="32"/>
          <w:szCs w:val="32"/>
        </w:rPr>
      </w:pPr>
      <w:r>
        <w:rPr>
          <w:rFonts w:ascii="Calibri" w:hAnsi="Calibri" w:cs="Calibri"/>
          <w:color w:val="000000"/>
          <w:sz w:val="32"/>
          <w:szCs w:val="32"/>
        </w:rPr>
        <w:t xml:space="preserve">A couple of </w:t>
      </w:r>
      <w:r w:rsidR="00FE5F74">
        <w:rPr>
          <w:rFonts w:ascii="Calibri" w:hAnsi="Calibri" w:cs="Calibri"/>
          <w:color w:val="000000"/>
          <w:sz w:val="32"/>
          <w:szCs w:val="32"/>
        </w:rPr>
        <w:t>things to note here</w:t>
      </w:r>
      <w:r w:rsidRPr="0097762B">
        <w:rPr>
          <w:rFonts w:ascii="Calibri" w:hAnsi="Calibri" w:cs="Calibri"/>
          <w:color w:val="000000"/>
          <w:sz w:val="32"/>
          <w:szCs w:val="32"/>
        </w:rPr>
        <w:t xml:space="preserve">: </w:t>
      </w:r>
      <w:r w:rsidR="00C770D9">
        <w:rPr>
          <w:rFonts w:ascii="Calibri" w:hAnsi="Calibri" w:cs="Calibri"/>
          <w:color w:val="000000"/>
          <w:sz w:val="32"/>
          <w:szCs w:val="32"/>
        </w:rPr>
        <w:t>First, t</w:t>
      </w:r>
      <w:r w:rsidRPr="0097762B">
        <w:rPr>
          <w:rFonts w:ascii="Calibri" w:hAnsi="Calibri" w:cs="Calibri"/>
          <w:color w:val="000000"/>
          <w:sz w:val="32"/>
          <w:szCs w:val="32"/>
        </w:rPr>
        <w:t>he Date Text box is read only and only support</w:t>
      </w:r>
      <w:r w:rsidR="00FE5F74">
        <w:rPr>
          <w:rFonts w:ascii="Calibri" w:hAnsi="Calibri" w:cs="Calibri"/>
          <w:color w:val="000000"/>
          <w:sz w:val="32"/>
          <w:szCs w:val="32"/>
        </w:rPr>
        <w:t>s</w:t>
      </w:r>
      <w:r w:rsidRPr="0097762B">
        <w:rPr>
          <w:rFonts w:ascii="Calibri" w:hAnsi="Calibri" w:cs="Calibri"/>
          <w:color w:val="000000"/>
          <w:sz w:val="32"/>
          <w:szCs w:val="32"/>
        </w:rPr>
        <w:t xml:space="preserve"> the time picker to reduce the error handling cost. </w:t>
      </w:r>
      <w:r w:rsidR="00C770D9">
        <w:rPr>
          <w:rFonts w:ascii="Calibri" w:hAnsi="Calibri" w:cs="Calibri"/>
          <w:color w:val="000000"/>
          <w:sz w:val="32"/>
          <w:szCs w:val="32"/>
        </w:rPr>
        <w:t>Secondly, if</w:t>
      </w:r>
      <w:r>
        <w:rPr>
          <w:rFonts w:ascii="Calibri" w:hAnsi="Calibri" w:cs="Calibri"/>
          <w:color w:val="000000"/>
          <w:sz w:val="32"/>
          <w:szCs w:val="32"/>
        </w:rPr>
        <w:t xml:space="preserve"> we enter a holiday that has already existed with the same name and same date, </w:t>
      </w:r>
      <w:r w:rsidR="00FE5F74">
        <w:rPr>
          <w:rFonts w:ascii="Calibri" w:hAnsi="Calibri" w:cs="Calibri"/>
          <w:color w:val="000000"/>
          <w:sz w:val="32"/>
          <w:szCs w:val="32"/>
        </w:rPr>
        <w:t>a</w:t>
      </w:r>
      <w:r w:rsidR="005F4F5D">
        <w:rPr>
          <w:rFonts w:ascii="Calibri" w:hAnsi="Calibri" w:cs="Calibri"/>
          <w:color w:val="000000"/>
          <w:sz w:val="32"/>
          <w:szCs w:val="32"/>
        </w:rPr>
        <w:t xml:space="preserve">nd you click on the add holiday button, </w:t>
      </w:r>
      <w:r>
        <w:rPr>
          <w:rFonts w:ascii="Calibri" w:hAnsi="Calibri" w:cs="Calibri"/>
          <w:color w:val="000000"/>
          <w:sz w:val="32"/>
          <w:szCs w:val="32"/>
        </w:rPr>
        <w:t xml:space="preserve">it shows a warning message to remind you of this. For example: New Year’s Day 2012/1/1. </w:t>
      </w:r>
    </w:p>
    <w:p w14:paraId="134A994F" w14:textId="1742C111" w:rsidR="005E43F9" w:rsidRDefault="005E43F9" w:rsidP="00594ED5">
      <w:pPr>
        <w:pStyle w:val="NormalWeb"/>
        <w:spacing w:before="0" w:beforeAutospacing="0" w:after="200" w:afterAutospacing="0"/>
        <w:rPr>
          <w:rFonts w:ascii="Calibri" w:hAnsi="Calibri" w:cs="Calibri"/>
          <w:color w:val="000000"/>
          <w:sz w:val="32"/>
          <w:szCs w:val="32"/>
        </w:rPr>
      </w:pPr>
      <w:r w:rsidRPr="005E43F9">
        <w:rPr>
          <w:rFonts w:ascii="Calibri" w:hAnsi="Calibri" w:cs="Calibri"/>
          <w:color w:val="000000"/>
          <w:sz w:val="32"/>
          <w:szCs w:val="32"/>
        </w:rPr>
        <w:sym w:font="Wingdings" w:char="F0E0"/>
      </w:r>
      <w:r>
        <w:rPr>
          <w:rFonts w:ascii="Calibri" w:hAnsi="Calibri" w:cs="Calibri"/>
          <w:color w:val="000000"/>
          <w:sz w:val="32"/>
          <w:szCs w:val="32"/>
        </w:rPr>
        <w:t>Go back to the holiday list and you can see that it is not added.</w:t>
      </w:r>
    </w:p>
    <w:p w14:paraId="023D99A1" w14:textId="7DCF5B40" w:rsidR="005F4F5D" w:rsidRDefault="005F4F5D" w:rsidP="00594ED5">
      <w:pPr>
        <w:pStyle w:val="NormalWeb"/>
        <w:spacing w:before="0" w:beforeAutospacing="0" w:after="200" w:afterAutospacing="0"/>
        <w:rPr>
          <w:rFonts w:ascii="Calibri" w:hAnsi="Calibri" w:cs="Calibri"/>
          <w:color w:val="000000"/>
          <w:sz w:val="32"/>
          <w:szCs w:val="32"/>
        </w:rPr>
      </w:pPr>
      <w:r>
        <w:rPr>
          <w:rFonts w:ascii="Calibri" w:hAnsi="Calibri" w:cs="Calibri"/>
          <w:color w:val="000000"/>
          <w:sz w:val="32"/>
          <w:szCs w:val="32"/>
        </w:rPr>
        <w:t>Now, we can demo a succe</w:t>
      </w:r>
      <w:r w:rsidR="005E43F9">
        <w:rPr>
          <w:rFonts w:ascii="Calibri" w:hAnsi="Calibri" w:cs="Calibri"/>
          <w:color w:val="000000"/>
          <w:sz w:val="32"/>
          <w:szCs w:val="32"/>
        </w:rPr>
        <w:t>ss</w:t>
      </w:r>
      <w:r>
        <w:rPr>
          <w:rFonts w:ascii="Calibri" w:hAnsi="Calibri" w:cs="Calibri"/>
          <w:color w:val="000000"/>
          <w:sz w:val="32"/>
          <w:szCs w:val="32"/>
        </w:rPr>
        <w:t xml:space="preserve"> example for the same holiday date but different holiday name</w:t>
      </w:r>
      <w:r w:rsidR="005E43F9">
        <w:rPr>
          <w:rFonts w:ascii="Calibri" w:hAnsi="Calibri" w:cs="Calibri"/>
          <w:color w:val="000000"/>
          <w:sz w:val="32"/>
          <w:szCs w:val="32"/>
        </w:rPr>
        <w:t>: New Holiday 2012/1/1</w:t>
      </w:r>
    </w:p>
    <w:p w14:paraId="18C3BF97" w14:textId="656C2834" w:rsidR="005E43F9" w:rsidRDefault="005E43F9" w:rsidP="00594ED5">
      <w:pPr>
        <w:pStyle w:val="NormalWeb"/>
        <w:spacing w:before="0" w:beforeAutospacing="0" w:after="200" w:afterAutospacing="0"/>
        <w:rPr>
          <w:rFonts w:ascii="Calibri" w:hAnsi="Calibri" w:cs="Calibri"/>
          <w:color w:val="000000"/>
          <w:sz w:val="32"/>
          <w:szCs w:val="32"/>
        </w:rPr>
      </w:pPr>
      <w:r w:rsidRPr="005E43F9">
        <w:rPr>
          <w:rFonts w:ascii="Calibri" w:hAnsi="Calibri" w:cs="Calibri"/>
          <w:color w:val="000000"/>
          <w:sz w:val="32"/>
          <w:szCs w:val="32"/>
        </w:rPr>
        <w:sym w:font="Wingdings" w:char="F0E0"/>
      </w:r>
      <w:r>
        <w:rPr>
          <w:rFonts w:ascii="Calibri" w:hAnsi="Calibri" w:cs="Calibri"/>
          <w:color w:val="000000"/>
          <w:sz w:val="32"/>
          <w:szCs w:val="32"/>
        </w:rPr>
        <w:t>Go back to the holiday list and you can see that it is added.</w:t>
      </w:r>
    </w:p>
    <w:p w14:paraId="4692DA94" w14:textId="16EC9FDD" w:rsidR="00594ED5" w:rsidRDefault="00594ED5" w:rsidP="00594ED5">
      <w:pPr>
        <w:pStyle w:val="NormalWeb"/>
        <w:spacing w:before="0" w:beforeAutospacing="0" w:after="200" w:afterAutospacing="0"/>
        <w:rPr>
          <w:rFonts w:ascii="Calibri" w:hAnsi="Calibri" w:cs="Calibri"/>
          <w:color w:val="000000"/>
          <w:sz w:val="32"/>
          <w:szCs w:val="32"/>
        </w:rPr>
      </w:pPr>
      <w:r>
        <w:rPr>
          <w:rFonts w:ascii="Calibri" w:hAnsi="Calibri" w:cs="Calibri"/>
          <w:color w:val="000000"/>
          <w:sz w:val="32"/>
          <w:szCs w:val="32"/>
        </w:rPr>
        <w:t>Add success example</w:t>
      </w:r>
      <w:r w:rsidR="005E43F9">
        <w:rPr>
          <w:rFonts w:ascii="Calibri" w:hAnsi="Calibri" w:cs="Calibri"/>
          <w:color w:val="000000"/>
          <w:sz w:val="32"/>
          <w:szCs w:val="32"/>
        </w:rPr>
        <w:t xml:space="preserve"> for a new date:</w:t>
      </w:r>
      <w:r>
        <w:rPr>
          <w:rFonts w:ascii="Calibri" w:hAnsi="Calibri" w:cs="Calibri"/>
          <w:color w:val="000000"/>
          <w:sz w:val="32"/>
          <w:szCs w:val="32"/>
        </w:rPr>
        <w:t xml:space="preserve"> April fool’s day 4/1/2021</w:t>
      </w:r>
    </w:p>
    <w:p w14:paraId="0AD82CCC" w14:textId="77777777" w:rsidR="00594ED5" w:rsidRPr="0097762B" w:rsidRDefault="00594ED5" w:rsidP="00594ED5">
      <w:pPr>
        <w:pStyle w:val="NormalWeb"/>
        <w:spacing w:before="0" w:beforeAutospacing="0" w:after="200" w:afterAutospacing="0"/>
        <w:rPr>
          <w:rFonts w:ascii="Calibri" w:hAnsi="Calibri" w:cs="Calibri"/>
          <w:color w:val="000000"/>
          <w:sz w:val="32"/>
          <w:szCs w:val="32"/>
        </w:rPr>
      </w:pPr>
      <w:r w:rsidRPr="0097762B">
        <w:rPr>
          <w:rFonts w:ascii="Calibri" w:hAnsi="Calibri" w:cs="Calibri"/>
          <w:color w:val="000000"/>
          <w:sz w:val="32"/>
          <w:szCs w:val="32"/>
        </w:rPr>
        <w:t xml:space="preserve">And when we go back to holiday list you can see the holiday is added. </w:t>
      </w:r>
    </w:p>
    <w:p w14:paraId="223B3719" w14:textId="686606FE" w:rsidR="00594ED5" w:rsidRDefault="00594ED5" w:rsidP="00594ED5">
      <w:pPr>
        <w:pStyle w:val="NormalWeb"/>
        <w:spacing w:before="0" w:beforeAutospacing="0" w:after="200" w:afterAutospacing="0"/>
      </w:pPr>
    </w:p>
    <w:p w14:paraId="54BD7B45" w14:textId="77777777" w:rsidR="00594ED5" w:rsidRPr="00FE4AAD" w:rsidRDefault="00594ED5" w:rsidP="00594ED5">
      <w:pPr>
        <w:pStyle w:val="NormalWeb"/>
        <w:spacing w:before="0" w:beforeAutospacing="0" w:after="200" w:afterAutospacing="0"/>
      </w:pPr>
    </w:p>
    <w:p w14:paraId="042EE0F5" w14:textId="77777777" w:rsidR="00594ED5" w:rsidRDefault="00594ED5" w:rsidP="00594ED5">
      <w:pPr>
        <w:pStyle w:val="NormalWeb"/>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 </w:t>
      </w:r>
    </w:p>
    <w:p w14:paraId="1578D725" w14:textId="77777777" w:rsidR="00594ED5" w:rsidRDefault="00594ED5" w:rsidP="00594ED5">
      <w:pPr>
        <w:rPr>
          <w:rStyle w:val="normaltextrun"/>
          <w:rFonts w:ascii="Calibri" w:hAnsi="Calibri" w:cs="Calibri"/>
          <w:color w:val="24292E"/>
          <w:shd w:val="clear" w:color="auto" w:fill="FFFFFF"/>
        </w:rPr>
        <w:sectPr w:rsidR="00594ED5">
          <w:pgSz w:w="12240" w:h="15840"/>
          <w:pgMar w:top="1440" w:right="1440" w:bottom="1440" w:left="1440" w:header="720" w:footer="720" w:gutter="0"/>
          <w:cols w:space="720"/>
          <w:docGrid w:linePitch="360"/>
        </w:sectPr>
      </w:pPr>
    </w:p>
    <w:p w14:paraId="4C848831" w14:textId="77777777" w:rsidR="00594ED5" w:rsidRPr="00FD05A7" w:rsidRDefault="00594ED5" w:rsidP="00F43A12">
      <w:pPr>
        <w:pStyle w:val="NormalWeb"/>
        <w:spacing w:before="0" w:beforeAutospacing="0" w:after="200" w:afterAutospacing="0"/>
        <w:textAlignment w:val="baseline"/>
        <w:rPr>
          <w:rFonts w:ascii="Calibri" w:eastAsiaTheme="minorEastAsia" w:hAnsi="Calibri" w:cs="Calibri"/>
          <w:sz w:val="32"/>
          <w:szCs w:val="32"/>
        </w:rPr>
      </w:pPr>
    </w:p>
    <w:p w14:paraId="00EDBEF0" w14:textId="32257238" w:rsidR="003B39BF" w:rsidRPr="00FD05A7" w:rsidRDefault="003B39BF" w:rsidP="00F43A12">
      <w:pPr>
        <w:pStyle w:val="NormalWeb"/>
        <w:spacing w:before="0" w:beforeAutospacing="0" w:after="200" w:afterAutospacing="0"/>
        <w:textAlignment w:val="baseline"/>
        <w:rPr>
          <w:rFonts w:ascii="Calibri" w:eastAsiaTheme="minorEastAsia" w:hAnsi="Calibri" w:cs="Calibri"/>
          <w:sz w:val="32"/>
          <w:szCs w:val="32"/>
        </w:rPr>
      </w:pPr>
      <w:r w:rsidRPr="00FD05A7">
        <w:rPr>
          <w:rFonts w:ascii="Calibri" w:eastAsiaTheme="minorEastAsia" w:hAnsi="Calibri" w:cs="Calibri"/>
          <w:sz w:val="32"/>
          <w:szCs w:val="32"/>
        </w:rPr>
        <w:t>End~</w:t>
      </w:r>
    </w:p>
    <w:p w14:paraId="6E2E72B2" w14:textId="0EBD8D45" w:rsidR="00F43A12" w:rsidRPr="004D0BFD" w:rsidRDefault="00921F5D" w:rsidP="004D0BFD">
      <w:pPr>
        <w:pStyle w:val="NormalWeb"/>
        <w:spacing w:before="0" w:beforeAutospacing="0" w:after="200" w:afterAutospacing="0"/>
        <w:textAlignment w:val="baseline"/>
        <w:rPr>
          <w:rFonts w:ascii="Calibri" w:eastAsiaTheme="minorEastAsia" w:hAnsi="Calibri" w:cs="Calibri"/>
          <w:sz w:val="32"/>
          <w:szCs w:val="32"/>
        </w:rPr>
      </w:pPr>
      <w:r>
        <w:rPr>
          <w:rFonts w:ascii="Calibri" w:eastAsiaTheme="minorEastAsia" w:hAnsi="Calibri" w:cs="Calibri"/>
          <w:sz w:val="32"/>
          <w:szCs w:val="32"/>
        </w:rPr>
        <w:t xml:space="preserve">That concludes all the functionalities in our </w:t>
      </w:r>
      <w:r w:rsidR="005F4F5D">
        <w:rPr>
          <w:rFonts w:ascii="Calibri" w:eastAsiaTheme="minorEastAsia" w:hAnsi="Calibri" w:cs="Calibri"/>
          <w:sz w:val="32"/>
          <w:szCs w:val="32"/>
        </w:rPr>
        <w:t>application</w:t>
      </w:r>
      <w:r w:rsidR="003B39BF" w:rsidRPr="00FD05A7">
        <w:rPr>
          <w:rFonts w:ascii="Calibri" w:eastAsiaTheme="minorEastAsia" w:hAnsi="Calibri" w:cs="Calibri"/>
          <w:sz w:val="32"/>
          <w:szCs w:val="32"/>
        </w:rPr>
        <w:t>. Any questions? Again, thank you for joining us. We’ve learnt a lot from this course. Thanks! Have a good weekend……</w:t>
      </w:r>
    </w:p>
    <w:sectPr w:rsidR="00F43A12" w:rsidRPr="004D0BF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i Liang" w:date="2021-04-18T09:30:00Z" w:initials="LL">
    <w:p w14:paraId="0069AD27" w14:textId="362788D2" w:rsidR="00DE752B" w:rsidRDefault="00DE752B">
      <w:pPr>
        <w:pStyle w:val="CommentText"/>
      </w:pPr>
      <w:r>
        <w:rPr>
          <w:rStyle w:val="CommentReference"/>
        </w:rPr>
        <w:annotationRef/>
      </w:r>
      <w:r>
        <w:t xml:space="preserve">Only in half of the sale years, furniture sales are better on Groundhog Day than the daily average, which cannot prove the spike sale on Groundhog day.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69AD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67AA2" w16cex:dateUtc="2021-04-18T1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69AD27" w16cid:durableId="24267A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AE988D" w14:textId="77777777" w:rsidR="00B53E68" w:rsidRDefault="00B53E68" w:rsidP="00BF6D2E">
      <w:pPr>
        <w:spacing w:after="0" w:line="240" w:lineRule="auto"/>
      </w:pPr>
      <w:r>
        <w:separator/>
      </w:r>
    </w:p>
  </w:endnote>
  <w:endnote w:type="continuationSeparator" w:id="0">
    <w:p w14:paraId="2A05A05F" w14:textId="77777777" w:rsidR="00B53E68" w:rsidRDefault="00B53E68" w:rsidP="00BF6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4D"/>
    <w:family w:val="decorative"/>
    <w:pitch w:val="variable"/>
    <w:sig w:usb0="00000003" w:usb1="0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C60217" w14:textId="77777777" w:rsidR="00B53E68" w:rsidRDefault="00B53E68" w:rsidP="00BF6D2E">
      <w:pPr>
        <w:spacing w:after="0" w:line="240" w:lineRule="auto"/>
      </w:pPr>
      <w:r>
        <w:separator/>
      </w:r>
    </w:p>
  </w:footnote>
  <w:footnote w:type="continuationSeparator" w:id="0">
    <w:p w14:paraId="50C8E059" w14:textId="77777777" w:rsidR="00B53E68" w:rsidRDefault="00B53E68" w:rsidP="00BF6D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CA6FB3"/>
    <w:multiLevelType w:val="hybridMultilevel"/>
    <w:tmpl w:val="7A243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581829"/>
    <w:multiLevelType w:val="hybridMultilevel"/>
    <w:tmpl w:val="BAD63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511055"/>
    <w:multiLevelType w:val="hybridMultilevel"/>
    <w:tmpl w:val="23389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0A3FAF"/>
    <w:multiLevelType w:val="multilevel"/>
    <w:tmpl w:val="9DB00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2A219B"/>
    <w:multiLevelType w:val="multilevel"/>
    <w:tmpl w:val="FC16A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D4378D"/>
    <w:multiLevelType w:val="multilevel"/>
    <w:tmpl w:val="94F4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584A33"/>
    <w:multiLevelType w:val="multilevel"/>
    <w:tmpl w:val="86ACE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2167A2"/>
    <w:multiLevelType w:val="multilevel"/>
    <w:tmpl w:val="FDA65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08782F"/>
    <w:multiLevelType w:val="multilevel"/>
    <w:tmpl w:val="DEF2A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BC6192"/>
    <w:multiLevelType w:val="multilevel"/>
    <w:tmpl w:val="EEA4D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
  </w:num>
  <w:num w:numId="3">
    <w:abstractNumId w:val="3"/>
  </w:num>
  <w:num w:numId="4">
    <w:abstractNumId w:val="4"/>
  </w:num>
  <w:num w:numId="5">
    <w:abstractNumId w:val="7"/>
  </w:num>
  <w:num w:numId="6">
    <w:abstractNumId w:val="6"/>
  </w:num>
  <w:num w:numId="7">
    <w:abstractNumId w:val="8"/>
  </w:num>
  <w:num w:numId="8">
    <w:abstractNumId w:val="0"/>
  </w:num>
  <w:num w:numId="9">
    <w:abstractNumId w:val="2"/>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 Liang">
    <w15:presenceInfo w15:providerId="Windows Live" w15:userId="328939c60a5ba3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E1F"/>
    <w:rsid w:val="00011865"/>
    <w:rsid w:val="000170D9"/>
    <w:rsid w:val="00021C86"/>
    <w:rsid w:val="00044C89"/>
    <w:rsid w:val="00071893"/>
    <w:rsid w:val="000724DA"/>
    <w:rsid w:val="00077712"/>
    <w:rsid w:val="000B1F1C"/>
    <w:rsid w:val="000C2DD2"/>
    <w:rsid w:val="000F4456"/>
    <w:rsid w:val="0010016B"/>
    <w:rsid w:val="0011295F"/>
    <w:rsid w:val="00122D1A"/>
    <w:rsid w:val="00127466"/>
    <w:rsid w:val="00164A03"/>
    <w:rsid w:val="00185DAE"/>
    <w:rsid w:val="001865F6"/>
    <w:rsid w:val="001969E9"/>
    <w:rsid w:val="001B5BC3"/>
    <w:rsid w:val="001D572E"/>
    <w:rsid w:val="001F103B"/>
    <w:rsid w:val="001F3677"/>
    <w:rsid w:val="001F7CEB"/>
    <w:rsid w:val="002016D9"/>
    <w:rsid w:val="00202612"/>
    <w:rsid w:val="00217391"/>
    <w:rsid w:val="00251BB0"/>
    <w:rsid w:val="00253755"/>
    <w:rsid w:val="002A603A"/>
    <w:rsid w:val="002A77D3"/>
    <w:rsid w:val="002C3531"/>
    <w:rsid w:val="002E22D0"/>
    <w:rsid w:val="003223E1"/>
    <w:rsid w:val="00333A93"/>
    <w:rsid w:val="003350A3"/>
    <w:rsid w:val="00343ED9"/>
    <w:rsid w:val="00354C8F"/>
    <w:rsid w:val="00383956"/>
    <w:rsid w:val="003A2EEB"/>
    <w:rsid w:val="003A3022"/>
    <w:rsid w:val="003A6A9C"/>
    <w:rsid w:val="003A6AD1"/>
    <w:rsid w:val="003B205C"/>
    <w:rsid w:val="003B39BF"/>
    <w:rsid w:val="003E2108"/>
    <w:rsid w:val="0042104A"/>
    <w:rsid w:val="00427578"/>
    <w:rsid w:val="00437DAF"/>
    <w:rsid w:val="00475447"/>
    <w:rsid w:val="004B44A7"/>
    <w:rsid w:val="004B5C05"/>
    <w:rsid w:val="004D0BFD"/>
    <w:rsid w:val="004D63C4"/>
    <w:rsid w:val="004E4144"/>
    <w:rsid w:val="004E5DB2"/>
    <w:rsid w:val="004E6296"/>
    <w:rsid w:val="004E720C"/>
    <w:rsid w:val="004F3D23"/>
    <w:rsid w:val="005050B5"/>
    <w:rsid w:val="005124CC"/>
    <w:rsid w:val="005318C2"/>
    <w:rsid w:val="00551043"/>
    <w:rsid w:val="00582287"/>
    <w:rsid w:val="0058256E"/>
    <w:rsid w:val="00594ED5"/>
    <w:rsid w:val="005B0865"/>
    <w:rsid w:val="005D28E7"/>
    <w:rsid w:val="005E43F9"/>
    <w:rsid w:val="005E73AE"/>
    <w:rsid w:val="005F4F5D"/>
    <w:rsid w:val="00601641"/>
    <w:rsid w:val="006477B2"/>
    <w:rsid w:val="00673135"/>
    <w:rsid w:val="0067537B"/>
    <w:rsid w:val="006909A1"/>
    <w:rsid w:val="006977EF"/>
    <w:rsid w:val="006B3D6B"/>
    <w:rsid w:val="006F61E3"/>
    <w:rsid w:val="006F7B65"/>
    <w:rsid w:val="00705CCF"/>
    <w:rsid w:val="007261B2"/>
    <w:rsid w:val="007339C5"/>
    <w:rsid w:val="00755365"/>
    <w:rsid w:val="007803D4"/>
    <w:rsid w:val="007A1110"/>
    <w:rsid w:val="007A57E5"/>
    <w:rsid w:val="007A6CCD"/>
    <w:rsid w:val="007E4F95"/>
    <w:rsid w:val="007E6E8B"/>
    <w:rsid w:val="0080687A"/>
    <w:rsid w:val="00815851"/>
    <w:rsid w:val="008336A6"/>
    <w:rsid w:val="00834C9F"/>
    <w:rsid w:val="0083538A"/>
    <w:rsid w:val="00873481"/>
    <w:rsid w:val="00887D1F"/>
    <w:rsid w:val="008938B7"/>
    <w:rsid w:val="008A6FEA"/>
    <w:rsid w:val="008C71A3"/>
    <w:rsid w:val="008D5F3C"/>
    <w:rsid w:val="008F792E"/>
    <w:rsid w:val="009160A8"/>
    <w:rsid w:val="00921F5D"/>
    <w:rsid w:val="00932E3E"/>
    <w:rsid w:val="009723C1"/>
    <w:rsid w:val="00974EF8"/>
    <w:rsid w:val="0097762B"/>
    <w:rsid w:val="009C51BF"/>
    <w:rsid w:val="009D35A4"/>
    <w:rsid w:val="009E07DB"/>
    <w:rsid w:val="009F21A0"/>
    <w:rsid w:val="009F3B25"/>
    <w:rsid w:val="00A17B15"/>
    <w:rsid w:val="00A336FA"/>
    <w:rsid w:val="00A7501B"/>
    <w:rsid w:val="00A921EE"/>
    <w:rsid w:val="00A92956"/>
    <w:rsid w:val="00AD1DA7"/>
    <w:rsid w:val="00AF0961"/>
    <w:rsid w:val="00B0171F"/>
    <w:rsid w:val="00B052C1"/>
    <w:rsid w:val="00B107E1"/>
    <w:rsid w:val="00B11603"/>
    <w:rsid w:val="00B32980"/>
    <w:rsid w:val="00B43264"/>
    <w:rsid w:val="00B522EA"/>
    <w:rsid w:val="00B53E68"/>
    <w:rsid w:val="00B70DC0"/>
    <w:rsid w:val="00B96555"/>
    <w:rsid w:val="00BA3427"/>
    <w:rsid w:val="00BD64C8"/>
    <w:rsid w:val="00BE48C7"/>
    <w:rsid w:val="00BF391B"/>
    <w:rsid w:val="00BF6D2E"/>
    <w:rsid w:val="00C004AD"/>
    <w:rsid w:val="00C00AD9"/>
    <w:rsid w:val="00C01852"/>
    <w:rsid w:val="00C0750C"/>
    <w:rsid w:val="00C25E1F"/>
    <w:rsid w:val="00C50270"/>
    <w:rsid w:val="00C5394A"/>
    <w:rsid w:val="00C55D51"/>
    <w:rsid w:val="00C646E7"/>
    <w:rsid w:val="00C770D9"/>
    <w:rsid w:val="00C82A3D"/>
    <w:rsid w:val="00CB303E"/>
    <w:rsid w:val="00CB6C2F"/>
    <w:rsid w:val="00CC0486"/>
    <w:rsid w:val="00CE4767"/>
    <w:rsid w:val="00D13681"/>
    <w:rsid w:val="00D3039A"/>
    <w:rsid w:val="00D30785"/>
    <w:rsid w:val="00D405CA"/>
    <w:rsid w:val="00D75D43"/>
    <w:rsid w:val="00D9571A"/>
    <w:rsid w:val="00DA0794"/>
    <w:rsid w:val="00DA5484"/>
    <w:rsid w:val="00DC1FCB"/>
    <w:rsid w:val="00DD26CE"/>
    <w:rsid w:val="00DD35ED"/>
    <w:rsid w:val="00DD4E31"/>
    <w:rsid w:val="00DE631C"/>
    <w:rsid w:val="00DE752B"/>
    <w:rsid w:val="00E15AA2"/>
    <w:rsid w:val="00E20684"/>
    <w:rsid w:val="00E229C0"/>
    <w:rsid w:val="00E2538C"/>
    <w:rsid w:val="00E301BA"/>
    <w:rsid w:val="00E43C7F"/>
    <w:rsid w:val="00E479C5"/>
    <w:rsid w:val="00E50DFA"/>
    <w:rsid w:val="00E6522A"/>
    <w:rsid w:val="00E87D0A"/>
    <w:rsid w:val="00EB2ACD"/>
    <w:rsid w:val="00EC31B1"/>
    <w:rsid w:val="00EF256B"/>
    <w:rsid w:val="00F147C6"/>
    <w:rsid w:val="00F43A12"/>
    <w:rsid w:val="00F93201"/>
    <w:rsid w:val="00F93C8E"/>
    <w:rsid w:val="00FD05A7"/>
    <w:rsid w:val="00FE4AAD"/>
    <w:rsid w:val="00FE5F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64BEA"/>
  <w15:chartTrackingRefBased/>
  <w15:docId w15:val="{10CB8684-7A77-4925-8FB1-E9A57B34B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9160A8"/>
  </w:style>
  <w:style w:type="paragraph" w:styleId="NormalWeb">
    <w:name w:val="Normal (Web)"/>
    <w:basedOn w:val="Normal"/>
    <w:uiPriority w:val="99"/>
    <w:unhideWhenUsed/>
    <w:rsid w:val="001F367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E752B"/>
    <w:rPr>
      <w:sz w:val="16"/>
      <w:szCs w:val="16"/>
    </w:rPr>
  </w:style>
  <w:style w:type="paragraph" w:styleId="CommentText">
    <w:name w:val="annotation text"/>
    <w:basedOn w:val="Normal"/>
    <w:link w:val="CommentTextChar"/>
    <w:uiPriority w:val="99"/>
    <w:semiHidden/>
    <w:unhideWhenUsed/>
    <w:rsid w:val="00DE752B"/>
    <w:pPr>
      <w:spacing w:line="240" w:lineRule="auto"/>
    </w:pPr>
    <w:rPr>
      <w:sz w:val="20"/>
      <w:szCs w:val="20"/>
    </w:rPr>
  </w:style>
  <w:style w:type="character" w:customStyle="1" w:styleId="CommentTextChar">
    <w:name w:val="Comment Text Char"/>
    <w:basedOn w:val="DefaultParagraphFont"/>
    <w:link w:val="CommentText"/>
    <w:uiPriority w:val="99"/>
    <w:semiHidden/>
    <w:rsid w:val="00DE752B"/>
    <w:rPr>
      <w:sz w:val="20"/>
      <w:szCs w:val="20"/>
    </w:rPr>
  </w:style>
  <w:style w:type="paragraph" w:styleId="CommentSubject">
    <w:name w:val="annotation subject"/>
    <w:basedOn w:val="CommentText"/>
    <w:next w:val="CommentText"/>
    <w:link w:val="CommentSubjectChar"/>
    <w:uiPriority w:val="99"/>
    <w:semiHidden/>
    <w:unhideWhenUsed/>
    <w:rsid w:val="00DE752B"/>
    <w:rPr>
      <w:b/>
      <w:bCs/>
    </w:rPr>
  </w:style>
  <w:style w:type="character" w:customStyle="1" w:styleId="CommentSubjectChar">
    <w:name w:val="Comment Subject Char"/>
    <w:basedOn w:val="CommentTextChar"/>
    <w:link w:val="CommentSubject"/>
    <w:uiPriority w:val="99"/>
    <w:semiHidden/>
    <w:rsid w:val="00DE752B"/>
    <w:rPr>
      <w:b/>
      <w:bCs/>
      <w:sz w:val="20"/>
      <w:szCs w:val="20"/>
    </w:rPr>
  </w:style>
  <w:style w:type="paragraph" w:styleId="Revision">
    <w:name w:val="Revision"/>
    <w:hidden/>
    <w:uiPriority w:val="99"/>
    <w:semiHidden/>
    <w:rsid w:val="00011865"/>
    <w:pPr>
      <w:spacing w:after="0" w:line="240" w:lineRule="auto"/>
    </w:pPr>
  </w:style>
  <w:style w:type="paragraph" w:styleId="Header">
    <w:name w:val="header"/>
    <w:basedOn w:val="Normal"/>
    <w:link w:val="HeaderChar"/>
    <w:uiPriority w:val="99"/>
    <w:unhideWhenUsed/>
    <w:rsid w:val="00BF6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D2E"/>
  </w:style>
  <w:style w:type="paragraph" w:styleId="Footer">
    <w:name w:val="footer"/>
    <w:basedOn w:val="Normal"/>
    <w:link w:val="FooterChar"/>
    <w:uiPriority w:val="99"/>
    <w:unhideWhenUsed/>
    <w:rsid w:val="00BF6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D2E"/>
  </w:style>
  <w:style w:type="paragraph" w:styleId="BalloonText">
    <w:name w:val="Balloon Text"/>
    <w:basedOn w:val="Normal"/>
    <w:link w:val="BalloonTextChar"/>
    <w:uiPriority w:val="99"/>
    <w:semiHidden/>
    <w:unhideWhenUsed/>
    <w:rsid w:val="002016D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16D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29117">
      <w:bodyDiv w:val="1"/>
      <w:marLeft w:val="0"/>
      <w:marRight w:val="0"/>
      <w:marTop w:val="0"/>
      <w:marBottom w:val="0"/>
      <w:divBdr>
        <w:top w:val="none" w:sz="0" w:space="0" w:color="auto"/>
        <w:left w:val="none" w:sz="0" w:space="0" w:color="auto"/>
        <w:bottom w:val="none" w:sz="0" w:space="0" w:color="auto"/>
        <w:right w:val="none" w:sz="0" w:space="0" w:color="auto"/>
      </w:divBdr>
    </w:div>
    <w:div w:id="47457653">
      <w:bodyDiv w:val="1"/>
      <w:marLeft w:val="0"/>
      <w:marRight w:val="0"/>
      <w:marTop w:val="0"/>
      <w:marBottom w:val="0"/>
      <w:divBdr>
        <w:top w:val="none" w:sz="0" w:space="0" w:color="auto"/>
        <w:left w:val="none" w:sz="0" w:space="0" w:color="auto"/>
        <w:bottom w:val="none" w:sz="0" w:space="0" w:color="auto"/>
        <w:right w:val="none" w:sz="0" w:space="0" w:color="auto"/>
      </w:divBdr>
    </w:div>
    <w:div w:id="545069026">
      <w:bodyDiv w:val="1"/>
      <w:marLeft w:val="0"/>
      <w:marRight w:val="0"/>
      <w:marTop w:val="0"/>
      <w:marBottom w:val="0"/>
      <w:divBdr>
        <w:top w:val="none" w:sz="0" w:space="0" w:color="auto"/>
        <w:left w:val="none" w:sz="0" w:space="0" w:color="auto"/>
        <w:bottom w:val="none" w:sz="0" w:space="0" w:color="auto"/>
        <w:right w:val="none" w:sz="0" w:space="0" w:color="auto"/>
      </w:divBdr>
    </w:div>
    <w:div w:id="864440724">
      <w:bodyDiv w:val="1"/>
      <w:marLeft w:val="0"/>
      <w:marRight w:val="0"/>
      <w:marTop w:val="0"/>
      <w:marBottom w:val="0"/>
      <w:divBdr>
        <w:top w:val="none" w:sz="0" w:space="0" w:color="auto"/>
        <w:left w:val="none" w:sz="0" w:space="0" w:color="auto"/>
        <w:bottom w:val="none" w:sz="0" w:space="0" w:color="auto"/>
        <w:right w:val="none" w:sz="0" w:space="0" w:color="auto"/>
      </w:divBdr>
      <w:divsChild>
        <w:div w:id="31031189">
          <w:marLeft w:val="0"/>
          <w:marRight w:val="0"/>
          <w:marTop w:val="0"/>
          <w:marBottom w:val="0"/>
          <w:divBdr>
            <w:top w:val="none" w:sz="0" w:space="0" w:color="auto"/>
            <w:left w:val="none" w:sz="0" w:space="0" w:color="auto"/>
            <w:bottom w:val="none" w:sz="0" w:space="0" w:color="auto"/>
            <w:right w:val="none" w:sz="0" w:space="0" w:color="auto"/>
          </w:divBdr>
          <w:divsChild>
            <w:div w:id="533005269">
              <w:marLeft w:val="0"/>
              <w:marRight w:val="0"/>
              <w:marTop w:val="0"/>
              <w:marBottom w:val="0"/>
              <w:divBdr>
                <w:top w:val="none" w:sz="0" w:space="0" w:color="auto"/>
                <w:left w:val="none" w:sz="0" w:space="0" w:color="auto"/>
                <w:bottom w:val="none" w:sz="0" w:space="0" w:color="auto"/>
                <w:right w:val="none" w:sz="0" w:space="0" w:color="auto"/>
              </w:divBdr>
              <w:divsChild>
                <w:div w:id="1022901940">
                  <w:marLeft w:val="0"/>
                  <w:marRight w:val="0"/>
                  <w:marTop w:val="0"/>
                  <w:marBottom w:val="0"/>
                  <w:divBdr>
                    <w:top w:val="none" w:sz="0" w:space="0" w:color="auto"/>
                    <w:left w:val="none" w:sz="0" w:space="0" w:color="auto"/>
                    <w:bottom w:val="none" w:sz="0" w:space="0" w:color="auto"/>
                    <w:right w:val="none" w:sz="0" w:space="0" w:color="auto"/>
                  </w:divBdr>
                  <w:divsChild>
                    <w:div w:id="3740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77750">
      <w:bodyDiv w:val="1"/>
      <w:marLeft w:val="0"/>
      <w:marRight w:val="0"/>
      <w:marTop w:val="0"/>
      <w:marBottom w:val="0"/>
      <w:divBdr>
        <w:top w:val="none" w:sz="0" w:space="0" w:color="auto"/>
        <w:left w:val="none" w:sz="0" w:space="0" w:color="auto"/>
        <w:bottom w:val="none" w:sz="0" w:space="0" w:color="auto"/>
        <w:right w:val="none" w:sz="0" w:space="0" w:color="auto"/>
      </w:divBdr>
    </w:div>
    <w:div w:id="1128086548">
      <w:bodyDiv w:val="1"/>
      <w:marLeft w:val="0"/>
      <w:marRight w:val="0"/>
      <w:marTop w:val="0"/>
      <w:marBottom w:val="0"/>
      <w:divBdr>
        <w:top w:val="none" w:sz="0" w:space="0" w:color="auto"/>
        <w:left w:val="none" w:sz="0" w:space="0" w:color="auto"/>
        <w:bottom w:val="none" w:sz="0" w:space="0" w:color="auto"/>
        <w:right w:val="none" w:sz="0" w:space="0" w:color="auto"/>
      </w:divBdr>
    </w:div>
    <w:div w:id="1179273739">
      <w:bodyDiv w:val="1"/>
      <w:marLeft w:val="0"/>
      <w:marRight w:val="0"/>
      <w:marTop w:val="0"/>
      <w:marBottom w:val="0"/>
      <w:divBdr>
        <w:top w:val="none" w:sz="0" w:space="0" w:color="auto"/>
        <w:left w:val="none" w:sz="0" w:space="0" w:color="auto"/>
        <w:bottom w:val="none" w:sz="0" w:space="0" w:color="auto"/>
        <w:right w:val="none" w:sz="0" w:space="0" w:color="auto"/>
      </w:divBdr>
    </w:div>
    <w:div w:id="1221209655">
      <w:bodyDiv w:val="1"/>
      <w:marLeft w:val="0"/>
      <w:marRight w:val="0"/>
      <w:marTop w:val="0"/>
      <w:marBottom w:val="0"/>
      <w:divBdr>
        <w:top w:val="none" w:sz="0" w:space="0" w:color="auto"/>
        <w:left w:val="none" w:sz="0" w:space="0" w:color="auto"/>
        <w:bottom w:val="none" w:sz="0" w:space="0" w:color="auto"/>
        <w:right w:val="none" w:sz="0" w:space="0" w:color="auto"/>
      </w:divBdr>
    </w:div>
    <w:div w:id="1493595829">
      <w:bodyDiv w:val="1"/>
      <w:marLeft w:val="0"/>
      <w:marRight w:val="0"/>
      <w:marTop w:val="0"/>
      <w:marBottom w:val="0"/>
      <w:divBdr>
        <w:top w:val="none" w:sz="0" w:space="0" w:color="auto"/>
        <w:left w:val="none" w:sz="0" w:space="0" w:color="auto"/>
        <w:bottom w:val="none" w:sz="0" w:space="0" w:color="auto"/>
        <w:right w:val="none" w:sz="0" w:space="0" w:color="auto"/>
      </w:divBdr>
    </w:div>
    <w:div w:id="1502164154">
      <w:bodyDiv w:val="1"/>
      <w:marLeft w:val="0"/>
      <w:marRight w:val="0"/>
      <w:marTop w:val="0"/>
      <w:marBottom w:val="0"/>
      <w:divBdr>
        <w:top w:val="none" w:sz="0" w:space="0" w:color="auto"/>
        <w:left w:val="none" w:sz="0" w:space="0" w:color="auto"/>
        <w:bottom w:val="none" w:sz="0" w:space="0" w:color="auto"/>
        <w:right w:val="none" w:sz="0" w:space="0" w:color="auto"/>
      </w:divBdr>
    </w:div>
    <w:div w:id="1567182441">
      <w:bodyDiv w:val="1"/>
      <w:marLeft w:val="0"/>
      <w:marRight w:val="0"/>
      <w:marTop w:val="0"/>
      <w:marBottom w:val="0"/>
      <w:divBdr>
        <w:top w:val="none" w:sz="0" w:space="0" w:color="auto"/>
        <w:left w:val="none" w:sz="0" w:space="0" w:color="auto"/>
        <w:bottom w:val="none" w:sz="0" w:space="0" w:color="auto"/>
        <w:right w:val="none" w:sz="0" w:space="0" w:color="auto"/>
      </w:divBdr>
    </w:div>
    <w:div w:id="1627346123">
      <w:bodyDiv w:val="1"/>
      <w:marLeft w:val="0"/>
      <w:marRight w:val="0"/>
      <w:marTop w:val="0"/>
      <w:marBottom w:val="0"/>
      <w:divBdr>
        <w:top w:val="none" w:sz="0" w:space="0" w:color="auto"/>
        <w:left w:val="none" w:sz="0" w:space="0" w:color="auto"/>
        <w:bottom w:val="none" w:sz="0" w:space="0" w:color="auto"/>
        <w:right w:val="none" w:sz="0" w:space="0" w:color="auto"/>
      </w:divBdr>
      <w:divsChild>
        <w:div w:id="706106213">
          <w:marLeft w:val="0"/>
          <w:marRight w:val="0"/>
          <w:marTop w:val="0"/>
          <w:marBottom w:val="0"/>
          <w:divBdr>
            <w:top w:val="none" w:sz="0" w:space="0" w:color="auto"/>
            <w:left w:val="none" w:sz="0" w:space="0" w:color="auto"/>
            <w:bottom w:val="none" w:sz="0" w:space="0" w:color="auto"/>
            <w:right w:val="none" w:sz="0" w:space="0" w:color="auto"/>
          </w:divBdr>
          <w:divsChild>
            <w:div w:id="1664240303">
              <w:marLeft w:val="0"/>
              <w:marRight w:val="0"/>
              <w:marTop w:val="0"/>
              <w:marBottom w:val="0"/>
              <w:divBdr>
                <w:top w:val="none" w:sz="0" w:space="0" w:color="auto"/>
                <w:left w:val="none" w:sz="0" w:space="0" w:color="auto"/>
                <w:bottom w:val="none" w:sz="0" w:space="0" w:color="auto"/>
                <w:right w:val="none" w:sz="0" w:space="0" w:color="auto"/>
              </w:divBdr>
              <w:divsChild>
                <w:div w:id="194807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8DB7B-4090-6240-96F0-77587946B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2322</TotalTime>
  <Pages>14</Pages>
  <Words>2111</Words>
  <Characters>12035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Liang</dc:creator>
  <cp:keywords/>
  <dc:description/>
  <cp:lastModifiedBy>Yang, Yaping</cp:lastModifiedBy>
  <cp:revision>130</cp:revision>
  <dcterms:created xsi:type="dcterms:W3CDTF">2021-04-08T04:12:00Z</dcterms:created>
  <dcterms:modified xsi:type="dcterms:W3CDTF">2021-04-22T02:24:00Z</dcterms:modified>
</cp:coreProperties>
</file>