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3A79F" w14:textId="3A0C87E9" w:rsidR="00A83644" w:rsidRPr="00AF3707" w:rsidRDefault="009511D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</w:t>
      </w:r>
      <w:r>
        <w:rPr>
          <w:rFonts w:ascii="Times New Roman" w:hAnsi="Times New Roman" w:cs="Times New Roman" w:hint="eastAsia"/>
          <w:sz w:val="32"/>
          <w:szCs w:val="32"/>
          <w:u w:val="single"/>
        </w:rPr>
        <w:t>iew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Statistics</w:t>
      </w:r>
    </w:p>
    <w:p w14:paraId="4899F3D3" w14:textId="77777777" w:rsidR="00E759C3" w:rsidRPr="00AF3707" w:rsidRDefault="00E759C3" w:rsidP="00E759C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9BBCB0F" w14:textId="673DC5D1" w:rsidR="001704A5" w:rsidRPr="00AF3707" w:rsidRDefault="0026251E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20808A12" wp14:editId="7A3DBFE1">
            <wp:extent cx="6211797" cy="235494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192" cy="243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EE9" w14:textId="4D91E591" w:rsidR="00A3458B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D874DC" w:rsidRPr="00AF3707">
        <w:rPr>
          <w:rFonts w:ascii="Times New Roman" w:hAnsi="Times New Roman" w:cs="Times New Roman"/>
          <w:sz w:val="24"/>
          <w:szCs w:val="24"/>
        </w:rPr>
        <w:t xml:space="preserve"> 4</w:t>
      </w:r>
      <w:r w:rsidR="00E80EE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C0A2D" w:rsidRPr="00AF3707">
        <w:rPr>
          <w:rFonts w:ascii="Times New Roman" w:hAnsi="Times New Roman" w:cs="Times New Roman"/>
          <w:sz w:val="24"/>
          <w:szCs w:val="24"/>
        </w:rPr>
        <w:t>Read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-only on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194114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19411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RODUCT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, and </w:t>
      </w:r>
      <w:r w:rsidR="00D874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ADVERTISING_CAMPAIGNS</w:t>
      </w:r>
      <w:r w:rsidR="00DE4C35" w:rsidRPr="00AF3707">
        <w:rPr>
          <w:rFonts w:ascii="Times New Roman" w:hAnsi="Times New Roman" w:cs="Times New Roman"/>
          <w:sz w:val="24"/>
          <w:szCs w:val="24"/>
        </w:rPr>
        <w:t xml:space="preserve"> tables</w:t>
      </w:r>
    </w:p>
    <w:p w14:paraId="509ADA6B" w14:textId="05858CD9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74DC" w:rsidRPr="00AF3707">
        <w:rPr>
          <w:rFonts w:ascii="Times New Roman" w:hAnsi="Times New Roman" w:cs="Times New Roman"/>
          <w:sz w:val="24"/>
          <w:szCs w:val="24"/>
        </w:rPr>
        <w:t>Several different schema constructs are needed</w:t>
      </w:r>
      <w:r w:rsidR="003203BB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A6E2787" w14:textId="3EA61BCE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6D584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139E6" w:rsidRPr="00AF3707">
        <w:rPr>
          <w:rFonts w:ascii="Times New Roman" w:hAnsi="Times New Roman" w:cs="Times New Roman"/>
          <w:sz w:val="24"/>
          <w:szCs w:val="24"/>
        </w:rPr>
        <w:t>None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– all </w:t>
      </w:r>
      <w:r w:rsidR="003203BB" w:rsidRPr="00AF3707">
        <w:rPr>
          <w:rFonts w:ascii="Times New Roman" w:hAnsi="Times New Roman" w:cs="Times New Roman"/>
          <w:sz w:val="24"/>
          <w:szCs w:val="24"/>
        </w:rPr>
        <w:t>five statistics</w:t>
      </w:r>
      <w:r w:rsidR="00906380" w:rsidRPr="00AF3707">
        <w:rPr>
          <w:rFonts w:ascii="Times New Roman" w:hAnsi="Times New Roman" w:cs="Times New Roman"/>
          <w:sz w:val="24"/>
          <w:szCs w:val="24"/>
        </w:rPr>
        <w:t xml:space="preserve"> are available to show once </w:t>
      </w:r>
      <w:r w:rsidR="00286BDB" w:rsidRPr="00AF3707">
        <w:rPr>
          <w:rFonts w:ascii="Times New Roman" w:hAnsi="Times New Roman" w:cs="Times New Roman"/>
          <w:sz w:val="24"/>
          <w:szCs w:val="24"/>
        </w:rPr>
        <w:t>the page is loaded and menu is displayed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DD8DF59" w14:textId="55507186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4139E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86BDB" w:rsidRPr="00AF3707">
        <w:rPr>
          <w:rFonts w:ascii="Times New Roman" w:hAnsi="Times New Roman" w:cs="Times New Roman"/>
          <w:sz w:val="24"/>
          <w:szCs w:val="24"/>
        </w:rPr>
        <w:t>High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– all f</w:t>
      </w:r>
      <w:r w:rsidR="00240170" w:rsidRPr="00AF3707">
        <w:rPr>
          <w:rFonts w:ascii="Times New Roman" w:hAnsi="Times New Roman" w:cs="Times New Roman"/>
          <w:sz w:val="24"/>
          <w:szCs w:val="24"/>
        </w:rPr>
        <w:t>ive</w:t>
      </w:r>
      <w:r w:rsidR="005E43D3" w:rsidRPr="00AF3707">
        <w:rPr>
          <w:rFonts w:ascii="Times New Roman" w:hAnsi="Times New Roman" w:cs="Times New Roman"/>
          <w:sz w:val="24"/>
          <w:szCs w:val="24"/>
        </w:rPr>
        <w:t xml:space="preserve"> statistics are shown every time when the main page is loaded</w:t>
      </w:r>
      <w:r w:rsidR="00A521F1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F50021E" w14:textId="0A1DA402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0626B9" w:rsidRPr="00AF3707">
        <w:rPr>
          <w:rFonts w:ascii="Times New Roman" w:hAnsi="Times New Roman" w:cs="Times New Roman"/>
          <w:sz w:val="24"/>
          <w:szCs w:val="24"/>
        </w:rPr>
        <w:t xml:space="preserve"> Not critical, order is not critical</w:t>
      </w:r>
      <w:r w:rsidR="002902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FEDD47" w14:textId="06046C15" w:rsidR="00057355" w:rsidRPr="00AF3707" w:rsidRDefault="00057355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</w:t>
      </w:r>
      <w:r w:rsidR="00F52D8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All tasks must be </w:t>
      </w:r>
      <w:r w:rsidR="000005E4" w:rsidRPr="00AF3707">
        <w:rPr>
          <w:rFonts w:ascii="Times New Roman" w:hAnsi="Times New Roman" w:cs="Times New Roman"/>
          <w:sz w:val="24"/>
          <w:szCs w:val="24"/>
        </w:rPr>
        <w:t>done but</w:t>
      </w:r>
      <w:r w:rsidR="00107D1D" w:rsidRPr="00AF3707">
        <w:rPr>
          <w:rFonts w:ascii="Times New Roman" w:hAnsi="Times New Roman" w:cs="Times New Roman"/>
          <w:sz w:val="24"/>
          <w:szCs w:val="24"/>
        </w:rPr>
        <w:t xml:space="preserve"> can be done in parallel. Mother task is required to coordinate subtasks</w:t>
      </w:r>
      <w:r w:rsidR="001A50B9" w:rsidRPr="00AF3707">
        <w:rPr>
          <w:rFonts w:ascii="Times New Roman" w:hAnsi="Times New Roman" w:cs="Times New Roman"/>
          <w:sz w:val="24"/>
          <w:szCs w:val="24"/>
        </w:rPr>
        <w:t>. Order is not necessary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F3B04A4" w14:textId="77777777" w:rsidR="00057355" w:rsidRPr="00AF3707" w:rsidRDefault="00057355">
      <w:pPr>
        <w:rPr>
          <w:rFonts w:ascii="Times New Roman" w:hAnsi="Times New Roman" w:cs="Times New Roman"/>
        </w:rPr>
      </w:pPr>
    </w:p>
    <w:p w14:paraId="19A7B45C" w14:textId="36CC342B" w:rsidR="00A3458B" w:rsidRPr="00AF3707" w:rsidRDefault="00A3458B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10DF1609" w14:textId="7CD453CA" w:rsidR="00F81EC2" w:rsidRPr="00AF3707" w:rsidRDefault="00F81EC2" w:rsidP="00F81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h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F821F2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State with Highest Volume by Category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 “</w:t>
      </w:r>
      <w:r w:rsidR="00DB779C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Advertising </w:t>
      </w:r>
      <w:r w:rsidR="00023244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Campaign Analysis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Report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”,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Maintenance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buttons/links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C1419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B0EC9F" w14:textId="5EDB5F23" w:rsidR="00057355" w:rsidRPr="00AF3707" w:rsidRDefault="007E2B4C" w:rsidP="000573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20DDB2A2" w14:textId="076D046C" w:rsidR="007E2B4C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Holiday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77A6A" w:rsidRPr="00AF3707">
        <w:rPr>
          <w:rFonts w:ascii="Times New Roman" w:hAnsi="Times New Roman" w:cs="Times New Roman"/>
          <w:sz w:val="24"/>
          <w:szCs w:val="24"/>
        </w:rPr>
        <w:t>button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77A6A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Holiday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Maintenance</w:t>
      </w:r>
      <w:r w:rsidR="00F77A6A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3B7011" w:rsidRPr="00AF3707">
        <w:rPr>
          <w:rFonts w:ascii="Times New Roman" w:hAnsi="Times New Roman" w:cs="Times New Roman"/>
          <w:sz w:val="24"/>
          <w:szCs w:val="24"/>
        </w:rPr>
        <w:t>form</w:t>
      </w:r>
      <w:r w:rsidR="00F77A6A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46EE138" w14:textId="6DB45204" w:rsidR="00F77A6A" w:rsidRPr="00AF3707" w:rsidRDefault="00F77A6A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B20AF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B20A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AC2AEBB" w14:textId="7C62FA2C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F42683" w:rsidRPr="00AF3707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29B61433" w14:textId="68207AF8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F42683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Store Revenue by Year by State Report</w:t>
      </w:r>
      <w:r w:rsidR="00F42683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730C34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Get Available State List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4931C151" w14:textId="0B61DAB6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Ground</w:t>
      </w:r>
      <w:r w:rsidR="00012463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og Day Outdoor Furniture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4D223A2" w14:textId="79BCA921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 the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CE6"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 List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5CADC435" w14:textId="63555E6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13269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132695" w:rsidRPr="00AF3707">
        <w:rPr>
          <w:rFonts w:ascii="Times New Roman" w:hAnsi="Times New Roman" w:cs="Times New Roman"/>
          <w:b/>
          <w:bCs/>
          <w:sz w:val="24"/>
          <w:szCs w:val="24"/>
        </w:rPr>
        <w:t>View Revenue by Population Report</w:t>
      </w:r>
      <w:r w:rsidR="0013269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14D149A" w14:textId="236B680A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Childcare Sales Volume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View Childcare Sales Volume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436096" w:rsidRPr="00AF3707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0379F069" w14:textId="188474E9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– Jump to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32E61495" w14:textId="0618E23D" w:rsidR="00F77A6A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CF1ED0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Advertising Campaign Analysis Report</w:t>
      </w:r>
      <w:r w:rsidR="00CF1ED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CF1ED0" w:rsidRPr="00AF3707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="00436096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task.</w:t>
      </w:r>
    </w:p>
    <w:p w14:paraId="1B80FAAC" w14:textId="5F71ABB7" w:rsidR="009435ED" w:rsidRPr="00AF3707" w:rsidRDefault="009435ED" w:rsidP="009435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="003B7011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– Jump to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Population Maintenance</w:t>
      </w:r>
      <w:r w:rsidR="003B7011" w:rsidRPr="00AF3707">
        <w:rPr>
          <w:rFonts w:ascii="Times New Roman" w:hAnsi="Times New Roman" w:cs="Times New Roman"/>
          <w:sz w:val="24"/>
          <w:szCs w:val="24"/>
        </w:rPr>
        <w:t xml:space="preserve"> form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19D3CBC" w14:textId="5DC2B8B4" w:rsidR="00C6355D" w:rsidRPr="00AF3707" w:rsidRDefault="00C6355D" w:rsidP="00C635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387CB" w14:textId="0727B654" w:rsidR="007E2B4C" w:rsidRPr="00AF3707" w:rsidRDefault="007E2B4C" w:rsidP="007E2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statistics for “the count of stores”, “count of stores </w:t>
      </w:r>
      <w:r w:rsidR="00A521F1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 (have a restaurant, a snack bar, or both)”, “count of stores offering child</w:t>
      </w:r>
      <w:r w:rsidR="00C34120" w:rsidRPr="00AF3707">
        <w:rPr>
          <w:rFonts w:ascii="Times New Roman" w:hAnsi="Times New Roman" w:cs="Times New Roman"/>
          <w:sz w:val="24"/>
          <w:szCs w:val="24"/>
        </w:rPr>
        <w:t>care</w:t>
      </w:r>
      <w:r w:rsidRPr="00AF3707">
        <w:rPr>
          <w:rFonts w:ascii="Times New Roman" w:hAnsi="Times New Roman" w:cs="Times New Roman"/>
          <w:sz w:val="24"/>
          <w:szCs w:val="24"/>
        </w:rPr>
        <w:t>”, “count of products”, and “count of distinct advertising campaigns”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on the </w:t>
      </w:r>
      <w:r w:rsidR="003B7011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AB33AF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3D9B154" w14:textId="7A454476" w:rsidR="008B7738" w:rsidRPr="00AF3707" w:rsidRDefault="007E2B4C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1407C3" w:rsidRPr="00AF3707">
        <w:rPr>
          <w:rFonts w:ascii="Times New Roman" w:hAnsi="Times New Roman" w:cs="Times New Roman"/>
          <w:sz w:val="24"/>
          <w:szCs w:val="24"/>
        </w:rPr>
        <w:t>the count of stores</w:t>
      </w:r>
      <w:r w:rsidR="00AD2D12" w:rsidRPr="00AF3707">
        <w:rPr>
          <w:rFonts w:ascii="Times New Roman" w:hAnsi="Times New Roman" w:cs="Times New Roman"/>
          <w:sz w:val="24"/>
          <w:szCs w:val="24"/>
        </w:rPr>
        <w:t>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A315328" w14:textId="3AEB394B" w:rsidR="007E2B4C" w:rsidRPr="00AF3707" w:rsidRDefault="00627071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Q</w:t>
      </w:r>
      <w:r w:rsidR="00AD2D12" w:rsidRPr="00AF3707">
        <w:rPr>
          <w:rFonts w:ascii="Times New Roman" w:hAnsi="Times New Roman" w:cs="Times New Roman"/>
          <w:sz w:val="24"/>
          <w:szCs w:val="24"/>
        </w:rPr>
        <w:t xml:space="preserve">uery for total count of </w:t>
      </w:r>
      <w:proofErr w:type="spellStart"/>
      <w:r w:rsidR="00AD2D12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12A6D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FE3F50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8B7738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1D526" w14:textId="151496A5" w:rsidR="0082259C" w:rsidRPr="00AF3707" w:rsidRDefault="0082259C" w:rsidP="008B773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291078F" w14:textId="4CD6910F" w:rsidR="008B7738" w:rsidRPr="00AF3707" w:rsidRDefault="00AD2D12" w:rsidP="007E2B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stores </w:t>
      </w:r>
      <w:r w:rsidR="001E3ADC" w:rsidRPr="00AF3707">
        <w:rPr>
          <w:rFonts w:ascii="Times New Roman" w:hAnsi="Times New Roman" w:cs="Times New Roman"/>
          <w:sz w:val="24"/>
          <w:szCs w:val="24"/>
        </w:rPr>
        <w:t>offering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food”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1CE120" w14:textId="5B928657" w:rsidR="00AD2D12" w:rsidRPr="00AF3707" w:rsidRDefault="001A1885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>that</w:t>
      </w:r>
      <w:r w:rsidRPr="00AF3707">
        <w:rPr>
          <w:rFonts w:ascii="Times New Roman" w:hAnsi="Times New Roman" w:cs="Times New Roman"/>
          <w:sz w:val="24"/>
          <w:szCs w:val="24"/>
        </w:rPr>
        <w:t xml:space="preserve"> has either</w:t>
      </w:r>
      <w:r w:rsidR="0082259C" w:rsidRPr="00AF3707">
        <w:rPr>
          <w:rFonts w:ascii="Times New Roman" w:hAnsi="Times New Roman" w:cs="Times New Roman"/>
          <w:sz w:val="24"/>
          <w:szCs w:val="24"/>
        </w:rPr>
        <w:t xml:space="preserve"> or </w:t>
      </w:r>
      <w:r w:rsidR="00A521F1" w:rsidRPr="00AF3707">
        <w:rPr>
          <w:rFonts w:ascii="Times New Roman" w:hAnsi="Times New Roman" w:cs="Times New Roman"/>
          <w:sz w:val="24"/>
          <w:szCs w:val="24"/>
        </w:rPr>
        <w:t xml:space="preserve">both </w:t>
      </w:r>
      <w:proofErr w:type="spellStart"/>
      <w:r w:rsidR="00A521F1" w:rsidRPr="00AF3707">
        <w:rPr>
          <w:rFonts w:ascii="Times New Roman" w:hAnsi="Times New Roman" w:cs="Times New Roman"/>
          <w:sz w:val="24"/>
          <w:szCs w:val="24"/>
        </w:rPr>
        <w:t>Has</w:t>
      </w:r>
      <w:r w:rsidRPr="00AF3707">
        <w:rPr>
          <w:rFonts w:ascii="Times New Roman" w:hAnsi="Times New Roman" w:cs="Times New Roman"/>
          <w:sz w:val="24"/>
          <w:szCs w:val="24"/>
        </w:rPr>
        <w:t>_Restaurant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Has_Snack_Bar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value as true.</w:t>
      </w:r>
    </w:p>
    <w:p w14:paraId="2FC579CE" w14:textId="2C7368ED" w:rsidR="0082259C" w:rsidRPr="00AF3707" w:rsidRDefault="0082259C" w:rsidP="001A18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11255AD4" w14:textId="6BB9D4C9" w:rsidR="008B7738" w:rsidRPr="00AF3707" w:rsidRDefault="008B7738" w:rsidP="008B77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</w:t>
      </w:r>
      <w:r w:rsidR="00C34120" w:rsidRPr="00AF3707">
        <w:rPr>
          <w:rFonts w:ascii="Times New Roman" w:hAnsi="Times New Roman" w:cs="Times New Roman"/>
          <w:sz w:val="24"/>
          <w:szCs w:val="24"/>
        </w:rPr>
        <w:t>count of stores offering childcare”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29DCA60C" w14:textId="725C5F4B" w:rsidR="0082259C" w:rsidRPr="00AF3707" w:rsidRDefault="001F7BCB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the total count of </w:t>
      </w:r>
      <w:proofErr w:type="spellStart"/>
      <w:r w:rsidR="001A1885" w:rsidRPr="00AF3707">
        <w:rPr>
          <w:rFonts w:ascii="Times New Roman" w:hAnsi="Times New Roman" w:cs="Times New Roman"/>
          <w:sz w:val="24"/>
          <w:szCs w:val="24"/>
        </w:rPr>
        <w:t>Store_Number</w:t>
      </w:r>
      <w:proofErr w:type="spellEnd"/>
      <w:r w:rsidR="001A1885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A1885" w:rsidRPr="00AF3707">
        <w:rPr>
          <w:rFonts w:ascii="Times New Roman" w:hAnsi="Times New Roman" w:cs="Times New Roman"/>
          <w:sz w:val="24"/>
          <w:szCs w:val="24"/>
        </w:rPr>
        <w:t xml:space="preserve">table </w:t>
      </w:r>
      <w:r w:rsidR="001E3ADC" w:rsidRPr="00AF3707">
        <w:rPr>
          <w:rFonts w:ascii="Times New Roman" w:hAnsi="Times New Roman" w:cs="Times New Roman"/>
          <w:sz w:val="24"/>
          <w:szCs w:val="24"/>
        </w:rPr>
        <w:t xml:space="preserve">that </w:t>
      </w:r>
      <w:r w:rsidRPr="00AF3707">
        <w:rPr>
          <w:rFonts w:ascii="Times New Roman" w:hAnsi="Times New Roman" w:cs="Times New Roman"/>
          <w:sz w:val="24"/>
          <w:szCs w:val="24"/>
        </w:rPr>
        <w:t>has a Childcare center</w:t>
      </w:r>
      <w:r w:rsidR="00FB7979" w:rsidRPr="00AF3707">
        <w:rPr>
          <w:rFonts w:ascii="Times New Roman" w:hAnsi="Times New Roman" w:cs="Times New Roman"/>
          <w:sz w:val="24"/>
          <w:szCs w:val="24"/>
        </w:rPr>
        <w:t xml:space="preserve"> association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in the </w:t>
      </w:r>
      <w:r w:rsidR="007A0A9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CHILDCARE</w:t>
      </w:r>
      <w:r w:rsidR="007A0A99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0ECB479" w14:textId="28BE5C03" w:rsidR="00C34120" w:rsidRPr="00AF3707" w:rsidRDefault="0082259C" w:rsidP="00C341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the total count. </w:t>
      </w:r>
    </w:p>
    <w:p w14:paraId="7ABBB280" w14:textId="03D24311" w:rsidR="001F7BCB" w:rsidRPr="00AF3707" w:rsidRDefault="00A5617B" w:rsidP="001F7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Show “count of </w:t>
      </w:r>
      <w:r w:rsidR="000005E4" w:rsidRPr="00AF3707">
        <w:rPr>
          <w:rFonts w:ascii="Times New Roman" w:hAnsi="Times New Roman" w:cs="Times New Roman"/>
          <w:sz w:val="24"/>
          <w:szCs w:val="24"/>
        </w:rPr>
        <w:t>products”.</w:t>
      </w:r>
    </w:p>
    <w:p w14:paraId="18016207" w14:textId="57E379F5" w:rsidR="00A5617B" w:rsidRPr="00AF3707" w:rsidRDefault="006656A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PID 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in the 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21051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5048DD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3B7049" w14:textId="4054CBB4" w:rsidR="0082259C" w:rsidRPr="00AF3707" w:rsidRDefault="0082259C" w:rsidP="00A561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0AD63983" w14:textId="3463978D" w:rsidR="006656AC" w:rsidRPr="00AF3707" w:rsidRDefault="006656AC" w:rsidP="006656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Show “count of distinct advertising campaigns”</w:t>
      </w:r>
      <w:r w:rsidR="000005E4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5E7822E1" w14:textId="3A810C9C" w:rsidR="00A3458B" w:rsidRPr="00AF3707" w:rsidRDefault="006656A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Query for the total count of Description </w:t>
      </w:r>
      <w:r w:rsidR="005D3164" w:rsidRPr="00AF3707">
        <w:rPr>
          <w:rFonts w:ascii="Times New Roman" w:hAnsi="Times New Roman" w:cs="Times New Roman"/>
          <w:sz w:val="24"/>
          <w:szCs w:val="24"/>
        </w:rPr>
        <w:t>in</w:t>
      </w:r>
      <w:r w:rsidR="005B11BE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E3AD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AD</w:t>
      </w:r>
      <w:r w:rsidR="00D56377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VERTISING_CAMPAIGNS</w:t>
      </w:r>
      <w:r w:rsidR="00D563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D80AFB" w:rsidRPr="00AF3707">
        <w:rPr>
          <w:rFonts w:ascii="Times New Roman" w:hAnsi="Times New Roman" w:cs="Times New Roman"/>
          <w:sz w:val="24"/>
          <w:szCs w:val="24"/>
        </w:rPr>
        <w:t xml:space="preserve">table. </w:t>
      </w:r>
    </w:p>
    <w:p w14:paraId="67DE2398" w14:textId="7A3067C7" w:rsidR="0082259C" w:rsidRPr="00AF3707" w:rsidRDefault="0082259C" w:rsidP="008225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Display the total count.</w:t>
      </w:r>
    </w:p>
    <w:p w14:paraId="7C97B84C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1E0F850" w14:textId="2DF7201D" w:rsidR="00167320" w:rsidRPr="00AF3707" w:rsidRDefault="007A2BAF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Get Year and Month List</w:t>
      </w:r>
    </w:p>
    <w:p w14:paraId="20EB38B9" w14:textId="43804CC1" w:rsidR="005B24A3" w:rsidRPr="00AF3707" w:rsidRDefault="005B24A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4849796B" w14:textId="17D08645" w:rsidR="009E549A" w:rsidRPr="00AF3707" w:rsidRDefault="00725D4D" w:rsidP="00D44574">
      <w:pPr>
        <w:ind w:left="2160"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32A5A6A" wp14:editId="22FF993D">
            <wp:extent cx="2050415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AF35" w14:textId="74E30C48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A06ECA"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227FD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F870F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227FD0" w:rsidRPr="00AF3707">
        <w:rPr>
          <w:rFonts w:ascii="Times New Roman" w:hAnsi="Times New Roman" w:cs="Times New Roman"/>
        </w:rPr>
        <w:t xml:space="preserve"> </w:t>
      </w:r>
      <w:r w:rsidR="00A06ECA" w:rsidRPr="00AF3707">
        <w:rPr>
          <w:rFonts w:ascii="Times New Roman" w:hAnsi="Times New Roman" w:cs="Times New Roman"/>
          <w:sz w:val="24"/>
          <w:szCs w:val="24"/>
        </w:rPr>
        <w:t>table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2B063A3" w14:textId="455B2250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>Single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73EB46D1" w14:textId="54C9B5B3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27FD0" w:rsidRPr="00AF3707">
        <w:rPr>
          <w:rFonts w:ascii="Times New Roman" w:hAnsi="Times New Roman" w:cs="Times New Roman"/>
          <w:sz w:val="24"/>
          <w:szCs w:val="24"/>
        </w:rPr>
        <w:t xml:space="preserve">Triggered 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when </w:t>
      </w:r>
      <w:r w:rsidR="007059FB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7059FB" w:rsidRPr="00AF3707">
        <w:rPr>
          <w:rFonts w:ascii="Times New Roman" w:hAnsi="Times New Roman" w:cs="Times New Roman"/>
          <w:sz w:val="24"/>
          <w:szCs w:val="24"/>
        </w:rPr>
        <w:t xml:space="preserve"> button is </w:t>
      </w:r>
      <w:r w:rsidR="007F491B" w:rsidRPr="00AF3707">
        <w:rPr>
          <w:rFonts w:ascii="Times New Roman" w:hAnsi="Times New Roman" w:cs="Times New Roman"/>
          <w:sz w:val="24"/>
          <w:szCs w:val="24"/>
        </w:rPr>
        <w:t>clicked.</w:t>
      </w:r>
    </w:p>
    <w:p w14:paraId="2408C1A1" w14:textId="6408A51C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="007F491B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="00F74C55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EF90125" w14:textId="7777777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1ADE978" w14:textId="19FA8387" w:rsidR="006D4683" w:rsidRPr="00AF3707" w:rsidRDefault="006D4683" w:rsidP="006D468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74C55" w:rsidRPr="00AF3707">
        <w:rPr>
          <w:rFonts w:ascii="Times New Roman" w:hAnsi="Times New Roman" w:cs="Times New Roman"/>
          <w:sz w:val="24"/>
          <w:szCs w:val="24"/>
        </w:rPr>
        <w:t>Mother Task is not needed. No decomposition needed.</w:t>
      </w:r>
    </w:p>
    <w:p w14:paraId="7296112A" w14:textId="77777777" w:rsidR="00F74C55" w:rsidRPr="00AF3707" w:rsidRDefault="00F74C55" w:rsidP="006D4683">
      <w:pPr>
        <w:rPr>
          <w:rFonts w:ascii="Times New Roman" w:hAnsi="Times New Roman" w:cs="Times New Roman"/>
          <w:sz w:val="28"/>
          <w:szCs w:val="28"/>
        </w:rPr>
      </w:pPr>
    </w:p>
    <w:p w14:paraId="5E5886F8" w14:textId="3A949E9F" w:rsidR="006D4683" w:rsidRPr="00AF3707" w:rsidRDefault="006D4683" w:rsidP="006D4683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29301B5" w14:textId="6963CF71" w:rsidR="00BA4E4B" w:rsidRPr="00AF3707" w:rsidRDefault="004C2937" w:rsidP="006D46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</w:t>
      </w:r>
      <w:r w:rsidR="00BD31C0" w:rsidRPr="00AF3707">
        <w:rPr>
          <w:rFonts w:ascii="Times New Roman" w:hAnsi="Times New Roman" w:cs="Times New Roman"/>
          <w:sz w:val="24"/>
          <w:szCs w:val="24"/>
        </w:rPr>
        <w:t xml:space="preserve">clicked on the </w:t>
      </w:r>
      <w:r w:rsidR="00B53C7E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State with Highest Volume by Category Report</w:t>
      </w:r>
      <w:r w:rsidR="00190E63"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="007A0A99"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867AAE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27463DA3" w14:textId="49905F08" w:rsidR="004850C4" w:rsidRPr="00AF3707" w:rsidRDefault="00375A41" w:rsidP="004850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Pr="00AF3707">
        <w:rPr>
          <w:rFonts w:ascii="Times New Roman" w:hAnsi="Times New Roman" w:cs="Times New Roman"/>
          <w:b/>
          <w:bCs/>
          <w:sz w:val="24"/>
          <w:szCs w:val="24"/>
        </w:rPr>
        <w:t>Get Year and 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: query for information about the available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DA377D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DA377D" w:rsidRPr="00AF3707">
        <w:rPr>
          <w:rFonts w:ascii="Times New Roman" w:hAnsi="Times New Roman" w:cs="Times New Roman"/>
          <w:sz w:val="24"/>
          <w:szCs w:val="24"/>
        </w:rPr>
        <w:t xml:space="preserve"> fields </w:t>
      </w:r>
      <w:r w:rsidR="00B651B9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B651B9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203B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B651B9" w:rsidRPr="00AF3707">
        <w:rPr>
          <w:rFonts w:ascii="Times New Roman" w:hAnsi="Times New Roman" w:cs="Times New Roman"/>
        </w:rPr>
        <w:t xml:space="preserve"> </w:t>
      </w:r>
      <w:r w:rsidR="00B651B9" w:rsidRPr="00AF3707">
        <w:rPr>
          <w:rFonts w:ascii="Times New Roman" w:hAnsi="Times New Roman" w:cs="Times New Roman"/>
          <w:sz w:val="24"/>
          <w:szCs w:val="24"/>
        </w:rPr>
        <w:t>table</w:t>
      </w:r>
      <w:r w:rsidR="00F54AB2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6E6DAED9" w14:textId="01ABE4EA" w:rsidR="00B85CD8" w:rsidRPr="00AF3707" w:rsidRDefault="004850C4" w:rsidP="002A7A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Display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lists in descending order on the drop-down list.</w:t>
      </w:r>
      <w:r w:rsidR="00EF662B"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137B0" w14:textId="13D3131D" w:rsidR="002A7A27" w:rsidRPr="00AF3707" w:rsidRDefault="00B41779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On the drop-down list, </w:t>
      </w:r>
      <w:r w:rsidR="00E375AD" w:rsidRPr="00AF3707">
        <w:rPr>
          <w:rFonts w:ascii="Times New Roman" w:hAnsi="Times New Roman" w:cs="Times New Roman"/>
          <w:sz w:val="24"/>
          <w:szCs w:val="24"/>
        </w:rPr>
        <w:t xml:space="preserve">show </w:t>
      </w:r>
      <w:r w:rsidR="003E32ED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="003E32ED" w:rsidRPr="00AF3707">
        <w:rPr>
          <w:rFonts w:ascii="Times New Roman" w:hAnsi="Times New Roman" w:cs="Times New Roman"/>
          <w:sz w:val="24"/>
          <w:szCs w:val="24"/>
        </w:rPr>
        <w:t xml:space="preserve"> button</w:t>
      </w:r>
      <w:r w:rsidR="00AF3707">
        <w:rPr>
          <w:rFonts w:ascii="Times New Roman" w:hAnsi="Times New Roman" w:cs="Times New Roman"/>
          <w:sz w:val="24"/>
          <w:szCs w:val="24"/>
        </w:rPr>
        <w:t>.</w:t>
      </w:r>
    </w:p>
    <w:p w14:paraId="4CA85340" w14:textId="3FD5A8F9" w:rsidR="007A26FF" w:rsidRPr="00AF3707" w:rsidRDefault="007A26FF" w:rsidP="002A7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Upon:</w:t>
      </w:r>
    </w:p>
    <w:p w14:paraId="156A9476" w14:textId="77777777" w:rsidR="00D14C24" w:rsidRPr="00AF3707" w:rsidRDefault="007A26FF" w:rsidP="007A26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Click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– </w:t>
      </w:r>
    </w:p>
    <w:p w14:paraId="02C02B42" w14:textId="36015C69" w:rsidR="007A26FF" w:rsidRPr="00AF3707" w:rsidRDefault="00A20A42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both </w:t>
      </w:r>
      <w:r w:rsidR="00E24615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11D96" w:rsidRPr="00AF3707">
        <w:rPr>
          <w:rFonts w:ascii="Times New Roman" w:hAnsi="Times New Roman" w:cs="Times New Roman"/>
          <w:sz w:val="24"/>
          <w:szCs w:val="24"/>
        </w:rPr>
        <w:t>are selected</w:t>
      </w:r>
      <w:r w:rsidR="00AB19EC"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7A26FF" w:rsidRPr="00AF3707">
        <w:rPr>
          <w:rFonts w:ascii="Times New Roman" w:hAnsi="Times New Roman" w:cs="Times New Roman"/>
          <w:sz w:val="24"/>
          <w:szCs w:val="24"/>
        </w:rPr>
        <w:t xml:space="preserve">Jump to the </w:t>
      </w:r>
      <w:r w:rsidR="00FB24AE" w:rsidRPr="00AF3707">
        <w:rPr>
          <w:rFonts w:ascii="Times New Roman" w:hAnsi="Times New Roman" w:cs="Times New Roman"/>
          <w:b/>
          <w:bCs/>
          <w:sz w:val="24"/>
          <w:szCs w:val="24"/>
        </w:rPr>
        <w:t>View State with Highest Volume by Category Report</w:t>
      </w:r>
      <w:r w:rsidR="00FB24AE" w:rsidRPr="00AF3707">
        <w:rPr>
          <w:rFonts w:ascii="Times New Roman" w:hAnsi="Times New Roman" w:cs="Times New Roman"/>
          <w:sz w:val="24"/>
          <w:szCs w:val="24"/>
        </w:rPr>
        <w:t xml:space="preserve"> task</w:t>
      </w:r>
      <w:r w:rsidR="00B27CE6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1E173595" w14:textId="4F045893" w:rsidR="00AB19EC" w:rsidRPr="00AF3707" w:rsidRDefault="00AB19EC" w:rsidP="00D14C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one 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or </w:t>
      </w:r>
      <w:r w:rsidR="007B418C" w:rsidRPr="00AF3707">
        <w:rPr>
          <w:rFonts w:ascii="Times New Roman" w:hAnsi="Times New Roman" w:cs="Times New Roman"/>
          <w:sz w:val="24"/>
          <w:szCs w:val="24"/>
        </w:rPr>
        <w:t>both fields</w:t>
      </w:r>
      <w:r w:rsidR="00DE33C5" w:rsidRPr="00AF3707">
        <w:rPr>
          <w:rFonts w:ascii="Times New Roman" w:hAnsi="Times New Roman" w:cs="Times New Roman"/>
          <w:sz w:val="24"/>
          <w:szCs w:val="24"/>
        </w:rPr>
        <w:t xml:space="preserve"> are empty – display a message asking for </w:t>
      </w:r>
      <w:r w:rsidR="000F3273" w:rsidRPr="00AF3707">
        <w:rPr>
          <w:rFonts w:ascii="Times New Roman" w:hAnsi="Times New Roman" w:cs="Times New Roman"/>
          <w:sz w:val="24"/>
          <w:szCs w:val="24"/>
        </w:rPr>
        <w:t>user input.</w:t>
      </w:r>
    </w:p>
    <w:p w14:paraId="6D198910" w14:textId="77777777" w:rsidR="007D1155" w:rsidRPr="00AF3707" w:rsidRDefault="007D1155" w:rsidP="007D1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51C9182" w14:textId="1A710B91" w:rsidR="00167320" w:rsidRPr="00AF3707" w:rsidRDefault="0016732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DD58AD2" w14:textId="043B8FA1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371698" w14:textId="77777777" w:rsidR="001E3ADC" w:rsidRPr="00AF3707" w:rsidRDefault="001E3AD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FC9ADA" w14:textId="6258C095" w:rsidR="007A15AA" w:rsidRPr="00AF3707" w:rsidRDefault="000A6A3D">
      <w:pPr>
        <w:rPr>
          <w:rFonts w:ascii="Times New Roman" w:hAnsi="Times New Roman" w:cs="Times New Roman"/>
          <w:sz w:val="32"/>
          <w:szCs w:val="32"/>
          <w:u w:val="single"/>
        </w:rPr>
      </w:pPr>
      <w:r w:rsidRPr="00AF3707">
        <w:rPr>
          <w:rFonts w:ascii="Times New Roman" w:hAnsi="Times New Roman" w:cs="Times New Roman"/>
          <w:sz w:val="32"/>
          <w:szCs w:val="32"/>
          <w:u w:val="single"/>
        </w:rPr>
        <w:lastRenderedPageBreak/>
        <w:t>View State with Highest Volume by Category Report</w:t>
      </w:r>
    </w:p>
    <w:p w14:paraId="73485DB5" w14:textId="3DBF7472" w:rsidR="00AF3707" w:rsidRDefault="00AF3707" w:rsidP="00AF3707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Task Decomp</w:t>
      </w:r>
    </w:p>
    <w:p w14:paraId="3D7B3EF7" w14:textId="72459A96" w:rsidR="000A6A3D" w:rsidRPr="00AF3707" w:rsidRDefault="008B0757" w:rsidP="00AF3707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noProof/>
        </w:rPr>
        <w:drawing>
          <wp:inline distT="0" distB="0" distL="0" distR="0" wp14:anchorId="7DADE7A7" wp14:editId="7E163469">
            <wp:extent cx="2050415" cy="1255395"/>
            <wp:effectExtent l="0" t="0" r="698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E8CC4" w14:textId="3CA9E466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 xml:space="preserve">5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ITY</w:t>
      </w:r>
      <w:r w:rsidR="009B4C34" w:rsidRPr="00AF3707">
        <w:rPr>
          <w:rFonts w:ascii="Times New Roman" w:hAnsi="Times New Roman" w:cs="Times New Roman"/>
          <w:sz w:val="24"/>
          <w:szCs w:val="24"/>
        </w:rPr>
        <w:t>,</w:t>
      </w:r>
      <w:r w:rsidR="009B4C34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AY</w:t>
      </w:r>
      <w:r w:rsidR="00CE5EAC" w:rsidRPr="00AF3707">
        <w:rPr>
          <w:rFonts w:ascii="Times New Roman" w:hAnsi="Times New Roman" w:cs="Times New Roman"/>
          <w:sz w:val="24"/>
          <w:szCs w:val="24"/>
        </w:rPr>
        <w:t xml:space="preserve">, 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ALE</w:t>
      </w:r>
      <w:r w:rsidR="00CE5EAC" w:rsidRPr="00AF3707">
        <w:rPr>
          <w:rFonts w:ascii="Times New Roman" w:hAnsi="Times New Roman" w:cs="Times New Roman"/>
          <w:sz w:val="24"/>
          <w:szCs w:val="24"/>
        </w:rPr>
        <w:t>,</w:t>
      </w:r>
      <w:r w:rsidR="00CE5EA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A7D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ATEGORY</w:t>
      </w:r>
      <w:r w:rsidR="005A7DAD" w:rsidRPr="00AF3707">
        <w:rPr>
          <w:rFonts w:ascii="Times New Roman" w:hAnsi="Times New Roman" w:cs="Times New Roman"/>
          <w:sz w:val="24"/>
          <w:szCs w:val="24"/>
        </w:rPr>
        <w:t>,</w:t>
      </w:r>
      <w:r w:rsidR="00A31410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A31410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TORE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</w:p>
    <w:p w14:paraId="047B315E" w14:textId="4D39B4B5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8B0757" w:rsidRPr="00AF3707">
        <w:rPr>
          <w:rFonts w:ascii="Times New Roman" w:hAnsi="Times New Roman" w:cs="Times New Roman"/>
          <w:sz w:val="24"/>
          <w:szCs w:val="24"/>
        </w:rPr>
        <w:t>Several different schema constructs are needed.</w:t>
      </w:r>
    </w:p>
    <w:p w14:paraId="0521A7DD" w14:textId="1907C53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FC7F75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</w:t>
      </w:r>
      <w:r w:rsidR="00FC7F75" w:rsidRPr="00AF3707">
        <w:rPr>
          <w:rFonts w:ascii="Times New Roman" w:hAnsi="Times New Roman" w:cs="Times New Roman"/>
          <w:sz w:val="24"/>
          <w:szCs w:val="24"/>
        </w:rPr>
        <w:t>from the</w:t>
      </w:r>
      <w:r w:rsidR="009604D6" w:rsidRPr="00AF3707">
        <w:rPr>
          <w:rFonts w:ascii="Times New Roman" w:hAnsi="Times New Roman" w:cs="Times New Roman"/>
          <w:sz w:val="24"/>
          <w:szCs w:val="24"/>
        </w:rPr>
        <w:t xml:space="preserve"> drop-down list </w:t>
      </w:r>
      <w:r w:rsidRPr="00AF3707">
        <w:rPr>
          <w:rFonts w:ascii="Times New Roman" w:hAnsi="Times New Roman" w:cs="Times New Roman"/>
          <w:sz w:val="24"/>
          <w:szCs w:val="24"/>
        </w:rPr>
        <w:t>is clicked.</w:t>
      </w:r>
    </w:p>
    <w:p w14:paraId="77316C0D" w14:textId="0E83D019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A1EE1" w:rsidRPr="00AF3707">
        <w:rPr>
          <w:rFonts w:ascii="Times New Roman" w:hAnsi="Times New Roman" w:cs="Times New Roman"/>
          <w:sz w:val="24"/>
          <w:szCs w:val="24"/>
        </w:rPr>
        <w:t>Medium</w:t>
      </w:r>
      <w:r w:rsidRPr="00AF3707">
        <w:rPr>
          <w:rFonts w:ascii="Times New Roman" w:hAnsi="Times New Roman" w:cs="Times New Roman"/>
          <w:sz w:val="24"/>
          <w:szCs w:val="24"/>
        </w:rPr>
        <w:t xml:space="preserve"> – </w:t>
      </w:r>
      <w:r w:rsidR="002A1EE1" w:rsidRPr="00AF3707">
        <w:rPr>
          <w:rFonts w:ascii="Times New Roman" w:hAnsi="Times New Roman" w:cs="Times New Roman"/>
          <w:sz w:val="24"/>
          <w:szCs w:val="24"/>
        </w:rPr>
        <w:t>monthly report</w:t>
      </w:r>
      <w:r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E0B135A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49F23B70" w14:textId="77777777" w:rsidR="007B418C" w:rsidRPr="00AF3707" w:rsidRDefault="007B418C" w:rsidP="007B418C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6CDF060F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</w:p>
    <w:p w14:paraId="42F86D80" w14:textId="77777777" w:rsidR="007B418C" w:rsidRPr="00AF3707" w:rsidRDefault="007B418C" w:rsidP="007B418C">
      <w:pPr>
        <w:rPr>
          <w:rFonts w:ascii="Times New Roman" w:hAnsi="Times New Roman" w:cs="Times New Roman"/>
          <w:sz w:val="28"/>
          <w:szCs w:val="28"/>
        </w:rPr>
      </w:pPr>
      <w:r w:rsidRPr="00AF3707">
        <w:rPr>
          <w:rFonts w:ascii="Times New Roman" w:hAnsi="Times New Roman" w:cs="Times New Roman"/>
          <w:sz w:val="28"/>
          <w:szCs w:val="28"/>
        </w:rPr>
        <w:t>Abstract Code</w:t>
      </w:r>
    </w:p>
    <w:p w14:paraId="7AAA63BD" w14:textId="4B669711" w:rsidR="003719EF" w:rsidRPr="00AF3707" w:rsidRDefault="007B418C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User clicked on the </w:t>
      </w:r>
      <w:r w:rsidR="00AD3998"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</w:t>
      </w:r>
      <w:r w:rsidR="007143CD" w:rsidRPr="00AF3707">
        <w:rPr>
          <w:rFonts w:ascii="Times New Roman" w:hAnsi="Times New Roman" w:cs="Times New Roman"/>
          <w:sz w:val="24"/>
          <w:szCs w:val="24"/>
        </w:rPr>
        <w:t>e drop-down list</w:t>
      </w:r>
      <w:r w:rsidR="003719EF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4F8DB1AC" w14:textId="103FF2BC" w:rsidR="007B418C" w:rsidRPr="00AF3707" w:rsidRDefault="003719EF" w:rsidP="007B4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If data validation is successful for both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Pr="00AF3707">
        <w:rPr>
          <w:rFonts w:ascii="Times New Roman" w:hAnsi="Times New Roman" w:cs="Times New Roman"/>
          <w:sz w:val="24"/>
          <w:szCs w:val="24"/>
        </w:rPr>
        <w:t xml:space="preserve"> input fields, then proceed</w:t>
      </w:r>
      <w:r w:rsidR="007B418C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05EBE481" w14:textId="7CA7669E" w:rsidR="00057355" w:rsidRPr="00AF3707" w:rsidRDefault="007B418C" w:rsidP="00C42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Run the </w:t>
      </w:r>
      <w:r w:rsidR="00CD4B63" w:rsidRPr="00AF3707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5A3CD8" w:rsidRPr="00AF3707">
        <w:rPr>
          <w:rFonts w:ascii="Times New Roman" w:hAnsi="Times New Roman" w:cs="Times New Roman"/>
          <w:b/>
          <w:bCs/>
          <w:sz w:val="24"/>
          <w:szCs w:val="24"/>
        </w:rPr>
        <w:t xml:space="preserve"> State with Highest Volume by Category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task: </w:t>
      </w:r>
    </w:p>
    <w:p w14:paraId="1CA1C09C" w14:textId="57DBCC16" w:rsidR="00A46265" w:rsidRPr="00AF3707" w:rsidRDefault="00ED4DB4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Find 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all Sales data 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F1577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table based on the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year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and </w:t>
      </w:r>
      <w:r w:rsidR="001F42F0" w:rsidRPr="00AF3707">
        <w:rPr>
          <w:rFonts w:ascii="Times New Roman" w:hAnsi="Times New Roman" w:cs="Times New Roman"/>
          <w:i/>
          <w:iCs/>
          <w:sz w:val="24"/>
          <w:szCs w:val="24"/>
        </w:rPr>
        <w:t>month</w:t>
      </w:r>
      <w:r w:rsidR="001F42F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(from the </w:t>
      </w:r>
      <w:r w:rsidR="0096785C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table) </w:t>
      </w:r>
      <w:r w:rsidR="001F42F0" w:rsidRPr="00AF3707">
        <w:rPr>
          <w:rFonts w:ascii="Times New Roman" w:hAnsi="Times New Roman" w:cs="Times New Roman"/>
          <w:sz w:val="24"/>
          <w:szCs w:val="24"/>
        </w:rPr>
        <w:t>selected.</w:t>
      </w:r>
    </w:p>
    <w:p w14:paraId="3D18ACB1" w14:textId="025993BB" w:rsidR="00AE0B7A" w:rsidRPr="00AF3707" w:rsidRDefault="00BC649C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Get all</w:t>
      </w:r>
      <w:r w:rsidR="00BE4F8B">
        <w:rPr>
          <w:rFonts w:ascii="Times New Roman" w:hAnsi="Times New Roman" w:cs="Times New Roman"/>
          <w:sz w:val="24"/>
          <w:szCs w:val="24"/>
        </w:rPr>
        <w:t xml:space="preserve"> categories by using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DE3"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257DE3" w:rsidRPr="00AF3707">
        <w:rPr>
          <w:rFonts w:ascii="Times New Roman" w:hAnsi="Times New Roman" w:cs="Times New Roman"/>
          <w:sz w:val="24"/>
          <w:szCs w:val="24"/>
        </w:rPr>
        <w:t xml:space="preserve"> data</w:t>
      </w:r>
      <w:r w:rsidR="0096785C" w:rsidRPr="00AF3707">
        <w:rPr>
          <w:rFonts w:ascii="Times New Roman" w:hAnsi="Times New Roman" w:cs="Times New Roman"/>
          <w:sz w:val="24"/>
          <w:szCs w:val="24"/>
        </w:rPr>
        <w:t xml:space="preserve"> (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from the </w:t>
      </w:r>
      <w:r w:rsidR="003719EF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57DE3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96785C" w:rsidRPr="00AF3707">
        <w:rPr>
          <w:rFonts w:ascii="Times New Roman" w:hAnsi="Times New Roman" w:cs="Times New Roman"/>
          <w:sz w:val="24"/>
          <w:szCs w:val="24"/>
        </w:rPr>
        <w:t>)</w:t>
      </w:r>
      <w:r w:rsidR="002E21E7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7D281981" w14:textId="4C505CDC" w:rsidR="002B22AB" w:rsidRPr="002B22AB" w:rsidRDefault="003D7C11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In each category, aggregate </w:t>
      </w:r>
      <w:r w:rsidR="00FD10BB">
        <w:rPr>
          <w:rFonts w:ascii="Times New Roman" w:hAnsi="Times New Roman" w:cs="Times New Roman"/>
          <w:sz w:val="24"/>
          <w:szCs w:val="24"/>
        </w:rPr>
        <w:t xml:space="preserve">each state’s </w:t>
      </w:r>
      <w:r w:rsidRPr="00AF3707">
        <w:rPr>
          <w:rFonts w:ascii="Times New Roman" w:hAnsi="Times New Roman" w:cs="Times New Roman"/>
          <w:sz w:val="24"/>
          <w:szCs w:val="24"/>
        </w:rPr>
        <w:t xml:space="preserve">sales </w:t>
      </w:r>
      <w:r w:rsidR="002B22AB">
        <w:rPr>
          <w:rFonts w:ascii="Times New Roman" w:hAnsi="Times New Roman" w:cs="Times New Roman"/>
          <w:sz w:val="24"/>
          <w:szCs w:val="24"/>
        </w:rPr>
        <w:t xml:space="preserve">Quantity </w:t>
      </w:r>
      <w:r w:rsidRPr="00AF3707">
        <w:rPr>
          <w:rFonts w:ascii="Times New Roman" w:hAnsi="Times New Roman" w:cs="Times New Roman"/>
          <w:sz w:val="24"/>
          <w:szCs w:val="24"/>
        </w:rPr>
        <w:t>data</w:t>
      </w:r>
      <w:r w:rsidR="002B22AB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2B22AB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B22AB" w:rsidRPr="00AF3707">
        <w:rPr>
          <w:rFonts w:ascii="Times New Roman" w:hAnsi="Times New Roman" w:cs="Times New Roman"/>
          <w:sz w:val="24"/>
          <w:szCs w:val="24"/>
        </w:rPr>
        <w:t xml:space="preserve"> table</w:t>
      </w:r>
      <w:r w:rsidR="002B22AB">
        <w:rPr>
          <w:rFonts w:ascii="Times New Roman" w:hAnsi="Times New Roman" w:cs="Times New Roman"/>
          <w:sz w:val="24"/>
          <w:szCs w:val="24"/>
        </w:rPr>
        <w:t>)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FD10BB">
        <w:rPr>
          <w:rFonts w:ascii="Times New Roman" w:hAnsi="Times New Roman" w:cs="Times New Roman"/>
          <w:sz w:val="24"/>
          <w:szCs w:val="24"/>
        </w:rPr>
        <w:t xml:space="preserve">by adding up 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all stores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="00FD10BB">
        <w:rPr>
          <w:rFonts w:ascii="Times New Roman" w:hAnsi="Times New Roman" w:cs="Times New Roman"/>
          <w:sz w:val="24"/>
          <w:szCs w:val="24"/>
        </w:rPr>
        <w:t>’s sales Quantity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2B22AB">
        <w:rPr>
          <w:rFonts w:ascii="Times New Roman" w:hAnsi="Times New Roman" w:cs="Times New Roman"/>
          <w:sz w:val="24"/>
          <w:szCs w:val="24"/>
        </w:rPr>
        <w:t>in each</w:t>
      </w:r>
      <w:r w:rsidRPr="00AF3707">
        <w:rPr>
          <w:rFonts w:ascii="Times New Roman" w:hAnsi="Times New Roman" w:cs="Times New Roman"/>
          <w:sz w:val="24"/>
          <w:szCs w:val="24"/>
        </w:rPr>
        <w:t xml:space="preserve"> state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(from the </w:t>
      </w:r>
      <w:r w:rsidR="00A216AD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CITY</w:t>
      </w:r>
      <w:r w:rsidR="00A216AD" w:rsidRPr="00AF3707">
        <w:rPr>
          <w:rFonts w:ascii="Times New Roman" w:hAnsi="Times New Roman" w:cs="Times New Roman"/>
          <w:sz w:val="24"/>
          <w:szCs w:val="24"/>
        </w:rPr>
        <w:t xml:space="preserve"> table)</w:t>
      </w:r>
      <w:r w:rsidR="002B22AB">
        <w:rPr>
          <w:rFonts w:ascii="Times New Roman" w:hAnsi="Times New Roman" w:cs="Times New Roman"/>
          <w:sz w:val="24"/>
          <w:szCs w:val="24"/>
        </w:rPr>
        <w:t>.</w:t>
      </w:r>
    </w:p>
    <w:p w14:paraId="2DE89D2E" w14:textId="0AAF0A8C" w:rsidR="00ED4DB4" w:rsidRPr="00AF3707" w:rsidRDefault="002B22AB" w:rsidP="00AE0B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7C11" w:rsidRPr="00AF3707">
        <w:rPr>
          <w:rFonts w:ascii="Times New Roman" w:hAnsi="Times New Roman" w:cs="Times New Roman"/>
          <w:sz w:val="24"/>
          <w:szCs w:val="24"/>
        </w:rPr>
        <w:t>ind the states that sold the highest number of units</w:t>
      </w:r>
      <w:r>
        <w:rPr>
          <w:rFonts w:ascii="Times New Roman" w:hAnsi="Times New Roman" w:cs="Times New Roman"/>
          <w:sz w:val="24"/>
          <w:szCs w:val="24"/>
        </w:rPr>
        <w:t xml:space="preserve"> in each category</w:t>
      </w:r>
      <w:r w:rsidR="003D7C11" w:rsidRPr="00AF37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47375C" w14:textId="50A3B469" w:rsidR="0096785C" w:rsidRPr="00AF3707" w:rsidRDefault="00ED4DB4" w:rsidP="00A0584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If two or more states tied for having the greatest number of units, then save all those states and their total units.</w:t>
      </w:r>
    </w:p>
    <w:p w14:paraId="4F3D3E40" w14:textId="564B1114" w:rsidR="0026503E" w:rsidRPr="00AF3707" w:rsidRDefault="00A216AD" w:rsidP="009678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>Sort by category name ascending, di</w:t>
      </w:r>
      <w:r w:rsidR="00CD7A97" w:rsidRPr="00AF3707">
        <w:rPr>
          <w:rFonts w:ascii="Times New Roman" w:hAnsi="Times New Roman" w:cs="Times New Roman"/>
          <w:sz w:val="24"/>
          <w:szCs w:val="24"/>
        </w:rPr>
        <w:t>splay each category</w:t>
      </w:r>
      <w:r w:rsidR="00A726C7" w:rsidRPr="00AF3707">
        <w:rPr>
          <w:rFonts w:ascii="Times New Roman" w:hAnsi="Times New Roman" w:cs="Times New Roman"/>
          <w:sz w:val="24"/>
          <w:szCs w:val="24"/>
        </w:rPr>
        <w:t xml:space="preserve"> name</w:t>
      </w:r>
      <w:r w:rsidR="00CE760C" w:rsidRPr="00AF3707">
        <w:rPr>
          <w:rFonts w:ascii="Times New Roman" w:hAnsi="Times New Roman" w:cs="Times New Roman"/>
          <w:sz w:val="24"/>
          <w:szCs w:val="24"/>
        </w:rPr>
        <w:t>, its corresponding state</w:t>
      </w:r>
      <w:r w:rsidR="00DA399E" w:rsidRPr="00AF3707">
        <w:rPr>
          <w:rFonts w:ascii="Times New Roman" w:hAnsi="Times New Roman" w:cs="Times New Roman"/>
          <w:sz w:val="24"/>
          <w:szCs w:val="24"/>
        </w:rPr>
        <w:t xml:space="preserve">s with the </w:t>
      </w:r>
      <w:r w:rsidR="00524142" w:rsidRPr="00AF3707">
        <w:rPr>
          <w:rFonts w:ascii="Times New Roman" w:hAnsi="Times New Roman" w:cs="Times New Roman"/>
          <w:sz w:val="24"/>
          <w:szCs w:val="24"/>
        </w:rPr>
        <w:t>highest units sold</w:t>
      </w:r>
      <w:r w:rsidR="00CE760C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876051" w:rsidRPr="00AF3707">
        <w:rPr>
          <w:rFonts w:ascii="Times New Roman" w:hAnsi="Times New Roman" w:cs="Times New Roman"/>
          <w:sz w:val="24"/>
          <w:szCs w:val="24"/>
        </w:rPr>
        <w:t xml:space="preserve"> total units sold</w:t>
      </w:r>
      <w:r w:rsidR="00A0584D" w:rsidRPr="00AF3707">
        <w:rPr>
          <w:rFonts w:ascii="Times New Roman" w:hAnsi="Times New Roman" w:cs="Times New Roman"/>
          <w:sz w:val="24"/>
          <w:szCs w:val="24"/>
        </w:rPr>
        <w:t>.</w:t>
      </w:r>
    </w:p>
    <w:p w14:paraId="3B987BC4" w14:textId="1428DA75" w:rsidR="0096785C" w:rsidRPr="00AF3707" w:rsidRDefault="0096785C" w:rsidP="0096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</w:t>
      </w:r>
      <w:r w:rsidR="007D7842" w:rsidRPr="00AF3707">
        <w:rPr>
          <w:rFonts w:ascii="Times New Roman" w:hAnsi="Times New Roman" w:cs="Times New Roman"/>
          <w:sz w:val="24"/>
          <w:szCs w:val="24"/>
        </w:rPr>
        <w:t xml:space="preserve"> the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="003203BB"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96785C" w:rsidRPr="00AF370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B6689" w14:textId="77777777" w:rsidR="007863B1" w:rsidRDefault="007863B1" w:rsidP="00AF3707">
      <w:pPr>
        <w:spacing w:after="0" w:line="240" w:lineRule="auto"/>
      </w:pPr>
      <w:r>
        <w:separator/>
      </w:r>
    </w:p>
  </w:endnote>
  <w:endnote w:type="continuationSeparator" w:id="0">
    <w:p w14:paraId="2C76CCBF" w14:textId="77777777" w:rsidR="007863B1" w:rsidRDefault="007863B1" w:rsidP="00AF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1525C" w14:textId="77777777" w:rsidR="007863B1" w:rsidRDefault="007863B1" w:rsidP="00AF3707">
      <w:pPr>
        <w:spacing w:after="0" w:line="240" w:lineRule="auto"/>
      </w:pPr>
      <w:r>
        <w:separator/>
      </w:r>
    </w:p>
  </w:footnote>
  <w:footnote w:type="continuationSeparator" w:id="0">
    <w:p w14:paraId="48F52A68" w14:textId="77777777" w:rsidR="007863B1" w:rsidRDefault="007863B1" w:rsidP="00AF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FAC1" w14:textId="74F5112D" w:rsidR="00AF3707" w:rsidRDefault="00AF3707">
    <w:pPr>
      <w:pStyle w:val="Header"/>
    </w:pPr>
    <w:r>
      <w:tab/>
    </w: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1FE4F67B" w14:textId="77777777" w:rsidR="00AF3707" w:rsidRDefault="00AF3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B5C77"/>
    <w:multiLevelType w:val="hybridMultilevel"/>
    <w:tmpl w:val="18802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4"/>
    <w:rsid w:val="000005E4"/>
    <w:rsid w:val="00012463"/>
    <w:rsid w:val="00014AD5"/>
    <w:rsid w:val="00023244"/>
    <w:rsid w:val="00057355"/>
    <w:rsid w:val="000626B9"/>
    <w:rsid w:val="00087B0C"/>
    <w:rsid w:val="000A4453"/>
    <w:rsid w:val="000A6A3D"/>
    <w:rsid w:val="000B79A8"/>
    <w:rsid w:val="000E2BE9"/>
    <w:rsid w:val="000F3273"/>
    <w:rsid w:val="00107D1D"/>
    <w:rsid w:val="00112A6D"/>
    <w:rsid w:val="00112D26"/>
    <w:rsid w:val="00122B72"/>
    <w:rsid w:val="00132695"/>
    <w:rsid w:val="0013622A"/>
    <w:rsid w:val="001407C3"/>
    <w:rsid w:val="0014236D"/>
    <w:rsid w:val="00167320"/>
    <w:rsid w:val="001704A5"/>
    <w:rsid w:val="00180130"/>
    <w:rsid w:val="001830C2"/>
    <w:rsid w:val="00190E63"/>
    <w:rsid w:val="00194114"/>
    <w:rsid w:val="001A1885"/>
    <w:rsid w:val="001A50B9"/>
    <w:rsid w:val="001D1A51"/>
    <w:rsid w:val="001E3ADC"/>
    <w:rsid w:val="001F42F0"/>
    <w:rsid w:val="001F7BCB"/>
    <w:rsid w:val="001F7C92"/>
    <w:rsid w:val="0020021B"/>
    <w:rsid w:val="002150B1"/>
    <w:rsid w:val="00222008"/>
    <w:rsid w:val="00227FD0"/>
    <w:rsid w:val="00240170"/>
    <w:rsid w:val="00244288"/>
    <w:rsid w:val="00257DE3"/>
    <w:rsid w:val="0026251E"/>
    <w:rsid w:val="00264F0C"/>
    <w:rsid w:val="0026503E"/>
    <w:rsid w:val="002758F6"/>
    <w:rsid w:val="00286BDB"/>
    <w:rsid w:val="002902E4"/>
    <w:rsid w:val="002A1EE1"/>
    <w:rsid w:val="002A3AB8"/>
    <w:rsid w:val="002A7A27"/>
    <w:rsid w:val="002B22AB"/>
    <w:rsid w:val="002B286D"/>
    <w:rsid w:val="002B54F5"/>
    <w:rsid w:val="002E21E7"/>
    <w:rsid w:val="002F1577"/>
    <w:rsid w:val="002F4E6B"/>
    <w:rsid w:val="003203BB"/>
    <w:rsid w:val="00321051"/>
    <w:rsid w:val="0032763B"/>
    <w:rsid w:val="003719EF"/>
    <w:rsid w:val="00375A41"/>
    <w:rsid w:val="003B273A"/>
    <w:rsid w:val="003B7011"/>
    <w:rsid w:val="003D47C5"/>
    <w:rsid w:val="003D7C11"/>
    <w:rsid w:val="003E32ED"/>
    <w:rsid w:val="003E5371"/>
    <w:rsid w:val="003E6140"/>
    <w:rsid w:val="004139E6"/>
    <w:rsid w:val="0043421F"/>
    <w:rsid w:val="00436096"/>
    <w:rsid w:val="00437820"/>
    <w:rsid w:val="00463D07"/>
    <w:rsid w:val="004850C4"/>
    <w:rsid w:val="00496664"/>
    <w:rsid w:val="004A042E"/>
    <w:rsid w:val="004B5240"/>
    <w:rsid w:val="004C27A9"/>
    <w:rsid w:val="004C2937"/>
    <w:rsid w:val="005048DD"/>
    <w:rsid w:val="005166D4"/>
    <w:rsid w:val="00524142"/>
    <w:rsid w:val="00544FF5"/>
    <w:rsid w:val="00563EA4"/>
    <w:rsid w:val="0056749F"/>
    <w:rsid w:val="005A3CD8"/>
    <w:rsid w:val="005A7DAD"/>
    <w:rsid w:val="005B0FF3"/>
    <w:rsid w:val="005B11BE"/>
    <w:rsid w:val="005B24A3"/>
    <w:rsid w:val="005B3B53"/>
    <w:rsid w:val="005C39EC"/>
    <w:rsid w:val="005D3164"/>
    <w:rsid w:val="005D560B"/>
    <w:rsid w:val="005E43D3"/>
    <w:rsid w:val="005F4907"/>
    <w:rsid w:val="005F73EF"/>
    <w:rsid w:val="00604AEA"/>
    <w:rsid w:val="006214F3"/>
    <w:rsid w:val="00627071"/>
    <w:rsid w:val="00636872"/>
    <w:rsid w:val="00640B35"/>
    <w:rsid w:val="006640BC"/>
    <w:rsid w:val="006656AC"/>
    <w:rsid w:val="006A56ED"/>
    <w:rsid w:val="006D4683"/>
    <w:rsid w:val="006D584E"/>
    <w:rsid w:val="006E0809"/>
    <w:rsid w:val="00703C07"/>
    <w:rsid w:val="007059FB"/>
    <w:rsid w:val="007143CD"/>
    <w:rsid w:val="00725D4D"/>
    <w:rsid w:val="00730C34"/>
    <w:rsid w:val="007452FD"/>
    <w:rsid w:val="00747A0C"/>
    <w:rsid w:val="0075616F"/>
    <w:rsid w:val="0077503B"/>
    <w:rsid w:val="007863B1"/>
    <w:rsid w:val="007A0A99"/>
    <w:rsid w:val="007A26FF"/>
    <w:rsid w:val="007A2BAF"/>
    <w:rsid w:val="007B418C"/>
    <w:rsid w:val="007C0A2D"/>
    <w:rsid w:val="007D1155"/>
    <w:rsid w:val="007D7842"/>
    <w:rsid w:val="007E2B4C"/>
    <w:rsid w:val="007E7C8B"/>
    <w:rsid w:val="007F34E7"/>
    <w:rsid w:val="007F491B"/>
    <w:rsid w:val="0080265D"/>
    <w:rsid w:val="00802F65"/>
    <w:rsid w:val="0082259C"/>
    <w:rsid w:val="00867AAE"/>
    <w:rsid w:val="00876051"/>
    <w:rsid w:val="0088418B"/>
    <w:rsid w:val="00897F1A"/>
    <w:rsid w:val="008B0757"/>
    <w:rsid w:val="008B7738"/>
    <w:rsid w:val="008C233E"/>
    <w:rsid w:val="00905F64"/>
    <w:rsid w:val="00906380"/>
    <w:rsid w:val="009242E3"/>
    <w:rsid w:val="009435ED"/>
    <w:rsid w:val="009511D5"/>
    <w:rsid w:val="009604D6"/>
    <w:rsid w:val="0096785C"/>
    <w:rsid w:val="009A1F64"/>
    <w:rsid w:val="009B41A1"/>
    <w:rsid w:val="009B4C34"/>
    <w:rsid w:val="009B529E"/>
    <w:rsid w:val="009B7779"/>
    <w:rsid w:val="009D0F32"/>
    <w:rsid w:val="009E4DE6"/>
    <w:rsid w:val="009E549A"/>
    <w:rsid w:val="009E6628"/>
    <w:rsid w:val="00A0584D"/>
    <w:rsid w:val="00A06ECA"/>
    <w:rsid w:val="00A20A42"/>
    <w:rsid w:val="00A216AD"/>
    <w:rsid w:val="00A31410"/>
    <w:rsid w:val="00A3458B"/>
    <w:rsid w:val="00A46265"/>
    <w:rsid w:val="00A473F4"/>
    <w:rsid w:val="00A51E49"/>
    <w:rsid w:val="00A521F1"/>
    <w:rsid w:val="00A5617B"/>
    <w:rsid w:val="00A726C7"/>
    <w:rsid w:val="00A72922"/>
    <w:rsid w:val="00A80360"/>
    <w:rsid w:val="00A83581"/>
    <w:rsid w:val="00A83644"/>
    <w:rsid w:val="00A96999"/>
    <w:rsid w:val="00AB19EC"/>
    <w:rsid w:val="00AB33AF"/>
    <w:rsid w:val="00AC1419"/>
    <w:rsid w:val="00AD1075"/>
    <w:rsid w:val="00AD2D12"/>
    <w:rsid w:val="00AD3998"/>
    <w:rsid w:val="00AE0B7A"/>
    <w:rsid w:val="00AE39CF"/>
    <w:rsid w:val="00AE3D73"/>
    <w:rsid w:val="00AE5375"/>
    <w:rsid w:val="00AF24AD"/>
    <w:rsid w:val="00AF3707"/>
    <w:rsid w:val="00AF5732"/>
    <w:rsid w:val="00B20AF0"/>
    <w:rsid w:val="00B27CE6"/>
    <w:rsid w:val="00B30016"/>
    <w:rsid w:val="00B41779"/>
    <w:rsid w:val="00B44DD8"/>
    <w:rsid w:val="00B47187"/>
    <w:rsid w:val="00B53C7E"/>
    <w:rsid w:val="00B63B06"/>
    <w:rsid w:val="00B651B9"/>
    <w:rsid w:val="00B85CD8"/>
    <w:rsid w:val="00B93D93"/>
    <w:rsid w:val="00BA4E4B"/>
    <w:rsid w:val="00BB4311"/>
    <w:rsid w:val="00BC233D"/>
    <w:rsid w:val="00BC649C"/>
    <w:rsid w:val="00BD31C0"/>
    <w:rsid w:val="00BE4F8B"/>
    <w:rsid w:val="00BF4DD2"/>
    <w:rsid w:val="00C34120"/>
    <w:rsid w:val="00C40736"/>
    <w:rsid w:val="00C42D60"/>
    <w:rsid w:val="00C6355D"/>
    <w:rsid w:val="00C85637"/>
    <w:rsid w:val="00CD4B63"/>
    <w:rsid w:val="00CD7A97"/>
    <w:rsid w:val="00CE2703"/>
    <w:rsid w:val="00CE5EAC"/>
    <w:rsid w:val="00CE760C"/>
    <w:rsid w:val="00CF0B3E"/>
    <w:rsid w:val="00CF1ED0"/>
    <w:rsid w:val="00D003FF"/>
    <w:rsid w:val="00D14C24"/>
    <w:rsid w:val="00D44574"/>
    <w:rsid w:val="00D534C3"/>
    <w:rsid w:val="00D56377"/>
    <w:rsid w:val="00D57F38"/>
    <w:rsid w:val="00D80AFB"/>
    <w:rsid w:val="00D874DC"/>
    <w:rsid w:val="00DA377D"/>
    <w:rsid w:val="00DA399E"/>
    <w:rsid w:val="00DA6FBC"/>
    <w:rsid w:val="00DB779C"/>
    <w:rsid w:val="00DE33C5"/>
    <w:rsid w:val="00DE403A"/>
    <w:rsid w:val="00DE4C35"/>
    <w:rsid w:val="00DE6A22"/>
    <w:rsid w:val="00E04158"/>
    <w:rsid w:val="00E154CD"/>
    <w:rsid w:val="00E24615"/>
    <w:rsid w:val="00E375AD"/>
    <w:rsid w:val="00E5436A"/>
    <w:rsid w:val="00E759C3"/>
    <w:rsid w:val="00E80EE5"/>
    <w:rsid w:val="00E93DCC"/>
    <w:rsid w:val="00EC19E1"/>
    <w:rsid w:val="00EC5B8D"/>
    <w:rsid w:val="00ED4DB4"/>
    <w:rsid w:val="00EF662B"/>
    <w:rsid w:val="00F11D96"/>
    <w:rsid w:val="00F12248"/>
    <w:rsid w:val="00F42683"/>
    <w:rsid w:val="00F52D8D"/>
    <w:rsid w:val="00F54AB2"/>
    <w:rsid w:val="00F74C55"/>
    <w:rsid w:val="00F77A6A"/>
    <w:rsid w:val="00F81AD7"/>
    <w:rsid w:val="00F81EC2"/>
    <w:rsid w:val="00F821F2"/>
    <w:rsid w:val="00F870FF"/>
    <w:rsid w:val="00FA3536"/>
    <w:rsid w:val="00FA45B5"/>
    <w:rsid w:val="00FB24AE"/>
    <w:rsid w:val="00FB7979"/>
    <w:rsid w:val="00FC2703"/>
    <w:rsid w:val="00FC4C06"/>
    <w:rsid w:val="00FC7F75"/>
    <w:rsid w:val="00FD10BB"/>
    <w:rsid w:val="00FD75E1"/>
    <w:rsid w:val="00FE039B"/>
    <w:rsid w:val="00FE3F50"/>
    <w:rsid w:val="00FF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8E76"/>
  <w15:chartTrackingRefBased/>
  <w15:docId w15:val="{78F3CBDE-5D91-49E6-83F5-7F697194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3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4D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4D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4D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D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D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07"/>
  </w:style>
  <w:style w:type="paragraph" w:styleId="Footer">
    <w:name w:val="footer"/>
    <w:basedOn w:val="Normal"/>
    <w:link w:val="FooterChar"/>
    <w:uiPriority w:val="99"/>
    <w:unhideWhenUsed/>
    <w:rsid w:val="00AF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1076399293F4583D3111B6DEC6604" ma:contentTypeVersion="0" ma:contentTypeDescription="Create a new document." ma:contentTypeScope="" ma:versionID="eeadff1ee3bad737c1c7b9ce91a54a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02fe0b5325afbcad97a1566b7e5d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E08CB1-282D-4CCC-9E9F-E80D68C9BF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469DF-FDA8-4059-83AC-7C112781A6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86AF12-96D0-410A-A3CB-AABF3E5EBA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68CA8B-2FEE-41EE-907E-234E768EC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Yaping</dc:creator>
  <cp:keywords/>
  <dc:description/>
  <cp:lastModifiedBy>Yang, Yaping</cp:lastModifiedBy>
  <cp:revision>41</cp:revision>
  <cp:lastPrinted>2021-02-21T01:53:00Z</cp:lastPrinted>
  <dcterms:created xsi:type="dcterms:W3CDTF">2021-02-18T07:38:00Z</dcterms:created>
  <dcterms:modified xsi:type="dcterms:W3CDTF">2021-02-26T01:06:00Z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0x0101006D61076399293F4583D3111B6DEC6604</vt:lpwstr>
  </property>
</Properties>
</file>