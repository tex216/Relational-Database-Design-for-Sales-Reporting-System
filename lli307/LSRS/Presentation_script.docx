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B1B66" w14:textId="77777777" w:rsidR="00253755" w:rsidRDefault="009160A8">
      <w:pPr>
        <w:rPr>
          <w:rStyle w:val="normaltextrun"/>
          <w:rFonts w:ascii="Calibri" w:hAnsi="Calibri" w:cs="Calibri"/>
          <w:color w:val="24292E"/>
          <w:shd w:val="clear" w:color="auto" w:fill="FFFFFF"/>
        </w:rPr>
      </w:pPr>
      <w:r>
        <w:t xml:space="preserve">In this project, </w:t>
      </w:r>
      <w:r>
        <w:rPr>
          <w:rStyle w:val="normaltextrun"/>
          <w:rFonts w:ascii="Calibri" w:hAnsi="Calibri" w:cs="Calibri"/>
          <w:color w:val="24292E"/>
          <w:shd w:val="clear" w:color="auto" w:fill="FFFFFF"/>
        </w:rPr>
        <w:t>we used </w:t>
      </w:r>
      <w:r>
        <w:rPr>
          <w:rStyle w:val="normaltextrun"/>
          <w:rFonts w:ascii="Calibri" w:hAnsi="Calibri" w:cs="Calibri"/>
          <w:b/>
          <w:bCs/>
          <w:color w:val="24292E"/>
          <w:shd w:val="clear" w:color="auto" w:fill="FFFFFF"/>
        </w:rPr>
        <w:t>Python </w:t>
      </w:r>
      <w:r>
        <w:rPr>
          <w:rStyle w:val="normaltextrun"/>
          <w:rFonts w:ascii="Calibri" w:hAnsi="Calibri" w:cs="Calibri"/>
          <w:color w:val="24292E"/>
          <w:shd w:val="clear" w:color="auto" w:fill="FFFFFF"/>
        </w:rPr>
        <w:t>as our programming language to build a web application. MySQL is the database we used in this project. Django is our main backend framework. </w:t>
      </w:r>
      <w:r w:rsidR="00253755">
        <w:rPr>
          <w:rStyle w:val="normaltextrun"/>
          <w:rFonts w:ascii="Calibri" w:hAnsi="Calibri" w:cs="Calibri"/>
          <w:color w:val="24292E"/>
          <w:shd w:val="clear" w:color="auto" w:fill="FFFFFF"/>
        </w:rPr>
        <w:t>O</w:t>
      </w:r>
      <w:r>
        <w:rPr>
          <w:rStyle w:val="normaltextrun"/>
          <w:rFonts w:ascii="Calibri" w:hAnsi="Calibri" w:cs="Calibri"/>
          <w:color w:val="24292E"/>
          <w:shd w:val="clear" w:color="auto" w:fill="FFFFFF"/>
        </w:rPr>
        <w:t>ur frontend framework</w:t>
      </w:r>
      <w:r w:rsidR="00253755">
        <w:rPr>
          <w:rStyle w:val="normaltextrun"/>
          <w:rFonts w:ascii="Calibri" w:hAnsi="Calibri" w:cs="Calibri"/>
          <w:color w:val="24292E"/>
          <w:shd w:val="clear" w:color="auto" w:fill="FFFFFF"/>
        </w:rPr>
        <w:t xml:space="preserve"> uses bootstrap</w:t>
      </w:r>
      <w:r>
        <w:rPr>
          <w:rStyle w:val="normaltextrun"/>
          <w:rFonts w:ascii="Calibri" w:hAnsi="Calibri" w:cs="Calibri"/>
          <w:color w:val="24292E"/>
          <w:shd w:val="clear" w:color="auto" w:fill="FFFFFF"/>
        </w:rPr>
        <w:t>.</w:t>
      </w:r>
    </w:p>
    <w:p w14:paraId="70E3A92D" w14:textId="6A367FDC" w:rsidR="009160A8" w:rsidRDefault="00E6522A">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We type commands in cmd: py manage.py runserver and give us this link (….). Copy and paste it to the browser. </w:t>
      </w:r>
      <w:r w:rsidR="00253755">
        <w:rPr>
          <w:rStyle w:val="normaltextrun"/>
          <w:rFonts w:ascii="Calibri" w:hAnsi="Calibri" w:cs="Calibri"/>
          <w:color w:val="24292E"/>
          <w:shd w:val="clear" w:color="auto" w:fill="FFFFFF"/>
        </w:rPr>
        <w:t xml:space="preserve">This </w:t>
      </w:r>
      <w:r w:rsidR="00CE4767">
        <w:rPr>
          <w:rStyle w:val="normaltextrun"/>
          <w:rFonts w:ascii="Calibri" w:hAnsi="Calibri" w:cs="Calibri"/>
          <w:color w:val="24292E"/>
          <w:shd w:val="clear" w:color="auto" w:fill="FFFFFF"/>
        </w:rPr>
        <w:t>is how the interface</w:t>
      </w:r>
      <w:r>
        <w:rPr>
          <w:rStyle w:val="normaltextrun"/>
          <w:rFonts w:ascii="Calibri" w:hAnsi="Calibri" w:cs="Calibri"/>
          <w:color w:val="24292E"/>
          <w:shd w:val="clear" w:color="auto" w:fill="FFFFFF"/>
        </w:rPr>
        <w:t xml:space="preserve"> looks like. </w:t>
      </w:r>
      <w:r w:rsidR="00CE4767">
        <w:rPr>
          <w:rStyle w:val="normaltextrun"/>
          <w:rFonts w:ascii="Calibri" w:hAnsi="Calibri" w:cs="Calibri"/>
          <w:color w:val="24292E"/>
          <w:shd w:val="clear" w:color="auto" w:fill="FFFFFF"/>
        </w:rPr>
        <w:t xml:space="preserve">The basic statistics are displayed here. The following are 9 reports and maintenance including population and holiday maintenance as required by the project spec. </w:t>
      </w:r>
      <w:r w:rsidR="001B5BC3">
        <w:rPr>
          <w:rStyle w:val="normaltextrun"/>
          <w:rFonts w:ascii="Calibri" w:hAnsi="Calibri" w:cs="Calibri"/>
          <w:color w:val="24292E"/>
          <w:shd w:val="clear" w:color="auto" w:fill="FFFFFF"/>
        </w:rPr>
        <w:t xml:space="preserve">I’ll show you the maintenance functions first, and then the 9 reports. </w:t>
      </w:r>
    </w:p>
    <w:p w14:paraId="498A73A7" w14:textId="31D3C397" w:rsidR="00E6522A" w:rsidRDefault="00E6522A">
      <w:pPr>
        <w:rPr>
          <w:rStyle w:val="normaltextrun"/>
          <w:rFonts w:ascii="Calibri" w:hAnsi="Calibri" w:cs="Calibri"/>
          <w:color w:val="24292E"/>
          <w:shd w:val="clear" w:color="auto" w:fill="FFFFFF"/>
        </w:rPr>
      </w:pPr>
      <w:r>
        <w:rPr>
          <w:rFonts w:ascii="Calibri" w:hAnsi="Calibri" w:cs="Calibri"/>
          <w:noProof/>
          <w:color w:val="000000"/>
          <w:bdr w:val="none" w:sz="0" w:space="0" w:color="auto" w:frame="1"/>
        </w:rPr>
        <w:drawing>
          <wp:inline distT="0" distB="0" distL="0" distR="0" wp14:anchorId="733E2CED" wp14:editId="0559F3C2">
            <wp:extent cx="5280660" cy="35542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4285" cy="3556730"/>
                    </a:xfrm>
                    <a:prstGeom prst="rect">
                      <a:avLst/>
                    </a:prstGeom>
                    <a:noFill/>
                    <a:ln>
                      <a:noFill/>
                    </a:ln>
                  </pic:spPr>
                </pic:pic>
              </a:graphicData>
            </a:graphic>
          </wp:inline>
        </w:drawing>
      </w:r>
    </w:p>
    <w:p w14:paraId="6053F9E3" w14:textId="04558963" w:rsidR="00FE4AAD" w:rsidRDefault="00FE4AAD">
      <w:pPr>
        <w:rPr>
          <w:rStyle w:val="normaltextrun"/>
          <w:rFonts w:ascii="Calibri" w:hAnsi="Calibri" w:cs="Calibri"/>
          <w:color w:val="24292E"/>
          <w:shd w:val="clear" w:color="auto" w:fill="FFFFFF"/>
        </w:rPr>
      </w:pPr>
      <w:r>
        <w:rPr>
          <w:rStyle w:val="normaltextrun"/>
          <w:rFonts w:ascii="Calibri" w:hAnsi="Calibri" w:cs="Calibri"/>
          <w:color w:val="24292E"/>
          <w:shd w:val="clear" w:color="auto" w:fill="FFFFFF"/>
        </w:rPr>
        <w:t xml:space="preserve">There are two maintenances: Population and holiday maintenance. Click on population link, user can select  state, city and it shows the population. If input another number. It shows the success message. If the same population is entered, nothing is done.  </w:t>
      </w:r>
    </w:p>
    <w:p w14:paraId="1B2C0E1B" w14:textId="77777777" w:rsidR="00FE4AAD" w:rsidRDefault="00FE4AAD" w:rsidP="00FE4AAD">
      <w:pPr>
        <w:pStyle w:val="NormalWeb"/>
        <w:spacing w:before="0" w:beforeAutospacing="0" w:after="0" w:afterAutospacing="0"/>
        <w:ind w:left="720"/>
        <w:textAlignment w:val="baseline"/>
        <w:rPr>
          <w:rFonts w:ascii="Calibri" w:hAnsi="Calibri" w:cs="Calibri"/>
          <w:color w:val="000000"/>
          <w:sz w:val="22"/>
          <w:szCs w:val="22"/>
        </w:rPr>
      </w:pPr>
      <w:r>
        <w:rPr>
          <w:rFonts w:ascii="Calibri" w:hAnsi="Calibri" w:cs="Calibri"/>
          <w:noProof/>
          <w:color w:val="000000"/>
          <w:bdr w:val="none" w:sz="0" w:space="0" w:color="auto" w:frame="1"/>
        </w:rPr>
        <w:drawing>
          <wp:inline distT="0" distB="0" distL="0" distR="0" wp14:anchorId="53C66929" wp14:editId="2475A9A3">
            <wp:extent cx="3985260" cy="2230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7355" cy="2237472"/>
                    </a:xfrm>
                    <a:prstGeom prst="rect">
                      <a:avLst/>
                    </a:prstGeom>
                    <a:noFill/>
                    <a:ln>
                      <a:noFill/>
                    </a:ln>
                  </pic:spPr>
                </pic:pic>
              </a:graphicData>
            </a:graphic>
          </wp:inline>
        </w:drawing>
      </w:r>
    </w:p>
    <w:p w14:paraId="6CBDE79C" w14:textId="38129974"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 xml:space="preserve">Note: </w:t>
      </w:r>
      <w:r>
        <w:rPr>
          <w:rFonts w:ascii="Calibri" w:hAnsi="Calibri" w:cs="Calibri"/>
          <w:color w:val="000000"/>
          <w:sz w:val="22"/>
          <w:szCs w:val="22"/>
        </w:rPr>
        <w:t>Population Text only accept number</w:t>
      </w:r>
      <w:r>
        <w:rPr>
          <w:rFonts w:ascii="Calibri" w:hAnsi="Calibri" w:cs="Calibri"/>
          <w:color w:val="000000"/>
          <w:sz w:val="22"/>
          <w:szCs w:val="22"/>
        </w:rPr>
        <w:t xml:space="preserve">. </w:t>
      </w:r>
      <w:r>
        <w:rPr>
          <w:rFonts w:ascii="Calibri" w:hAnsi="Calibri" w:cs="Calibri"/>
          <w:color w:val="000000"/>
          <w:sz w:val="22"/>
          <w:szCs w:val="22"/>
        </w:rPr>
        <w:t xml:space="preserve">If the population is empty or population length bigger than 12, below message shows and the submit button is disabled again. </w:t>
      </w:r>
    </w:p>
    <w:p w14:paraId="3C95CB96" w14:textId="0A6A092C"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noProof/>
          <w:color w:val="000000"/>
          <w:sz w:val="22"/>
          <w:szCs w:val="22"/>
          <w:bdr w:val="none" w:sz="0" w:space="0" w:color="auto" w:frame="1"/>
        </w:rPr>
        <w:drawing>
          <wp:inline distT="0" distB="0" distL="0" distR="0" wp14:anchorId="21CF2489" wp14:editId="484C095D">
            <wp:extent cx="4297680" cy="2377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7680" cy="2377440"/>
                    </a:xfrm>
                    <a:prstGeom prst="rect">
                      <a:avLst/>
                    </a:prstGeom>
                    <a:noFill/>
                    <a:ln>
                      <a:noFill/>
                    </a:ln>
                  </pic:spPr>
                </pic:pic>
              </a:graphicData>
            </a:graphic>
          </wp:inline>
        </w:drawing>
      </w:r>
    </w:p>
    <w:p w14:paraId="20EE94BC" w14:textId="7DA77B69" w:rsidR="00FE4AAD" w:rsidRDefault="00FE4AAD" w:rsidP="00FE4AAD">
      <w:pPr>
        <w:pStyle w:val="NormalWeb"/>
        <w:spacing w:before="0" w:beforeAutospacing="0" w:after="0" w:afterAutospacing="0"/>
        <w:textAlignment w:val="baseline"/>
        <w:rPr>
          <w:rFonts w:ascii="Calibri" w:hAnsi="Calibri" w:cs="Calibri"/>
          <w:color w:val="000000"/>
          <w:sz w:val="22"/>
          <w:szCs w:val="22"/>
        </w:rPr>
      </w:pPr>
    </w:p>
    <w:p w14:paraId="20D2A1A4" w14:textId="3B055B31" w:rsidR="00FE4AAD" w:rsidRDefault="00FE4AAD" w:rsidP="001B5BC3">
      <w:pPr>
        <w:pStyle w:val="NormalWeb"/>
        <w:spacing w:before="0" w:beforeAutospacing="0" w:after="200" w:afterAutospacing="0"/>
        <w:rPr>
          <w:rFonts w:ascii="Calibri" w:hAnsi="Calibri" w:cs="Calibri"/>
          <w:color w:val="000000"/>
        </w:rPr>
      </w:pPr>
      <w:r>
        <w:rPr>
          <w:rFonts w:ascii="Calibri" w:hAnsi="Calibri" w:cs="Calibri"/>
          <w:color w:val="000000"/>
          <w:sz w:val="22"/>
          <w:szCs w:val="22"/>
        </w:rPr>
        <w:t xml:space="preserve">Click on the holiday maintenance link, it shows holiday list. If the user wants to add holiday, click add holiday button, </w:t>
      </w:r>
      <w:r w:rsidRPr="00FE4AAD">
        <w:rPr>
          <w:rFonts w:ascii="Calibri" w:hAnsi="Calibri" w:cs="Calibri"/>
          <w:color w:val="000000"/>
          <w:sz w:val="22"/>
          <w:szCs w:val="22"/>
        </w:rPr>
        <w:t> </w:t>
      </w:r>
      <w:r>
        <w:rPr>
          <w:rFonts w:ascii="Calibri" w:hAnsi="Calibri" w:cs="Calibri"/>
          <w:color w:val="000000"/>
          <w:sz w:val="22"/>
          <w:szCs w:val="22"/>
        </w:rPr>
        <w:t>i</w:t>
      </w:r>
      <w:r w:rsidRPr="00FE4AAD">
        <w:rPr>
          <w:rFonts w:ascii="Calibri" w:hAnsi="Calibri" w:cs="Calibri"/>
          <w:color w:val="000000"/>
          <w:sz w:val="22"/>
          <w:szCs w:val="22"/>
        </w:rPr>
        <w:t>nput Holiday Name and Select Holiday Date from DateTimePicker</w:t>
      </w:r>
      <w:r w:rsidR="001B5BC3">
        <w:rPr>
          <w:rFonts w:ascii="Calibri" w:hAnsi="Calibri" w:cs="Calibri"/>
          <w:color w:val="000000"/>
          <w:sz w:val="22"/>
          <w:szCs w:val="22"/>
        </w:rPr>
        <w:t xml:space="preserve">. And the holiday is added. Note: </w:t>
      </w:r>
      <w:r w:rsidRPr="00FE4AAD">
        <w:rPr>
          <w:rFonts w:ascii="Calibri" w:hAnsi="Calibri" w:cs="Calibri"/>
          <w:color w:val="000000"/>
        </w:rPr>
        <w:t>The Date Text box is read only and only support the time picker</w:t>
      </w:r>
      <w:r w:rsidR="001B5BC3">
        <w:rPr>
          <w:rFonts w:ascii="Calibri" w:hAnsi="Calibri" w:cs="Calibri"/>
          <w:color w:val="000000"/>
        </w:rPr>
        <w:t>.</w:t>
      </w:r>
    </w:p>
    <w:p w14:paraId="0F4FF33D" w14:textId="20BCFE75" w:rsidR="001B5BC3"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drawing>
          <wp:inline distT="0" distB="0" distL="0" distR="0" wp14:anchorId="60178A8D" wp14:editId="0C673F22">
            <wp:extent cx="5943600" cy="3284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84220"/>
                    </a:xfrm>
                    <a:prstGeom prst="rect">
                      <a:avLst/>
                    </a:prstGeom>
                    <a:noFill/>
                    <a:ln>
                      <a:noFill/>
                    </a:ln>
                  </pic:spPr>
                </pic:pic>
              </a:graphicData>
            </a:graphic>
          </wp:inline>
        </w:drawing>
      </w:r>
    </w:p>
    <w:p w14:paraId="0D7A9876" w14:textId="5AB4A897" w:rsidR="001B5BC3" w:rsidRDefault="001B5BC3" w:rsidP="001B5BC3">
      <w:pPr>
        <w:pStyle w:val="NormalWeb"/>
        <w:spacing w:before="0" w:beforeAutospacing="0" w:after="200" w:afterAutospacing="0"/>
      </w:pPr>
      <w:r>
        <w:rPr>
          <w:rFonts w:ascii="Calibri" w:hAnsi="Calibri" w:cs="Calibri"/>
          <w:color w:val="000000"/>
          <w:sz w:val="22"/>
          <w:szCs w:val="22"/>
        </w:rPr>
        <w:t>If holiday existed with the same name and same day</w:t>
      </w:r>
      <w:r>
        <w:rPr>
          <w:rFonts w:ascii="Calibri" w:hAnsi="Calibri" w:cs="Calibri"/>
          <w:color w:val="000000"/>
          <w:sz w:val="22"/>
          <w:szCs w:val="22"/>
        </w:rPr>
        <w:t xml:space="preserve">, it shows the message: </w:t>
      </w:r>
    </w:p>
    <w:p w14:paraId="1FEE3338" w14:textId="169B3EFD" w:rsidR="001B5BC3" w:rsidRPr="00FE4AAD" w:rsidRDefault="001B5BC3" w:rsidP="001B5BC3">
      <w:pPr>
        <w:pStyle w:val="NormalWeb"/>
        <w:spacing w:before="0" w:beforeAutospacing="0" w:after="200" w:afterAutospacing="0"/>
      </w:pPr>
      <w:r>
        <w:rPr>
          <w:rFonts w:ascii="Calibri" w:hAnsi="Calibri" w:cs="Calibri"/>
          <w:noProof/>
          <w:color w:val="000000"/>
          <w:sz w:val="22"/>
          <w:szCs w:val="22"/>
          <w:bdr w:val="none" w:sz="0" w:space="0" w:color="auto" w:frame="1"/>
        </w:rPr>
        <w:lastRenderedPageBreak/>
        <w:drawing>
          <wp:inline distT="0" distB="0" distL="0" distR="0" wp14:anchorId="13DC71A0" wp14:editId="574A5DC4">
            <wp:extent cx="5455920" cy="317562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679" cy="3182469"/>
                    </a:xfrm>
                    <a:prstGeom prst="rect">
                      <a:avLst/>
                    </a:prstGeom>
                    <a:noFill/>
                    <a:ln>
                      <a:noFill/>
                    </a:ln>
                  </pic:spPr>
                </pic:pic>
              </a:graphicData>
            </a:graphic>
          </wp:inline>
        </w:drawing>
      </w: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5279ACF8" w14:textId="4C6B45CE" w:rsidR="00B052C1" w:rsidRDefault="00B052C1">
      <w:pPr>
        <w:rPr>
          <w:rStyle w:val="normaltextrun"/>
          <w:rFonts w:ascii="Calibri" w:hAnsi="Calibri" w:cs="Calibri"/>
          <w:color w:val="24292E"/>
          <w:shd w:val="clear" w:color="auto" w:fill="FFFFFF"/>
        </w:rPr>
      </w:pPr>
    </w:p>
    <w:p w14:paraId="14CCA4CB" w14:textId="77777777" w:rsidR="001B5BC3" w:rsidRDefault="009160A8">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r>
        <w:rPr>
          <w:rStyle w:val="normaltextrun"/>
          <w:rFonts w:ascii="Calibri" w:hAnsi="Calibri" w:cs="Calibri"/>
          <w:color w:val="24292E"/>
          <w:shd w:val="clear" w:color="auto" w:fill="FFFFFF"/>
        </w:rPr>
        <w:t xml:space="preserve"> </w:t>
      </w:r>
    </w:p>
    <w:p w14:paraId="61C03273" w14:textId="347F63B3" w:rsidR="00CE4767" w:rsidRDefault="001B5BC3">
      <w:pPr>
        <w:rPr>
          <w:rFonts w:ascii="Calibri" w:hAnsi="Calibri" w:cs="Calibri"/>
          <w:color w:val="000000"/>
        </w:rPr>
      </w:pPr>
      <w:r>
        <w:rPr>
          <w:rStyle w:val="normaltextrun"/>
          <w:rFonts w:ascii="Calibri" w:hAnsi="Calibri" w:cs="Calibri"/>
          <w:color w:val="24292E"/>
          <w:shd w:val="clear" w:color="auto" w:fill="FFFFFF"/>
        </w:rPr>
        <w:lastRenderedPageBreak/>
        <w:t xml:space="preserve">Now let’s go to the reports. </w:t>
      </w:r>
      <w:r w:rsidR="00CE4767">
        <w:rPr>
          <w:rStyle w:val="normaltextrun"/>
          <w:rFonts w:ascii="Calibri" w:hAnsi="Calibri" w:cs="Calibri"/>
          <w:color w:val="24292E"/>
          <w:shd w:val="clear" w:color="auto" w:fill="FFFFFF"/>
        </w:rPr>
        <w:t xml:space="preserve">Report 1 is the category report. </w:t>
      </w:r>
      <w:r w:rsidR="00CE4767">
        <w:rPr>
          <w:rFonts w:ascii="Calibri" w:hAnsi="Calibri" w:cs="Calibri"/>
          <w:color w:val="000000"/>
        </w:rPr>
        <w:t xml:space="preserve">Once the user clicks this link, </w:t>
      </w:r>
      <w:r w:rsidR="00CE4767">
        <w:rPr>
          <w:rFonts w:ascii="Calibri" w:hAnsi="Calibri" w:cs="Calibri"/>
          <w:color w:val="000000"/>
        </w:rPr>
        <w:t xml:space="preserve">it returns this table. Columns include </w:t>
      </w:r>
      <w:r w:rsidR="00CE4767">
        <w:rPr>
          <w:rFonts w:ascii="Calibri" w:hAnsi="Calibri" w:cs="Calibri"/>
          <w:color w:val="000000"/>
        </w:rPr>
        <w:t>category name, total number of products, Min &amp; Average &amp; Max retail price of products.</w:t>
      </w:r>
      <w:r w:rsidR="00CE4767">
        <w:rPr>
          <w:rFonts w:ascii="Calibri" w:hAnsi="Calibri" w:cs="Calibri"/>
          <w:color w:val="000000"/>
        </w:rPr>
        <w:t xml:space="preserve"> Each category includes those without products are listed here. Click the “Dashboard” here, you can return to main menu. </w:t>
      </w:r>
    </w:p>
    <w:p w14:paraId="012FEB99" w14:textId="7B3D8650"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1892B2C0" wp14:editId="0A6C63CE">
            <wp:extent cx="49453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156460"/>
                    </a:xfrm>
                    <a:prstGeom prst="rect">
                      <a:avLst/>
                    </a:prstGeom>
                    <a:noFill/>
                    <a:ln>
                      <a:noFill/>
                    </a:ln>
                  </pic:spPr>
                </pic:pic>
              </a:graphicData>
            </a:graphic>
          </wp:inline>
        </w:drawing>
      </w:r>
    </w:p>
    <w:p w14:paraId="25784A31" w14:textId="65CBC09A" w:rsidR="00451B0C" w:rsidRPr="00673135" w:rsidRDefault="00CE4767">
      <w:pPr>
        <w:rPr>
          <w:rFonts w:ascii="Calibri" w:hAnsi="Calibri" w:cs="Calibri"/>
        </w:rPr>
      </w:pPr>
      <w:r>
        <w:rPr>
          <w:rFonts w:ascii="Calibri" w:hAnsi="Calibri" w:cs="Calibri"/>
          <w:color w:val="000000"/>
        </w:rPr>
        <w:t xml:space="preserve">Report 2 is the report about actual versus predicted revenue for couches and sofas. </w:t>
      </w:r>
      <w:r>
        <w:rPr>
          <w:rFonts w:ascii="Calibri" w:hAnsi="Calibri" w:cs="Calibri"/>
          <w:color w:val="000000"/>
        </w:rPr>
        <w:t>Once the user clicks this link,</w:t>
      </w:r>
      <w:r>
        <w:rPr>
          <w:rFonts w:ascii="Calibri" w:hAnsi="Calibri" w:cs="Calibri"/>
          <w:color w:val="000000"/>
        </w:rPr>
        <w:t xml:space="preserve"> it returns this table. This report is only for the products in the category of couches and sofas</w:t>
      </w:r>
      <w:r w:rsidRPr="00673135">
        <w:rPr>
          <w:rFonts w:ascii="Calibri" w:hAnsi="Calibri" w:cs="Calibri"/>
        </w:rPr>
        <w:t xml:space="preserve">. </w:t>
      </w:r>
      <w:r w:rsidR="00673135" w:rsidRPr="00673135">
        <w:rPr>
          <w:rFonts w:ascii="Calibri" w:hAnsi="Calibri" w:cs="Calibri"/>
        </w:rPr>
        <w:t xml:space="preserve">The column in this table </w:t>
      </w:r>
      <w:r w:rsidR="00673135">
        <w:rPr>
          <w:rFonts w:ascii="Calibri" w:hAnsi="Calibri" w:cs="Calibri"/>
        </w:rPr>
        <w:t xml:space="preserve">include product ID, name, retail price, total number of items sold, total number of items sold at discount price, total number of items sold at retail price, actual revenue, predicted revenue, and the difference. As required by the spec, only predicted revenue differences greater than $5000 are displayed here and sorted in descending order. </w:t>
      </w:r>
      <w:r w:rsidR="001F3677">
        <w:rPr>
          <w:rFonts w:ascii="Calibri" w:hAnsi="Calibri" w:cs="Calibri"/>
        </w:rPr>
        <w:t xml:space="preserve">This is the report 2. Again, click “Dashboard” and return the  main menu. </w:t>
      </w:r>
    </w:p>
    <w:p w14:paraId="4F34E136" w14:textId="54A8D293" w:rsidR="00CE4767" w:rsidRDefault="00CE4767">
      <w:pPr>
        <w:rPr>
          <w:rFonts w:ascii="Calibri" w:hAnsi="Calibri" w:cs="Calibri"/>
          <w:color w:val="000000"/>
        </w:rPr>
      </w:pPr>
      <w:r>
        <w:rPr>
          <w:rFonts w:ascii="Calibri" w:hAnsi="Calibri" w:cs="Calibri"/>
          <w:noProof/>
          <w:color w:val="000000"/>
          <w:bdr w:val="none" w:sz="0" w:space="0" w:color="auto" w:frame="1"/>
        </w:rPr>
        <w:drawing>
          <wp:inline distT="0" distB="0" distL="0" distR="0" wp14:anchorId="344DDF6B" wp14:editId="3237162D">
            <wp:extent cx="4762500" cy="2255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255520"/>
                    </a:xfrm>
                    <a:prstGeom prst="rect">
                      <a:avLst/>
                    </a:prstGeom>
                    <a:noFill/>
                    <a:ln>
                      <a:noFill/>
                    </a:ln>
                  </pic:spPr>
                </pic:pic>
              </a:graphicData>
            </a:graphic>
          </wp:inline>
        </w:drawing>
      </w:r>
    </w:p>
    <w:p w14:paraId="0733DDBB" w14:textId="07352B0A" w:rsidR="00CE4767" w:rsidRPr="001F3677" w:rsidRDefault="001F3677" w:rsidP="001F3677">
      <w:pPr>
        <w:pStyle w:val="NormalWeb"/>
        <w:spacing w:before="0" w:beforeAutospacing="0" w:after="200" w:afterAutospacing="0"/>
        <w:textAlignment w:val="baseline"/>
        <w:rPr>
          <w:rFonts w:ascii="Calibri" w:eastAsiaTheme="minorEastAsia" w:hAnsi="Calibri" w:cs="Calibri"/>
          <w:sz w:val="22"/>
          <w:szCs w:val="22"/>
        </w:rPr>
      </w:pPr>
      <w:r w:rsidRPr="001F3677">
        <w:rPr>
          <w:rFonts w:ascii="Calibri" w:eastAsiaTheme="minorEastAsia" w:hAnsi="Calibri" w:cs="Calibri"/>
          <w:sz w:val="22"/>
          <w:szCs w:val="22"/>
        </w:rPr>
        <w:t xml:space="preserve">Report 3 is the store revenue by year by states report. When clicking this link,  it asks the user to select a state and then click Run Report button. Note, here if you don’t select any state and click the button, it shows a message asking you to select a state. Once we select a state and click the button, it goes to this table. Columns include store ID, Store Address, city name, sales year and total revenue. </w:t>
      </w:r>
      <w:r w:rsidRPr="001F3677">
        <w:rPr>
          <w:rFonts w:ascii="Calibri" w:eastAsiaTheme="minorEastAsia" w:hAnsi="Calibri" w:cs="Calibri"/>
          <w:sz w:val="22"/>
          <w:szCs w:val="22"/>
        </w:rPr>
        <w:t>The report is sorted first by year in ascending order and then by revenue in descending order.</w:t>
      </w:r>
    </w:p>
    <w:p w14:paraId="1BDF3FC3" w14:textId="7D69FF2F" w:rsidR="001F3677" w:rsidRDefault="001F3677">
      <w:r>
        <w:rPr>
          <w:rFonts w:ascii="Calibri" w:hAnsi="Calibri" w:cs="Calibri"/>
          <w:noProof/>
          <w:color w:val="000000"/>
          <w:bdr w:val="none" w:sz="0" w:space="0" w:color="auto" w:frame="1"/>
        </w:rPr>
        <w:lastRenderedPageBreak/>
        <w:drawing>
          <wp:inline distT="0" distB="0" distL="0" distR="0" wp14:anchorId="02879EDA" wp14:editId="4F0647E5">
            <wp:extent cx="529590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5900" cy="2400300"/>
                    </a:xfrm>
                    <a:prstGeom prst="rect">
                      <a:avLst/>
                    </a:prstGeom>
                    <a:noFill/>
                    <a:ln>
                      <a:noFill/>
                    </a:ln>
                  </pic:spPr>
                </pic:pic>
              </a:graphicData>
            </a:graphic>
          </wp:inline>
        </w:drawing>
      </w:r>
    </w:p>
    <w:p w14:paraId="666FAECD" w14:textId="7B26C976" w:rsidR="001F3677" w:rsidRDefault="001F3677">
      <w:r>
        <w:t>Report 4 is the report about outdoor furniture revenue</w:t>
      </w:r>
      <w:r w:rsidR="00B96555">
        <w:t xml:space="preserve"> on Groundhog day</w:t>
      </w:r>
      <w:r>
        <w:t xml:space="preserve">. This report is only for products in the category of outdoor furniture. It returns the table with columns of year, total number of items sold, average number of items sold per </w:t>
      </w:r>
      <w:r w:rsidR="00B96555">
        <w:t xml:space="preserve">day, total number of items sold on Groundhog day. The report is sorted by year in ascending order.  </w:t>
      </w:r>
    </w:p>
    <w:p w14:paraId="0A6453C6" w14:textId="1A0BB067" w:rsidR="001F3677" w:rsidRDefault="001F3677">
      <w:r>
        <w:rPr>
          <w:rFonts w:ascii="Calibri" w:hAnsi="Calibri" w:cs="Calibri"/>
          <w:noProof/>
          <w:color w:val="000000"/>
          <w:bdr w:val="none" w:sz="0" w:space="0" w:color="auto" w:frame="1"/>
        </w:rPr>
        <w:drawing>
          <wp:inline distT="0" distB="0" distL="0" distR="0" wp14:anchorId="28807F02" wp14:editId="587EE61A">
            <wp:extent cx="59436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4D7B0EB2" w14:textId="35898AFD" w:rsidR="00B96555" w:rsidRDefault="00B96555">
      <w:r>
        <w:t>Report 5 is the report about ……</w:t>
      </w:r>
    </w:p>
    <w:p w14:paraId="78A5E140" w14:textId="0EBF502F" w:rsidR="00B96555" w:rsidRDefault="00B96555"/>
    <w:p w14:paraId="0356A799" w14:textId="63725168" w:rsidR="00B96555" w:rsidRPr="00B96555" w:rsidRDefault="00B96555" w:rsidP="00F43A12">
      <w:pPr>
        <w:rPr>
          <w:rFonts w:ascii="Calibri" w:hAnsi="Calibri" w:cs="Calibri"/>
        </w:rPr>
      </w:pPr>
      <w:r w:rsidRPr="00B96555">
        <w:rPr>
          <w:rFonts w:ascii="Calibri" w:hAnsi="Calibri" w:cs="Calibri"/>
        </w:rPr>
        <w:t xml:space="preserve">Report 6 is the revenue by population report. The user clicks report 6 link and goes to this table. In includes columns of years, categories for city sizes including small city, medium city, large city and extra large city. </w:t>
      </w:r>
      <w:r w:rsidRPr="00F43A12">
        <w:t>Years</w:t>
      </w:r>
      <w:r w:rsidRPr="00B96555">
        <w:rPr>
          <w:rFonts w:ascii="Calibri" w:hAnsi="Calibri" w:cs="Calibri"/>
        </w:rPr>
        <w:t xml:space="preserve"> are in ascending order. Note: w</w:t>
      </w:r>
      <w:r w:rsidRPr="00B96555">
        <w:rPr>
          <w:rFonts w:ascii="Calibri" w:hAnsi="Calibri" w:cs="Calibri"/>
        </w:rPr>
        <w:t>hen population is updated in the Population Maintenance, the city size category in this report will also be updated simultaneously. </w:t>
      </w:r>
    </w:p>
    <w:p w14:paraId="5C73DF55" w14:textId="2E684850" w:rsidR="00B96555" w:rsidRDefault="00B96555"/>
    <w:p w14:paraId="7B5571CA" w14:textId="33AA0036" w:rsidR="00B96555" w:rsidRDefault="00B96555">
      <w:r>
        <w:rPr>
          <w:rFonts w:ascii="Calibri" w:hAnsi="Calibri" w:cs="Calibri"/>
          <w:noProof/>
          <w:color w:val="000000"/>
          <w:bdr w:val="none" w:sz="0" w:space="0" w:color="auto" w:frame="1"/>
        </w:rPr>
        <w:lastRenderedPageBreak/>
        <w:drawing>
          <wp:inline distT="0" distB="0" distL="0" distR="0" wp14:anchorId="36B61479" wp14:editId="091BC897">
            <wp:extent cx="594360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1BD6F402" w14:textId="18721CEA" w:rsidR="00B96555" w:rsidRDefault="00B96555"/>
    <w:p w14:paraId="6CCC0CE1" w14:textId="4615FC5F" w:rsidR="00B96555" w:rsidRDefault="00B96555">
      <w:r>
        <w:t>Report 7 is about….</w:t>
      </w:r>
    </w:p>
    <w:p w14:paraId="547F9876" w14:textId="3E08B970" w:rsidR="00B96555" w:rsidRDefault="00B96555"/>
    <w:p w14:paraId="6FBEDDF8" w14:textId="538EE0BE" w:rsidR="00B96555" w:rsidRPr="00F43A12" w:rsidRDefault="00B96555"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 xml:space="preserve">Report 8 is about the </w:t>
      </w:r>
      <w:r w:rsidRPr="00F43A12">
        <w:rPr>
          <w:rFonts w:ascii="Calibri" w:eastAsiaTheme="minorEastAsia" w:hAnsi="Calibri" w:cs="Calibri"/>
          <w:sz w:val="22"/>
          <w:szCs w:val="22"/>
        </w:rPr>
        <w:t>Restaurant Impact on Category Sales</w:t>
      </w:r>
      <w:r w:rsidRPr="00F43A12">
        <w:rPr>
          <w:rFonts w:ascii="Calibri" w:eastAsiaTheme="minorEastAsia" w:hAnsi="Calibri" w:cs="Calibri"/>
          <w:sz w:val="22"/>
          <w:szCs w:val="22"/>
        </w:rPr>
        <w:t xml:space="preserve">. Click the link and shows this table. The columns include category, store type, quantity sold. </w:t>
      </w:r>
      <w:r w:rsidR="00F43A12" w:rsidRPr="00F43A12">
        <w:rPr>
          <w:rFonts w:ascii="Calibri" w:eastAsiaTheme="minorEastAsia" w:hAnsi="Calibri" w:cs="Calibri"/>
          <w:sz w:val="22"/>
          <w:szCs w:val="22"/>
        </w:rPr>
        <w:t xml:space="preserve">Store type includes non-restaurant and restaurant.  </w:t>
      </w:r>
      <w:r w:rsidRPr="00F43A12">
        <w:rPr>
          <w:rFonts w:ascii="Calibri" w:eastAsiaTheme="minorEastAsia" w:hAnsi="Calibri" w:cs="Calibri"/>
          <w:sz w:val="22"/>
          <w:szCs w:val="22"/>
        </w:rPr>
        <w:t>The report is ordered by category name ascendingly, with non-restaurant store data listed first.</w:t>
      </w:r>
      <w:r w:rsidRPr="00F43A12">
        <w:rPr>
          <w:rFonts w:ascii="Calibri" w:eastAsiaTheme="minorEastAsia" w:hAnsi="Calibri" w:cs="Calibri"/>
          <w:sz w:val="22"/>
          <w:szCs w:val="22"/>
        </w:rPr>
        <w:t xml:space="preserve"> </w:t>
      </w:r>
      <w:r w:rsidRPr="00F43A12">
        <w:rPr>
          <w:rFonts w:ascii="Calibri" w:eastAsiaTheme="minorEastAsia" w:hAnsi="Calibri" w:cs="Calibri"/>
          <w:sz w:val="22"/>
          <w:szCs w:val="22"/>
        </w:rPr>
        <w:t xml:space="preserve">For the Store Type that has no quantity sold, 0 will be shown in the </w:t>
      </w:r>
      <w:r w:rsidR="00F43A12" w:rsidRPr="00F43A12">
        <w:rPr>
          <w:rFonts w:ascii="Calibri" w:eastAsiaTheme="minorEastAsia" w:hAnsi="Calibri" w:cs="Calibri"/>
          <w:sz w:val="22"/>
          <w:szCs w:val="22"/>
        </w:rPr>
        <w:t>quantity sold</w:t>
      </w:r>
      <w:r w:rsidRPr="00F43A12">
        <w:rPr>
          <w:rFonts w:ascii="Calibri" w:eastAsiaTheme="minorEastAsia" w:hAnsi="Calibri" w:cs="Calibri"/>
          <w:sz w:val="22"/>
          <w:szCs w:val="22"/>
        </w:rPr>
        <w:t xml:space="preserve"> column.</w:t>
      </w:r>
      <w:r w:rsidR="00F43A12" w:rsidRPr="00F43A12">
        <w:rPr>
          <w:rFonts w:ascii="Calibri" w:eastAsiaTheme="minorEastAsia" w:hAnsi="Calibri" w:cs="Calibri"/>
          <w:sz w:val="22"/>
          <w:szCs w:val="22"/>
        </w:rPr>
        <w:t xml:space="preserve"> Note: </w:t>
      </w:r>
      <w:r w:rsidR="00F43A12" w:rsidRPr="00F43A12">
        <w:rPr>
          <w:rFonts w:ascii="Calibri" w:eastAsiaTheme="minorEastAsia" w:hAnsi="Calibri" w:cs="Calibri"/>
          <w:sz w:val="22"/>
          <w:szCs w:val="22"/>
        </w:rPr>
        <w:t xml:space="preserve">any categories that are not assigned products </w:t>
      </w:r>
      <w:r w:rsidR="00F43A12" w:rsidRPr="00F43A12">
        <w:rPr>
          <w:rFonts w:ascii="Calibri" w:eastAsiaTheme="minorEastAsia" w:hAnsi="Calibri" w:cs="Calibri"/>
          <w:sz w:val="22"/>
          <w:szCs w:val="22"/>
        </w:rPr>
        <w:t>is not included in this report</w:t>
      </w:r>
      <w:r w:rsidR="00F43A12" w:rsidRPr="00F43A12">
        <w:rPr>
          <w:rFonts w:ascii="Calibri" w:eastAsiaTheme="minorEastAsia" w:hAnsi="Calibri" w:cs="Calibri"/>
          <w:sz w:val="22"/>
          <w:szCs w:val="22"/>
        </w:rPr>
        <w:t>. </w:t>
      </w:r>
    </w:p>
    <w:p w14:paraId="164A4B36" w14:textId="2B50B4F6" w:rsidR="00B96555" w:rsidRDefault="00B96555">
      <w:r>
        <w:rPr>
          <w:rFonts w:ascii="Calibri" w:hAnsi="Calibri" w:cs="Calibri"/>
          <w:noProof/>
          <w:color w:val="000000"/>
          <w:bdr w:val="none" w:sz="0" w:space="0" w:color="auto" w:frame="1"/>
        </w:rPr>
        <w:drawing>
          <wp:inline distT="0" distB="0" distL="0" distR="0" wp14:anchorId="2448529D" wp14:editId="1E7A9EA1">
            <wp:extent cx="59436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14:paraId="523B1656" w14:textId="711AA97D" w:rsidR="00F43A12" w:rsidRP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 xml:space="preserve">Report 9 is advertising campaign analysis report. Click the link and it returns the table with the column of product ID, product name, sold during campaign, sold outside campaign and difference. </w:t>
      </w:r>
      <w:r w:rsidRPr="00F43A12">
        <w:rPr>
          <w:rFonts w:ascii="Calibri" w:eastAsiaTheme="minorEastAsia" w:hAnsi="Calibri" w:cs="Calibri"/>
          <w:sz w:val="22"/>
          <w:szCs w:val="22"/>
        </w:rPr>
        <w:t>The results are sorted by difference in descending (highest to lowest) order.</w:t>
      </w:r>
      <w:r w:rsidRPr="00F43A12">
        <w:rPr>
          <w:rFonts w:ascii="Calibri" w:eastAsiaTheme="minorEastAsia" w:hAnsi="Calibri" w:cs="Calibri"/>
          <w:sz w:val="22"/>
          <w:szCs w:val="22"/>
        </w:rPr>
        <w:t xml:space="preserve"> </w:t>
      </w:r>
      <w:r w:rsidRPr="00F43A12">
        <w:rPr>
          <w:rFonts w:ascii="Calibri" w:eastAsiaTheme="minorEastAsia" w:hAnsi="Calibri" w:cs="Calibri"/>
          <w:sz w:val="22"/>
          <w:szCs w:val="22"/>
        </w:rPr>
        <w:t>Only the top 10, followed by the bottom 10 from the results are shown in this report.</w:t>
      </w:r>
    </w:p>
    <w:p w14:paraId="5EFD2798" w14:textId="26E51513" w:rsidR="00F43A12" w:rsidRDefault="00F43A12">
      <w:r>
        <w:rPr>
          <w:rFonts w:ascii="Calibri" w:hAnsi="Calibri" w:cs="Calibri"/>
          <w:noProof/>
          <w:color w:val="000000"/>
          <w:bdr w:val="none" w:sz="0" w:space="0" w:color="auto" w:frame="1"/>
        </w:rPr>
        <w:lastRenderedPageBreak/>
        <w:drawing>
          <wp:inline distT="0" distB="0" distL="0" distR="0" wp14:anchorId="325A2AA7" wp14:editId="26BF0C31">
            <wp:extent cx="5943600" cy="164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3D664CB3" w14:textId="24410A22" w:rsidR="00F43A12" w:rsidRDefault="00F43A12"/>
    <w:p w14:paraId="5BAE995C" w14:textId="77777777" w:rsidR="00F43A12" w:rsidRPr="00F43A12" w:rsidRDefault="00F43A12" w:rsidP="00F43A12">
      <w:pPr>
        <w:pStyle w:val="NormalWeb"/>
        <w:spacing w:before="0" w:beforeAutospacing="0" w:after="200" w:afterAutospacing="0"/>
        <w:textAlignment w:val="baseline"/>
        <w:rPr>
          <w:rFonts w:ascii="Calibri" w:eastAsiaTheme="minorEastAsia" w:hAnsi="Calibri" w:cs="Calibri"/>
          <w:sz w:val="22"/>
          <w:szCs w:val="22"/>
        </w:rPr>
      </w:pPr>
      <w:r w:rsidRPr="00F43A12">
        <w:rPr>
          <w:rFonts w:ascii="Calibri" w:eastAsiaTheme="minorEastAsia" w:hAnsi="Calibri" w:cs="Calibri"/>
          <w:sz w:val="22"/>
          <w:szCs w:val="22"/>
        </w:rPr>
        <w:t xml:space="preserve">For all reports, if there are no data meet the report criteria, </w:t>
      </w:r>
      <w:r w:rsidRPr="00F43A12">
        <w:rPr>
          <w:rFonts w:ascii="Calibri" w:eastAsiaTheme="minorEastAsia" w:hAnsi="Calibri" w:cs="Calibri"/>
          <w:sz w:val="22"/>
          <w:szCs w:val="22"/>
        </w:rPr>
        <w:t>“No Records!” will be shown. </w:t>
      </w:r>
    </w:p>
    <w:p w14:paraId="6E2E72B2" w14:textId="543E39D5" w:rsidR="00F43A12" w:rsidRDefault="00F43A12"/>
    <w:sectPr w:rsidR="00F4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21C86"/>
    <w:rsid w:val="001B5BC3"/>
    <w:rsid w:val="001F3677"/>
    <w:rsid w:val="00253755"/>
    <w:rsid w:val="00673135"/>
    <w:rsid w:val="006909A1"/>
    <w:rsid w:val="009160A8"/>
    <w:rsid w:val="00B052C1"/>
    <w:rsid w:val="00B96555"/>
    <w:rsid w:val="00C25E1F"/>
    <w:rsid w:val="00CE4767"/>
    <w:rsid w:val="00E6522A"/>
    <w:rsid w:val="00F43A12"/>
    <w:rsid w:val="00FE4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7</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Li Liang</cp:lastModifiedBy>
  <cp:revision>4</cp:revision>
  <dcterms:created xsi:type="dcterms:W3CDTF">2021-04-08T04:12:00Z</dcterms:created>
  <dcterms:modified xsi:type="dcterms:W3CDTF">2021-04-08T22:27:00Z</dcterms:modified>
</cp:coreProperties>
</file>