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537CD" w14:textId="536A9DA1" w:rsidR="0033214E" w:rsidRDefault="0033214E" w:rsidP="0069049E">
      <w:pPr>
        <w:spacing w:after="0"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Get Available State</w:t>
      </w:r>
      <w:r w:rsidR="00086B13">
        <w:rPr>
          <w:rFonts w:ascii="Times New Roman" w:hAnsi="Times New Roman" w:cs="Times New Roman"/>
          <w:sz w:val="32"/>
          <w:szCs w:val="32"/>
          <w:u w:val="single"/>
        </w:rPr>
        <w:t xml:space="preserve"> List</w:t>
      </w:r>
    </w:p>
    <w:p w14:paraId="5DAAE693" w14:textId="71D1BADC" w:rsidR="0033214E" w:rsidRPr="0033214E" w:rsidRDefault="0033214E" w:rsidP="0069049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3214E">
        <w:rPr>
          <w:rFonts w:ascii="Times New Roman" w:hAnsi="Times New Roman" w:cs="Times New Roman"/>
          <w:sz w:val="32"/>
          <w:szCs w:val="32"/>
        </w:rPr>
        <w:t>Task Decomp</w:t>
      </w:r>
    </w:p>
    <w:p w14:paraId="782580E5" w14:textId="7430A239" w:rsidR="0033214E" w:rsidRDefault="0033214E" w:rsidP="0069049E">
      <w:pPr>
        <w:spacing w:after="0" w:line="240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14:paraId="503E1929" w14:textId="7A5CDA47" w:rsidR="0033214E" w:rsidRPr="00516EEC" w:rsidRDefault="00086B13" w:rsidP="0033214E">
      <w:pPr>
        <w:rPr>
          <w:rFonts w:ascii="Times New Roman" w:hAnsi="Times New Roman" w:cs="Times New Roman"/>
          <w:sz w:val="24"/>
          <w:szCs w:val="24"/>
        </w:rPr>
      </w:pPr>
      <w:r w:rsidRPr="00086B1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ABE570" wp14:editId="403EAD91">
                <wp:simplePos x="0" y="0"/>
                <wp:positionH relativeFrom="column">
                  <wp:posOffset>4831080</wp:posOffset>
                </wp:positionH>
                <wp:positionV relativeFrom="paragraph">
                  <wp:posOffset>124460</wp:posOffset>
                </wp:positionV>
                <wp:extent cx="937260" cy="37211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372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3CD3A" w14:textId="61CA61F5" w:rsidR="00086B13" w:rsidRPr="0069049E" w:rsidRDefault="00086B13" w:rsidP="00086B13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Get Available </w:t>
                            </w:r>
                            <w:r w:rsidRPr="0069049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State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ABE5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0.4pt;margin-top:9.8pt;width:73.8pt;height:29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" stroked="f">
                <v:textbox>
                  <w:txbxContent>
                    <w:p w14:paraId="3223CD3A" w14:textId="61CA61F5" w:rsidR="00086B13" w:rsidRPr="0069049E" w:rsidRDefault="00086B13" w:rsidP="00086B13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Get Available </w:t>
                      </w:r>
                      <w:r w:rsidRPr="0069049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State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List</w:t>
                      </w:r>
                    </w:p>
                  </w:txbxContent>
                </v:textbox>
              </v:shape>
            </w:pict>
          </mc:Fallback>
        </mc:AlternateContent>
      </w:r>
      <w:r w:rsidRPr="00086B1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AB2055" wp14:editId="539C428C">
                <wp:simplePos x="0" y="0"/>
                <wp:positionH relativeFrom="column">
                  <wp:posOffset>4518660</wp:posOffset>
                </wp:positionH>
                <wp:positionV relativeFrom="paragraph">
                  <wp:posOffset>6985</wp:posOffset>
                </wp:positionV>
                <wp:extent cx="1424940" cy="593530"/>
                <wp:effectExtent l="0" t="0" r="0" b="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59353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CCEEE6" id="Oval 4" o:spid="_x0000_s1026" style="position:absolute;margin-left:355.8pt;margin-top:.55pt;width:112.2pt;height:46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" fillcolor="window" strokecolor="windowText" strokeweight="1pt">
                <v:stroke joinstyle="miter"/>
              </v:oval>
            </w:pict>
          </mc:Fallback>
        </mc:AlternateContent>
      </w:r>
      <w:r w:rsidR="0033214E" w:rsidRPr="00516EEC">
        <w:rPr>
          <w:rFonts w:ascii="Times New Roman" w:hAnsi="Times New Roman" w:cs="Times New Roman"/>
          <w:sz w:val="24"/>
          <w:szCs w:val="24"/>
        </w:rPr>
        <w:t>Lock Types: Lookup State</w:t>
      </w:r>
      <w:r w:rsidR="0033214E">
        <w:rPr>
          <w:rFonts w:ascii="Times New Roman" w:hAnsi="Times New Roman" w:cs="Times New Roman"/>
          <w:sz w:val="24"/>
          <w:szCs w:val="24"/>
        </w:rPr>
        <w:t>.</w:t>
      </w:r>
      <w:r w:rsidR="0033214E" w:rsidRPr="00516EEC">
        <w:rPr>
          <w:rFonts w:ascii="Times New Roman" w:hAnsi="Times New Roman" w:cs="Times New Roman"/>
          <w:sz w:val="24"/>
          <w:szCs w:val="24"/>
        </w:rPr>
        <w:t xml:space="preserve"> </w:t>
      </w:r>
      <w:r w:rsidR="0033214E">
        <w:rPr>
          <w:rFonts w:ascii="Times New Roman" w:hAnsi="Times New Roman" w:cs="Times New Roman"/>
          <w:sz w:val="24"/>
          <w:szCs w:val="24"/>
        </w:rPr>
        <w:t>R</w:t>
      </w:r>
      <w:r w:rsidR="0033214E" w:rsidRPr="00516EEC">
        <w:rPr>
          <w:rFonts w:ascii="Times New Roman" w:hAnsi="Times New Roman" w:cs="Times New Roman"/>
          <w:sz w:val="24"/>
          <w:szCs w:val="24"/>
        </w:rPr>
        <w:t>ead-only.</w:t>
      </w:r>
      <w:r w:rsidRPr="00086B13">
        <w:rPr>
          <w:noProof/>
        </w:rPr>
        <w:t xml:space="preserve"> </w:t>
      </w:r>
    </w:p>
    <w:p w14:paraId="79581CB9" w14:textId="40230AA9" w:rsidR="0033214E" w:rsidRPr="00516EEC" w:rsidRDefault="0033214E" w:rsidP="0033214E">
      <w:pPr>
        <w:rPr>
          <w:rFonts w:ascii="Times New Roman" w:hAnsi="Times New Roman" w:cs="Times New Roman"/>
          <w:sz w:val="24"/>
          <w:szCs w:val="24"/>
        </w:rPr>
      </w:pPr>
      <w:r w:rsidRPr="00516EEC">
        <w:rPr>
          <w:rFonts w:ascii="Times New Roman" w:hAnsi="Times New Roman" w:cs="Times New Roman"/>
          <w:sz w:val="24"/>
          <w:szCs w:val="24"/>
        </w:rPr>
        <w:t xml:space="preserve">Number of Locks: </w:t>
      </w:r>
      <w:r>
        <w:rPr>
          <w:rFonts w:ascii="Times New Roman" w:hAnsi="Times New Roman" w:cs="Times New Roman"/>
          <w:sz w:val="24"/>
          <w:szCs w:val="24"/>
        </w:rPr>
        <w:t>Single</w:t>
      </w:r>
      <w:r w:rsidRPr="00516EE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52D573" w14:textId="6FBDA6FF" w:rsidR="0033214E" w:rsidRPr="00516EEC" w:rsidRDefault="0033214E" w:rsidP="0033214E">
      <w:pPr>
        <w:rPr>
          <w:rFonts w:ascii="Times New Roman" w:hAnsi="Times New Roman" w:cs="Times New Roman"/>
          <w:sz w:val="24"/>
          <w:szCs w:val="24"/>
        </w:rPr>
      </w:pPr>
      <w:r w:rsidRPr="00516EEC">
        <w:rPr>
          <w:rFonts w:ascii="Times New Roman" w:hAnsi="Times New Roman" w:cs="Times New Roman"/>
          <w:sz w:val="24"/>
          <w:szCs w:val="24"/>
        </w:rPr>
        <w:t xml:space="preserve">Enabling Conditions: </w:t>
      </w:r>
      <w:r>
        <w:rPr>
          <w:rFonts w:ascii="Times New Roman" w:hAnsi="Times New Roman" w:cs="Times New Roman"/>
          <w:sz w:val="24"/>
          <w:szCs w:val="24"/>
        </w:rPr>
        <w:t xml:space="preserve">Triggered when report page is loading. </w:t>
      </w:r>
      <w:r w:rsidRPr="00516EEC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8D37A83" w14:textId="145D3BBD" w:rsidR="0033214E" w:rsidRPr="00516EEC" w:rsidRDefault="0033214E" w:rsidP="0033214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16EEC">
        <w:rPr>
          <w:rFonts w:ascii="Times New Roman" w:hAnsi="Times New Roman" w:cs="Times New Roman"/>
          <w:sz w:val="24"/>
          <w:szCs w:val="24"/>
        </w:rPr>
        <w:t xml:space="preserve">Frequency: </w:t>
      </w:r>
      <w:r w:rsidR="00086B13">
        <w:rPr>
          <w:rFonts w:ascii="Times New Roman" w:hAnsi="Times New Roman" w:cs="Times New Roman"/>
          <w:sz w:val="24"/>
          <w:szCs w:val="24"/>
        </w:rPr>
        <w:t>Low</w:t>
      </w:r>
      <w:r w:rsidRPr="00516EE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40FD659" w14:textId="2FD6A2B7" w:rsidR="0033214E" w:rsidRPr="00516EEC" w:rsidRDefault="0033214E" w:rsidP="0033214E">
      <w:pPr>
        <w:rPr>
          <w:rFonts w:ascii="Times New Roman" w:hAnsi="Times New Roman" w:cs="Times New Roman"/>
          <w:sz w:val="24"/>
          <w:szCs w:val="24"/>
        </w:rPr>
      </w:pPr>
      <w:r w:rsidRPr="00516EEC">
        <w:rPr>
          <w:rFonts w:ascii="Times New Roman" w:hAnsi="Times New Roman" w:cs="Times New Roman"/>
          <w:sz w:val="24"/>
          <w:szCs w:val="24"/>
        </w:rPr>
        <w:t xml:space="preserve">Consistency (ACID): not critical. </w:t>
      </w:r>
    </w:p>
    <w:p w14:paraId="08CC55ED" w14:textId="33AB2485" w:rsidR="0033214E" w:rsidRDefault="0033214E" w:rsidP="003321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6EEC">
        <w:rPr>
          <w:rFonts w:ascii="Times New Roman" w:hAnsi="Times New Roman" w:cs="Times New Roman"/>
          <w:sz w:val="24"/>
          <w:szCs w:val="24"/>
        </w:rPr>
        <w:t xml:space="preserve">Subtasks: </w:t>
      </w:r>
      <w:r w:rsidR="00086B13">
        <w:rPr>
          <w:rFonts w:ascii="Times New Roman" w:hAnsi="Times New Roman" w:cs="Times New Roman"/>
          <w:sz w:val="24"/>
          <w:szCs w:val="24"/>
        </w:rPr>
        <w:t xml:space="preserve">Mother Task is not needed. No decomposition needed. </w:t>
      </w:r>
    </w:p>
    <w:p w14:paraId="36FD0E9B" w14:textId="68BC1358" w:rsidR="00086B13" w:rsidRDefault="00086B13" w:rsidP="003321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D79EEB" w14:textId="31A4116B" w:rsidR="00086B13" w:rsidRPr="0069049E" w:rsidRDefault="00086B13" w:rsidP="00086B13">
      <w:pPr>
        <w:rPr>
          <w:rFonts w:ascii="Times New Roman" w:hAnsi="Times New Roman" w:cs="Times New Roman"/>
          <w:sz w:val="32"/>
          <w:szCs w:val="32"/>
        </w:rPr>
      </w:pPr>
      <w:r w:rsidRPr="0069049E">
        <w:rPr>
          <w:rFonts w:ascii="Times New Roman" w:hAnsi="Times New Roman" w:cs="Times New Roman"/>
          <w:sz w:val="32"/>
          <w:szCs w:val="32"/>
        </w:rPr>
        <w:t>Abstract Code</w:t>
      </w:r>
    </w:p>
    <w:p w14:paraId="14F85918" w14:textId="45706F13" w:rsidR="00086B13" w:rsidRPr="00516EEC" w:rsidRDefault="00086B13" w:rsidP="00086B1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6EEC">
        <w:rPr>
          <w:rFonts w:ascii="Times New Roman" w:hAnsi="Times New Roman" w:cs="Times New Roman"/>
          <w:sz w:val="24"/>
          <w:szCs w:val="24"/>
        </w:rPr>
        <w:t xml:space="preserve">User clicked on </w:t>
      </w:r>
      <w:r w:rsidRPr="00516EE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View Store Revenue by Year </w:t>
      </w:r>
      <w:r w:rsidR="00A95AC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by State </w:t>
      </w:r>
      <w:r w:rsidRPr="00516EEC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Report</w:t>
      </w:r>
      <w:r w:rsidRPr="00516EEC">
        <w:rPr>
          <w:rFonts w:ascii="Times New Roman" w:hAnsi="Times New Roman" w:cs="Times New Roman"/>
          <w:sz w:val="24"/>
          <w:szCs w:val="24"/>
        </w:rPr>
        <w:t xml:space="preserve"> button from </w:t>
      </w:r>
      <w:r w:rsidRPr="00516EEC">
        <w:rPr>
          <w:rFonts w:ascii="Times New Roman" w:hAnsi="Times New Roman" w:cs="Times New Roman"/>
          <w:b/>
          <w:bCs/>
          <w:sz w:val="24"/>
          <w:szCs w:val="24"/>
          <w:u w:val="single"/>
        </w:rPr>
        <w:t>Main Menu</w:t>
      </w:r>
      <w:r w:rsidRPr="00516EE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67E9848" w14:textId="11EA5F20" w:rsidR="00086B13" w:rsidRPr="00516EEC" w:rsidRDefault="00086B13" w:rsidP="00086B13">
      <w:pPr>
        <w:pStyle w:val="Level1"/>
        <w:rPr>
          <w:sz w:val="24"/>
          <w:szCs w:val="24"/>
        </w:rPr>
      </w:pPr>
      <w:commentRangeStart w:id="0"/>
      <w:commentRangeStart w:id="1"/>
      <w:r w:rsidRPr="00516EEC">
        <w:rPr>
          <w:sz w:val="24"/>
          <w:szCs w:val="24"/>
        </w:rPr>
        <w:t xml:space="preserve">User selects state from State drop-down. </w:t>
      </w:r>
      <w:commentRangeEnd w:id="0"/>
      <w:r w:rsidR="00233EFA">
        <w:rPr>
          <w:rStyle w:val="CommentReference"/>
          <w:rFonts w:asciiTheme="minorHAnsi" w:hAnsiTheme="minorHAnsi" w:cstheme="minorBidi"/>
        </w:rPr>
        <w:commentReference w:id="0"/>
      </w:r>
      <w:commentRangeEnd w:id="1"/>
      <w:r w:rsidR="00A776D2">
        <w:rPr>
          <w:rStyle w:val="CommentReference"/>
          <w:rFonts w:asciiTheme="minorHAnsi" w:hAnsiTheme="minorHAnsi" w:cstheme="minorBidi"/>
        </w:rPr>
        <w:commentReference w:id="1"/>
      </w:r>
    </w:p>
    <w:p w14:paraId="54CEF563" w14:textId="716319B7" w:rsidR="00A95ACD" w:rsidRDefault="00A95ACD" w:rsidP="00086B1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state.</w:t>
      </w:r>
    </w:p>
    <w:p w14:paraId="01DE70C1" w14:textId="0279FE7F" w:rsidR="0065791D" w:rsidRPr="0065791D" w:rsidRDefault="0065791D" w:rsidP="0065791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commentRangeStart w:id="2"/>
      <w:commentRangeStart w:id="3"/>
      <w:r w:rsidRPr="00516EEC">
        <w:rPr>
          <w:rFonts w:ascii="Times New Roman" w:hAnsi="Times New Roman" w:cs="Times New Roman"/>
          <w:sz w:val="24"/>
          <w:szCs w:val="24"/>
        </w:rPr>
        <w:t>While no buttons are pushed, do nothing</w:t>
      </w:r>
      <w:commentRangeEnd w:id="2"/>
      <w:r w:rsidR="00233EFA">
        <w:rPr>
          <w:rStyle w:val="CommentReference"/>
        </w:rPr>
        <w:commentReference w:id="2"/>
      </w:r>
      <w:commentRangeEnd w:id="3"/>
      <w:r w:rsidR="00A776D2">
        <w:rPr>
          <w:rStyle w:val="CommentReference"/>
        </w:rPr>
        <w:commentReference w:id="3"/>
      </w:r>
      <w:r w:rsidRPr="00516EE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2A8AC9C" w14:textId="77777777" w:rsidR="00A95ACD" w:rsidRPr="00516EEC" w:rsidRDefault="00A95ACD" w:rsidP="00A95ACD">
      <w:pPr>
        <w:pStyle w:val="Level1"/>
        <w:rPr>
          <w:sz w:val="24"/>
          <w:szCs w:val="24"/>
        </w:rPr>
      </w:pPr>
      <w:r w:rsidRPr="00516EEC">
        <w:rPr>
          <w:sz w:val="24"/>
          <w:szCs w:val="24"/>
        </w:rPr>
        <w:t xml:space="preserve">When </w:t>
      </w:r>
      <w:r w:rsidRPr="00516EEC">
        <w:rPr>
          <w:b/>
          <w:bCs/>
          <w:i/>
          <w:iCs/>
          <w:sz w:val="24"/>
          <w:szCs w:val="24"/>
        </w:rPr>
        <w:t>Search</w:t>
      </w:r>
      <w:r w:rsidRPr="00516EEC">
        <w:rPr>
          <w:sz w:val="24"/>
          <w:szCs w:val="24"/>
        </w:rPr>
        <w:t xml:space="preserve"> button is pushed: </w:t>
      </w:r>
    </w:p>
    <w:p w14:paraId="3BF2A7C0" w14:textId="3B0FD001" w:rsidR="00A95ACD" w:rsidRPr="00516EEC" w:rsidRDefault="00A95ACD" w:rsidP="00A95ACD">
      <w:pPr>
        <w:pStyle w:val="ListParagraph"/>
        <w:numPr>
          <w:ilvl w:val="0"/>
          <w:numId w:val="4"/>
        </w:numPr>
        <w:spacing w:after="0" w:line="240" w:lineRule="auto"/>
        <w:ind w:left="1109"/>
        <w:rPr>
          <w:rFonts w:ascii="Times New Roman" w:hAnsi="Times New Roman" w:cs="Times New Roman"/>
          <w:sz w:val="24"/>
          <w:szCs w:val="24"/>
        </w:rPr>
      </w:pPr>
      <w:r w:rsidRPr="00516EEC">
        <w:rPr>
          <w:rFonts w:ascii="Times New Roman" w:hAnsi="Times New Roman" w:cs="Times New Roman"/>
          <w:sz w:val="24"/>
          <w:szCs w:val="24"/>
        </w:rPr>
        <w:t>If state was selected</w:t>
      </w:r>
      <w:r>
        <w:rPr>
          <w:rFonts w:ascii="Times New Roman" w:hAnsi="Times New Roman" w:cs="Times New Roman"/>
          <w:sz w:val="24"/>
          <w:szCs w:val="24"/>
        </w:rPr>
        <w:t xml:space="preserve"> and displayed</w:t>
      </w:r>
      <w:r w:rsidRPr="00516EE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Display Store Revenue by Year by State</w:t>
      </w:r>
      <w:r w:rsidRPr="00516EE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71A4ABD" w14:textId="77777777" w:rsidR="00A95ACD" w:rsidRPr="00516EEC" w:rsidRDefault="00A95ACD" w:rsidP="00A95ACD">
      <w:pPr>
        <w:pStyle w:val="Level2"/>
        <w:rPr>
          <w:sz w:val="24"/>
          <w:szCs w:val="24"/>
        </w:rPr>
      </w:pPr>
      <w:r w:rsidRPr="00516EEC">
        <w:rPr>
          <w:sz w:val="24"/>
          <w:szCs w:val="24"/>
        </w:rPr>
        <w:t>If state was not selected, populate a message saying that please select a state.</w:t>
      </w:r>
    </w:p>
    <w:p w14:paraId="2FA73F7E" w14:textId="02381A65" w:rsidR="00A95ACD" w:rsidRPr="00A95ACD" w:rsidRDefault="00A95ACD" w:rsidP="00A95AC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A95ACD" w:rsidRPr="00A95AC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7B7F96C" w14:textId="1D5B57BB" w:rsidR="00451B0C" w:rsidRPr="0069049E" w:rsidRDefault="00A95ACD" w:rsidP="0069049E">
      <w:pPr>
        <w:spacing w:after="0"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lastRenderedPageBreak/>
        <w:t>Display</w:t>
      </w:r>
      <w:r w:rsidR="001A30DB" w:rsidRPr="0069049E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="00A026B1">
        <w:rPr>
          <w:rFonts w:ascii="Times New Roman" w:hAnsi="Times New Roman" w:cs="Times New Roman"/>
          <w:sz w:val="32"/>
          <w:szCs w:val="32"/>
          <w:u w:val="single"/>
        </w:rPr>
        <w:t>Store Revenue by Year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by State</w:t>
      </w:r>
    </w:p>
    <w:p w14:paraId="07AF8B5C" w14:textId="54416DE2" w:rsidR="006D076F" w:rsidRPr="0069049E" w:rsidRDefault="0065791D">
      <w:pPr>
        <w:rPr>
          <w:rFonts w:ascii="Times New Roman" w:hAnsi="Times New Roman" w:cs="Times New Roman"/>
          <w:sz w:val="32"/>
          <w:szCs w:val="32"/>
        </w:rPr>
      </w:pPr>
      <w:r w:rsidRPr="0069049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2425A57" wp14:editId="6D2165D8">
                <wp:simplePos x="0" y="0"/>
                <wp:positionH relativeFrom="margin">
                  <wp:align>right</wp:align>
                </wp:positionH>
                <wp:positionV relativeFrom="paragraph">
                  <wp:posOffset>307340</wp:posOffset>
                </wp:positionV>
                <wp:extent cx="1996440" cy="723265"/>
                <wp:effectExtent l="0" t="0" r="22860" b="19685"/>
                <wp:wrapSquare wrapText="bothSides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6440" cy="723265"/>
                          <a:chOff x="503715" y="-335620"/>
                          <a:chExt cx="2235278" cy="530737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503715" y="-335620"/>
                            <a:ext cx="2235278" cy="530737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04700" y="-207125"/>
                            <a:ext cx="1424775" cy="3407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6195C3" w14:textId="0026EFA8" w:rsidR="006D076F" w:rsidRPr="0069049E" w:rsidRDefault="0065791D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Display</w:t>
                              </w:r>
                              <w:r w:rsidR="001A30DB" w:rsidRPr="0069049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A026B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Store Revenue by Year</w:t>
                              </w:r>
                              <w:r w:rsidR="006D076F" w:rsidRPr="0069049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by State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425A57" id="Group 10" o:spid="_x0000_s1027" style="position:absolute;margin-left:106pt;margin-top:24.2pt;width:157.2pt;height:56.95pt;z-index:251668480;mso-position-horizontal:right;mso-position-horizontal-relative:margin;mso-width-relative:margin;mso-height-relative:margin" coordorigin="5037,-3356" coordsize="22352,5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">
                <v:oval id="Oval 1" o:spid="_x0000_s1028" style="position:absolute;left:5037;top:-3356;width:22352;height:53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" fillcolor="white [3201]" strokecolor="black [3213]" strokeweight="1pt">
                  <v:stroke joinstyle="miter"/>
                </v:oval>
                <v:shape id="_x0000_s1029" type="#_x0000_t202" style="position:absolute;left:9047;top:-2071;width:14247;height:3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606195C3" w14:textId="0026EFA8" w:rsidR="006D076F" w:rsidRPr="0069049E" w:rsidRDefault="0065791D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Display</w:t>
                        </w:r>
                        <w:r w:rsidR="001A30DB" w:rsidRPr="0069049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  <w:r w:rsidR="00A026B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Store Revenue by Year</w:t>
                        </w:r>
                        <w:r w:rsidR="006D076F" w:rsidRPr="0069049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by State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6D076F" w:rsidRPr="0069049E">
        <w:rPr>
          <w:rFonts w:ascii="Times New Roman" w:hAnsi="Times New Roman" w:cs="Times New Roman"/>
          <w:sz w:val="32"/>
          <w:szCs w:val="32"/>
        </w:rPr>
        <w:t>Task Decom</w:t>
      </w:r>
      <w:r w:rsidR="0069049E">
        <w:rPr>
          <w:rFonts w:ascii="Times New Roman" w:hAnsi="Times New Roman" w:cs="Times New Roman"/>
          <w:sz w:val="32"/>
          <w:szCs w:val="32"/>
        </w:rPr>
        <w:t>p</w:t>
      </w:r>
      <w:r w:rsidR="006D076F" w:rsidRPr="0069049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0548CB9" w14:textId="427BF2C9" w:rsidR="00E9501E" w:rsidRPr="00516EEC" w:rsidRDefault="006D076F">
      <w:pPr>
        <w:rPr>
          <w:rFonts w:ascii="Times New Roman" w:hAnsi="Times New Roman" w:cs="Times New Roman"/>
          <w:sz w:val="24"/>
          <w:szCs w:val="24"/>
        </w:rPr>
      </w:pPr>
      <w:r w:rsidRPr="00516EEC">
        <w:rPr>
          <w:rFonts w:ascii="Times New Roman" w:hAnsi="Times New Roman" w:cs="Times New Roman"/>
          <w:sz w:val="24"/>
          <w:szCs w:val="24"/>
        </w:rPr>
        <w:t xml:space="preserve">Lock Types: </w:t>
      </w:r>
      <w:r w:rsidR="000F60C4" w:rsidRPr="00516EEC">
        <w:rPr>
          <w:rFonts w:ascii="Times New Roman" w:hAnsi="Times New Roman" w:cs="Times New Roman"/>
          <w:sz w:val="24"/>
          <w:szCs w:val="24"/>
        </w:rPr>
        <w:t>Display Store Revenue by Year</w:t>
      </w:r>
      <w:r w:rsidR="00A95ACD">
        <w:rPr>
          <w:rFonts w:ascii="Times New Roman" w:hAnsi="Times New Roman" w:cs="Times New Roman"/>
          <w:sz w:val="24"/>
          <w:szCs w:val="24"/>
        </w:rPr>
        <w:t xml:space="preserve"> by State</w:t>
      </w:r>
      <w:r w:rsidRPr="00516EEC">
        <w:rPr>
          <w:rFonts w:ascii="Times New Roman" w:hAnsi="Times New Roman" w:cs="Times New Roman"/>
          <w:sz w:val="24"/>
          <w:szCs w:val="24"/>
        </w:rPr>
        <w:t>.</w:t>
      </w:r>
      <w:r w:rsidR="00A95ACD">
        <w:rPr>
          <w:rFonts w:ascii="Times New Roman" w:hAnsi="Times New Roman" w:cs="Times New Roman"/>
          <w:sz w:val="24"/>
          <w:szCs w:val="24"/>
        </w:rPr>
        <w:t xml:space="preserve"> R</w:t>
      </w:r>
      <w:r w:rsidRPr="00516EEC">
        <w:rPr>
          <w:rFonts w:ascii="Times New Roman" w:hAnsi="Times New Roman" w:cs="Times New Roman"/>
          <w:sz w:val="24"/>
          <w:szCs w:val="24"/>
        </w:rPr>
        <w:t>ead-only.</w:t>
      </w:r>
    </w:p>
    <w:p w14:paraId="71A81772" w14:textId="01F95D6F" w:rsidR="001B73AD" w:rsidRPr="00516EEC" w:rsidRDefault="001B73AD">
      <w:pPr>
        <w:rPr>
          <w:rFonts w:ascii="Times New Roman" w:hAnsi="Times New Roman" w:cs="Times New Roman"/>
          <w:sz w:val="24"/>
          <w:szCs w:val="24"/>
        </w:rPr>
      </w:pPr>
      <w:r w:rsidRPr="00516EEC">
        <w:rPr>
          <w:rFonts w:ascii="Times New Roman" w:hAnsi="Times New Roman" w:cs="Times New Roman"/>
          <w:sz w:val="24"/>
          <w:szCs w:val="24"/>
        </w:rPr>
        <w:t xml:space="preserve">Number of Locks: </w:t>
      </w:r>
      <w:commentRangeStart w:id="4"/>
      <w:commentRangeStart w:id="5"/>
      <w:r w:rsidR="00F31718" w:rsidRPr="00516EEC">
        <w:rPr>
          <w:rFonts w:ascii="Times New Roman" w:hAnsi="Times New Roman" w:cs="Times New Roman"/>
          <w:sz w:val="24"/>
          <w:szCs w:val="24"/>
        </w:rPr>
        <w:t xml:space="preserve">Several different </w:t>
      </w:r>
      <w:proofErr w:type="gramStart"/>
      <w:r w:rsidR="00F31718" w:rsidRPr="00516EEC">
        <w:rPr>
          <w:rFonts w:ascii="Times New Roman" w:hAnsi="Times New Roman" w:cs="Times New Roman"/>
          <w:sz w:val="24"/>
          <w:szCs w:val="24"/>
        </w:rPr>
        <w:t>schema</w:t>
      </w:r>
      <w:proofErr w:type="gramEnd"/>
      <w:r w:rsidR="00F31718" w:rsidRPr="00516EEC">
        <w:rPr>
          <w:rFonts w:ascii="Times New Roman" w:hAnsi="Times New Roman" w:cs="Times New Roman"/>
          <w:sz w:val="24"/>
          <w:szCs w:val="24"/>
        </w:rPr>
        <w:t xml:space="preserve"> </w:t>
      </w:r>
      <w:commentRangeEnd w:id="4"/>
      <w:r w:rsidR="00233EFA">
        <w:rPr>
          <w:rStyle w:val="CommentReference"/>
        </w:rPr>
        <w:commentReference w:id="4"/>
      </w:r>
      <w:commentRangeEnd w:id="5"/>
      <w:r w:rsidR="00A776D2">
        <w:rPr>
          <w:rStyle w:val="CommentReference"/>
        </w:rPr>
        <w:commentReference w:id="5"/>
      </w:r>
      <w:r w:rsidR="00F31718" w:rsidRPr="00516EEC">
        <w:rPr>
          <w:rFonts w:ascii="Times New Roman" w:hAnsi="Times New Roman" w:cs="Times New Roman"/>
          <w:sz w:val="24"/>
          <w:szCs w:val="24"/>
        </w:rPr>
        <w:t xml:space="preserve">constructs are needed. </w:t>
      </w:r>
    </w:p>
    <w:p w14:paraId="725A6C6E" w14:textId="61241CDF" w:rsidR="006D076F" w:rsidRPr="00516EEC" w:rsidRDefault="001B73AD">
      <w:pPr>
        <w:rPr>
          <w:rFonts w:ascii="Times New Roman" w:hAnsi="Times New Roman" w:cs="Times New Roman"/>
          <w:sz w:val="24"/>
          <w:szCs w:val="24"/>
        </w:rPr>
      </w:pPr>
      <w:r w:rsidRPr="00516EEC">
        <w:rPr>
          <w:rFonts w:ascii="Times New Roman" w:hAnsi="Times New Roman" w:cs="Times New Roman"/>
          <w:sz w:val="24"/>
          <w:szCs w:val="24"/>
        </w:rPr>
        <w:t xml:space="preserve">Enabling Conditions: </w:t>
      </w:r>
      <w:r w:rsidR="003D69DA" w:rsidRPr="00516EEC">
        <w:rPr>
          <w:rFonts w:ascii="Times New Roman" w:hAnsi="Times New Roman" w:cs="Times New Roman"/>
          <w:sz w:val="24"/>
          <w:szCs w:val="24"/>
        </w:rPr>
        <w:t>Display Store Revenue by Year</w:t>
      </w:r>
      <w:r w:rsidR="00A95ACD">
        <w:rPr>
          <w:rFonts w:ascii="Times New Roman" w:hAnsi="Times New Roman" w:cs="Times New Roman"/>
          <w:sz w:val="24"/>
          <w:szCs w:val="24"/>
        </w:rPr>
        <w:t xml:space="preserve"> by State</w:t>
      </w:r>
      <w:r w:rsidRPr="00516EEC">
        <w:rPr>
          <w:rFonts w:ascii="Times New Roman" w:hAnsi="Times New Roman" w:cs="Times New Roman"/>
          <w:sz w:val="24"/>
          <w:szCs w:val="24"/>
        </w:rPr>
        <w:t xml:space="preserve"> trigge</w:t>
      </w:r>
      <w:r w:rsidR="000F60C4" w:rsidRPr="00516EEC">
        <w:rPr>
          <w:rFonts w:ascii="Times New Roman" w:hAnsi="Times New Roman" w:cs="Times New Roman"/>
          <w:sz w:val="24"/>
          <w:szCs w:val="24"/>
        </w:rPr>
        <w:t>re</w:t>
      </w:r>
      <w:r w:rsidRPr="00516EEC">
        <w:rPr>
          <w:rFonts w:ascii="Times New Roman" w:hAnsi="Times New Roman" w:cs="Times New Roman"/>
          <w:sz w:val="24"/>
          <w:szCs w:val="24"/>
        </w:rPr>
        <w:t xml:space="preserve">d by successful </w:t>
      </w:r>
      <w:r w:rsidR="00A95ACD">
        <w:rPr>
          <w:rFonts w:ascii="Times New Roman" w:hAnsi="Times New Roman" w:cs="Times New Roman"/>
          <w:sz w:val="24"/>
          <w:szCs w:val="24"/>
        </w:rPr>
        <w:t>State selection</w:t>
      </w:r>
      <w:r w:rsidRPr="00516EEC">
        <w:rPr>
          <w:rFonts w:ascii="Times New Roman" w:hAnsi="Times New Roman" w:cs="Times New Roman"/>
          <w:sz w:val="24"/>
          <w:szCs w:val="24"/>
        </w:rPr>
        <w:t xml:space="preserve">.  </w:t>
      </w:r>
      <w:r w:rsidR="006D076F" w:rsidRPr="00516E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22B5B5" w14:textId="1D59079D" w:rsidR="00E9501E" w:rsidRPr="00516EEC" w:rsidRDefault="00E9501E" w:rsidP="00D543F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16EEC">
        <w:rPr>
          <w:rFonts w:ascii="Times New Roman" w:hAnsi="Times New Roman" w:cs="Times New Roman"/>
          <w:sz w:val="24"/>
          <w:szCs w:val="24"/>
        </w:rPr>
        <w:t xml:space="preserve">Frequency: </w:t>
      </w:r>
      <w:r w:rsidR="00A95ACD">
        <w:rPr>
          <w:rFonts w:ascii="Times New Roman" w:hAnsi="Times New Roman" w:cs="Times New Roman"/>
          <w:sz w:val="24"/>
          <w:szCs w:val="24"/>
        </w:rPr>
        <w:t xml:space="preserve">Same frequency as </w:t>
      </w:r>
      <w:r w:rsidR="00A95ACD" w:rsidRPr="00A95ACD">
        <w:rPr>
          <w:rFonts w:ascii="Times New Roman" w:hAnsi="Times New Roman" w:cs="Times New Roman"/>
          <w:b/>
          <w:bCs/>
          <w:sz w:val="24"/>
          <w:szCs w:val="24"/>
        </w:rPr>
        <w:t>Get Available State List</w:t>
      </w:r>
      <w:r w:rsidR="00A95ACD">
        <w:rPr>
          <w:rFonts w:ascii="Times New Roman" w:hAnsi="Times New Roman" w:cs="Times New Roman"/>
          <w:sz w:val="24"/>
          <w:szCs w:val="24"/>
        </w:rPr>
        <w:t xml:space="preserve">. </w:t>
      </w:r>
      <w:r w:rsidRPr="00516E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2E1BF9" w14:textId="539C52FF" w:rsidR="001B73AD" w:rsidRPr="00516EEC" w:rsidRDefault="001B73AD">
      <w:pPr>
        <w:rPr>
          <w:rFonts w:ascii="Times New Roman" w:hAnsi="Times New Roman" w:cs="Times New Roman"/>
          <w:sz w:val="24"/>
          <w:szCs w:val="24"/>
        </w:rPr>
      </w:pPr>
      <w:r w:rsidRPr="00516EEC">
        <w:rPr>
          <w:rFonts w:ascii="Times New Roman" w:hAnsi="Times New Roman" w:cs="Times New Roman"/>
          <w:sz w:val="24"/>
          <w:szCs w:val="24"/>
        </w:rPr>
        <w:t>Consistency</w:t>
      </w:r>
      <w:r w:rsidR="00F31718" w:rsidRPr="00516EEC">
        <w:rPr>
          <w:rFonts w:ascii="Times New Roman" w:hAnsi="Times New Roman" w:cs="Times New Roman"/>
          <w:sz w:val="24"/>
          <w:szCs w:val="24"/>
        </w:rPr>
        <w:t xml:space="preserve"> </w:t>
      </w:r>
      <w:r w:rsidRPr="00516EEC">
        <w:rPr>
          <w:rFonts w:ascii="Times New Roman" w:hAnsi="Times New Roman" w:cs="Times New Roman"/>
          <w:sz w:val="24"/>
          <w:szCs w:val="24"/>
        </w:rPr>
        <w:t xml:space="preserve">(ACID): </w:t>
      </w:r>
      <w:r w:rsidR="00F31718" w:rsidRPr="00516EEC">
        <w:rPr>
          <w:rFonts w:ascii="Times New Roman" w:hAnsi="Times New Roman" w:cs="Times New Roman"/>
          <w:sz w:val="24"/>
          <w:szCs w:val="24"/>
        </w:rPr>
        <w:t>not critical</w:t>
      </w:r>
      <w:r w:rsidR="00690014" w:rsidRPr="00516EE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9D5CC4" w14:textId="781C512D" w:rsidR="001B73AD" w:rsidRPr="00516EEC" w:rsidRDefault="001B73AD" w:rsidP="001B73AD">
      <w:pPr>
        <w:rPr>
          <w:rFonts w:ascii="Times New Roman" w:hAnsi="Times New Roman" w:cs="Times New Roman"/>
          <w:sz w:val="24"/>
          <w:szCs w:val="24"/>
        </w:rPr>
      </w:pPr>
      <w:r w:rsidRPr="00516EEC">
        <w:rPr>
          <w:rFonts w:ascii="Times New Roman" w:hAnsi="Times New Roman" w:cs="Times New Roman"/>
          <w:sz w:val="24"/>
          <w:szCs w:val="24"/>
        </w:rPr>
        <w:t xml:space="preserve">Subtasks: Mother Task </w:t>
      </w:r>
      <w:r w:rsidR="0065791D" w:rsidRPr="0065791D">
        <w:rPr>
          <w:rFonts w:ascii="Times New Roman" w:hAnsi="Times New Roman" w:cs="Times New Roman"/>
          <w:b/>
          <w:bCs/>
          <w:sz w:val="24"/>
          <w:szCs w:val="24"/>
        </w:rPr>
        <w:t>Get Available State List</w:t>
      </w:r>
      <w:r w:rsidR="0065791D">
        <w:rPr>
          <w:rFonts w:ascii="Times New Roman" w:hAnsi="Times New Roman" w:cs="Times New Roman"/>
          <w:sz w:val="24"/>
          <w:szCs w:val="24"/>
        </w:rPr>
        <w:t xml:space="preserve"> is needed</w:t>
      </w:r>
      <w:r w:rsidR="00F31718" w:rsidRPr="00516EEC">
        <w:rPr>
          <w:rFonts w:ascii="Times New Roman" w:hAnsi="Times New Roman" w:cs="Times New Roman"/>
          <w:sz w:val="24"/>
          <w:szCs w:val="24"/>
        </w:rPr>
        <w:t xml:space="preserve">. </w:t>
      </w:r>
      <w:r w:rsidR="0065791D">
        <w:rPr>
          <w:rFonts w:ascii="Times New Roman" w:hAnsi="Times New Roman" w:cs="Times New Roman"/>
          <w:b/>
          <w:bCs/>
          <w:sz w:val="24"/>
          <w:szCs w:val="24"/>
        </w:rPr>
        <w:t>Get</w:t>
      </w:r>
      <w:r w:rsidRPr="00516E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D69DA" w:rsidRPr="00516EEC">
        <w:rPr>
          <w:rFonts w:ascii="Times New Roman" w:hAnsi="Times New Roman" w:cs="Times New Roman"/>
          <w:b/>
          <w:bCs/>
          <w:sz w:val="24"/>
          <w:szCs w:val="24"/>
        </w:rPr>
        <w:t xml:space="preserve">Available </w:t>
      </w:r>
      <w:r w:rsidRPr="0065791D">
        <w:rPr>
          <w:rFonts w:ascii="Times New Roman" w:hAnsi="Times New Roman" w:cs="Times New Roman"/>
          <w:b/>
          <w:bCs/>
          <w:sz w:val="24"/>
          <w:szCs w:val="24"/>
        </w:rPr>
        <w:t xml:space="preserve">State </w:t>
      </w:r>
      <w:r w:rsidR="0065791D" w:rsidRPr="0065791D">
        <w:rPr>
          <w:rFonts w:ascii="Times New Roman" w:hAnsi="Times New Roman" w:cs="Times New Roman"/>
          <w:b/>
          <w:bCs/>
          <w:sz w:val="24"/>
          <w:szCs w:val="24"/>
        </w:rPr>
        <w:t>List</w:t>
      </w:r>
      <w:r w:rsidR="0065791D">
        <w:rPr>
          <w:rFonts w:ascii="Times New Roman" w:hAnsi="Times New Roman" w:cs="Times New Roman"/>
          <w:sz w:val="24"/>
          <w:szCs w:val="24"/>
        </w:rPr>
        <w:t xml:space="preserve"> </w:t>
      </w:r>
      <w:r w:rsidRPr="00516EEC">
        <w:rPr>
          <w:rFonts w:ascii="Times New Roman" w:hAnsi="Times New Roman" w:cs="Times New Roman"/>
          <w:sz w:val="24"/>
          <w:szCs w:val="24"/>
        </w:rPr>
        <w:t xml:space="preserve">first followed by </w:t>
      </w:r>
      <w:r w:rsidR="003D69DA" w:rsidRPr="00516EEC">
        <w:rPr>
          <w:rFonts w:ascii="Times New Roman" w:hAnsi="Times New Roman" w:cs="Times New Roman"/>
          <w:b/>
          <w:bCs/>
          <w:sz w:val="24"/>
          <w:szCs w:val="24"/>
        </w:rPr>
        <w:t>Display Store Revenue by Year</w:t>
      </w:r>
      <w:r w:rsidR="0065791D">
        <w:rPr>
          <w:rFonts w:ascii="Times New Roman" w:hAnsi="Times New Roman" w:cs="Times New Roman"/>
          <w:b/>
          <w:bCs/>
          <w:sz w:val="24"/>
          <w:szCs w:val="24"/>
        </w:rPr>
        <w:t xml:space="preserve"> by State</w:t>
      </w:r>
      <w:r w:rsidRPr="00516EEC">
        <w:rPr>
          <w:rFonts w:ascii="Times New Roman" w:hAnsi="Times New Roman" w:cs="Times New Roman"/>
          <w:sz w:val="24"/>
          <w:szCs w:val="24"/>
        </w:rPr>
        <w:t>.</w:t>
      </w:r>
      <w:r w:rsidR="0065791D">
        <w:rPr>
          <w:rFonts w:ascii="Times New Roman" w:hAnsi="Times New Roman" w:cs="Times New Roman"/>
          <w:sz w:val="24"/>
          <w:szCs w:val="24"/>
        </w:rPr>
        <w:t xml:space="preserve"> No decomposition needed. </w:t>
      </w:r>
    </w:p>
    <w:p w14:paraId="2DF616CE" w14:textId="54D5A7EA" w:rsidR="001B73AD" w:rsidRPr="00160D59" w:rsidRDefault="001B73AD">
      <w:pPr>
        <w:rPr>
          <w:rFonts w:ascii="Times New Roman" w:hAnsi="Times New Roman" w:cs="Times New Roman"/>
        </w:rPr>
      </w:pPr>
    </w:p>
    <w:p w14:paraId="23979600" w14:textId="35BFF73E" w:rsidR="001B73AD" w:rsidRPr="0069049E" w:rsidRDefault="001B73AD">
      <w:pPr>
        <w:rPr>
          <w:rFonts w:ascii="Times New Roman" w:hAnsi="Times New Roman" w:cs="Times New Roman"/>
          <w:sz w:val="32"/>
          <w:szCs w:val="32"/>
        </w:rPr>
      </w:pPr>
      <w:r w:rsidRPr="0069049E">
        <w:rPr>
          <w:rFonts w:ascii="Times New Roman" w:hAnsi="Times New Roman" w:cs="Times New Roman"/>
          <w:sz w:val="32"/>
          <w:szCs w:val="32"/>
        </w:rPr>
        <w:t>Abstract Code</w:t>
      </w:r>
    </w:p>
    <w:p w14:paraId="305F8E57" w14:textId="3DD38806" w:rsidR="0065791D" w:rsidRDefault="0065791D" w:rsidP="00516EE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commentRangeStart w:id="6"/>
      <w:commentRangeStart w:id="7"/>
      <w:r>
        <w:rPr>
          <w:rFonts w:ascii="Times New Roman" w:hAnsi="Times New Roman" w:cs="Times New Roman"/>
          <w:sz w:val="24"/>
          <w:szCs w:val="24"/>
        </w:rPr>
        <w:t xml:space="preserve">If data validation is successful </w:t>
      </w:r>
      <w:commentRangeEnd w:id="6"/>
      <w:r w:rsidR="00233EFA">
        <w:rPr>
          <w:rStyle w:val="CommentReference"/>
        </w:rPr>
        <w:commentReference w:id="6"/>
      </w:r>
      <w:commentRangeEnd w:id="7"/>
      <w:r w:rsidR="00C750EB">
        <w:rPr>
          <w:rStyle w:val="CommentReference"/>
        </w:rPr>
        <w:commentReference w:id="7"/>
      </w:r>
      <w:r>
        <w:rPr>
          <w:rFonts w:ascii="Times New Roman" w:hAnsi="Times New Roman" w:cs="Times New Roman"/>
          <w:sz w:val="24"/>
          <w:szCs w:val="24"/>
        </w:rPr>
        <w:t xml:space="preserve">for Get Available State List and clicked on </w:t>
      </w:r>
      <w:r w:rsidRPr="0065791D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Search</w:t>
      </w:r>
      <w:r>
        <w:rPr>
          <w:rFonts w:ascii="Times New Roman" w:hAnsi="Times New Roman" w:cs="Times New Roman"/>
          <w:sz w:val="24"/>
          <w:szCs w:val="24"/>
        </w:rPr>
        <w:t xml:space="preserve"> button, </w:t>
      </w:r>
      <w:commentRangeStart w:id="8"/>
      <w:commentRangeStart w:id="9"/>
      <w:r>
        <w:rPr>
          <w:rFonts w:ascii="Times New Roman" w:hAnsi="Times New Roman" w:cs="Times New Roman"/>
          <w:sz w:val="24"/>
          <w:szCs w:val="24"/>
        </w:rPr>
        <w:t xml:space="preserve">then: </w:t>
      </w:r>
      <w:commentRangeEnd w:id="8"/>
      <w:r w:rsidR="00217FA6">
        <w:rPr>
          <w:rStyle w:val="CommentReference"/>
        </w:rPr>
        <w:commentReference w:id="8"/>
      </w:r>
      <w:commentRangeEnd w:id="9"/>
      <w:r w:rsidR="00C750EB">
        <w:rPr>
          <w:rStyle w:val="CommentReference"/>
        </w:rPr>
        <w:commentReference w:id="9"/>
      </w:r>
    </w:p>
    <w:p w14:paraId="4F027540" w14:textId="3E5C92E2" w:rsidR="005C1E0A" w:rsidRPr="005C1E0A" w:rsidRDefault="005C1E0A" w:rsidP="005C1E0A">
      <w:pPr>
        <w:pStyle w:val="Level2"/>
        <w:rPr>
          <w:sz w:val="24"/>
          <w:szCs w:val="24"/>
        </w:rPr>
      </w:pPr>
      <w:r w:rsidRPr="005C1E0A">
        <w:rPr>
          <w:sz w:val="24"/>
          <w:szCs w:val="24"/>
        </w:rPr>
        <w:t xml:space="preserve">If </w:t>
      </w:r>
      <w:r w:rsidRPr="00AA6110">
        <w:rPr>
          <w:color w:val="4472C4" w:themeColor="accent1"/>
          <w:sz w:val="24"/>
          <w:szCs w:val="24"/>
        </w:rPr>
        <w:t>Store</w:t>
      </w:r>
      <w:r>
        <w:rPr>
          <w:sz w:val="24"/>
          <w:szCs w:val="24"/>
        </w:rPr>
        <w:t xml:space="preserve"> </w:t>
      </w:r>
      <w:r w:rsidR="00AA6110">
        <w:rPr>
          <w:sz w:val="24"/>
          <w:szCs w:val="24"/>
        </w:rPr>
        <w:t xml:space="preserve">and </w:t>
      </w:r>
      <w:r w:rsidR="00AA6110" w:rsidRPr="00AA6110">
        <w:rPr>
          <w:color w:val="4472C4" w:themeColor="accent1"/>
          <w:sz w:val="24"/>
          <w:szCs w:val="24"/>
        </w:rPr>
        <w:t>Sale</w:t>
      </w:r>
      <w:r w:rsidR="00AA6110">
        <w:rPr>
          <w:sz w:val="24"/>
          <w:szCs w:val="24"/>
        </w:rPr>
        <w:t xml:space="preserve"> are</w:t>
      </w:r>
      <w:r>
        <w:rPr>
          <w:sz w:val="24"/>
          <w:szCs w:val="24"/>
        </w:rPr>
        <w:t xml:space="preserve"> found: </w:t>
      </w:r>
    </w:p>
    <w:p w14:paraId="0F0A226C" w14:textId="6008E296" w:rsidR="00AA6110" w:rsidRPr="00AA6110" w:rsidRDefault="005C1E0A" w:rsidP="00AA6110">
      <w:pPr>
        <w:pStyle w:val="Level3"/>
        <w:rPr>
          <w:b/>
          <w:bCs/>
        </w:rPr>
      </w:pPr>
      <w:r w:rsidRPr="005C1E0A">
        <w:rPr>
          <w:b/>
          <w:bCs/>
        </w:rPr>
        <w:t xml:space="preserve">Display Store Revenue by Year by State. </w:t>
      </w:r>
    </w:p>
    <w:p w14:paraId="176060F3" w14:textId="35FF6DCA" w:rsidR="005C1E0A" w:rsidRPr="0034789B" w:rsidRDefault="00AA6110" w:rsidP="00AA6110">
      <w:pPr>
        <w:pStyle w:val="Level2"/>
        <w:rPr>
          <w:sz w:val="24"/>
          <w:szCs w:val="24"/>
        </w:rPr>
      </w:pPr>
      <w:r w:rsidRPr="0034789B">
        <w:rPr>
          <w:sz w:val="24"/>
          <w:szCs w:val="24"/>
        </w:rPr>
        <w:t xml:space="preserve">If </w:t>
      </w:r>
      <w:commentRangeStart w:id="10"/>
      <w:commentRangeStart w:id="11"/>
      <w:r w:rsidRPr="0034789B">
        <w:rPr>
          <w:color w:val="4472C4" w:themeColor="accent1"/>
          <w:sz w:val="24"/>
          <w:szCs w:val="24"/>
        </w:rPr>
        <w:t>Store</w:t>
      </w:r>
      <w:r w:rsidRPr="0034789B">
        <w:rPr>
          <w:sz w:val="24"/>
          <w:szCs w:val="24"/>
        </w:rPr>
        <w:t xml:space="preserve"> is not found: </w:t>
      </w:r>
      <w:commentRangeEnd w:id="10"/>
      <w:r w:rsidR="00217FA6">
        <w:rPr>
          <w:rStyle w:val="CommentReference"/>
          <w:rFonts w:asciiTheme="minorHAnsi" w:hAnsiTheme="minorHAnsi" w:cstheme="minorBidi"/>
        </w:rPr>
        <w:commentReference w:id="10"/>
      </w:r>
      <w:commentRangeEnd w:id="11"/>
      <w:r w:rsidR="00C750EB">
        <w:rPr>
          <w:rStyle w:val="CommentReference"/>
          <w:rFonts w:asciiTheme="minorHAnsi" w:hAnsiTheme="minorHAnsi" w:cstheme="minorBidi"/>
        </w:rPr>
        <w:commentReference w:id="11"/>
      </w:r>
    </w:p>
    <w:p w14:paraId="7CF64CC8" w14:textId="2323A7D1" w:rsidR="005C1E0A" w:rsidRPr="0034789B" w:rsidRDefault="005C1E0A" w:rsidP="00AA6110">
      <w:pPr>
        <w:pStyle w:val="Level3"/>
      </w:pPr>
      <w:r w:rsidRPr="0034789B">
        <w:t>Populate a message saying that</w:t>
      </w:r>
      <w:r w:rsidR="00AA6110" w:rsidRPr="0034789B">
        <w:t xml:space="preserve"> store is not found in this state. </w:t>
      </w:r>
    </w:p>
    <w:p w14:paraId="7FA4666B" w14:textId="5D49195A" w:rsidR="00AA6110" w:rsidRPr="0034789B" w:rsidRDefault="00AA6110" w:rsidP="00AA6110">
      <w:pPr>
        <w:pStyle w:val="Level2"/>
        <w:rPr>
          <w:sz w:val="24"/>
          <w:szCs w:val="24"/>
        </w:rPr>
      </w:pPr>
      <w:r w:rsidRPr="0034789B">
        <w:rPr>
          <w:sz w:val="24"/>
          <w:szCs w:val="24"/>
        </w:rPr>
        <w:t xml:space="preserve">If </w:t>
      </w:r>
      <w:r w:rsidRPr="0034789B">
        <w:rPr>
          <w:color w:val="4472C4" w:themeColor="accent1"/>
          <w:sz w:val="24"/>
          <w:szCs w:val="24"/>
        </w:rPr>
        <w:t>Store</w:t>
      </w:r>
      <w:r w:rsidRPr="0034789B">
        <w:rPr>
          <w:sz w:val="24"/>
          <w:szCs w:val="24"/>
        </w:rPr>
        <w:t xml:space="preserve"> is found</w:t>
      </w:r>
      <w:r w:rsidR="0034789B" w:rsidRPr="0034789B">
        <w:rPr>
          <w:sz w:val="24"/>
          <w:szCs w:val="24"/>
        </w:rPr>
        <w:t xml:space="preserve">, but </w:t>
      </w:r>
      <w:r w:rsidR="0034789B" w:rsidRPr="0034789B">
        <w:rPr>
          <w:color w:val="4472C4" w:themeColor="accent1"/>
          <w:sz w:val="24"/>
          <w:szCs w:val="24"/>
        </w:rPr>
        <w:t>Sale</w:t>
      </w:r>
      <w:r w:rsidR="0034789B" w:rsidRPr="0034789B">
        <w:rPr>
          <w:sz w:val="24"/>
          <w:szCs w:val="24"/>
        </w:rPr>
        <w:t xml:space="preserve"> is not found</w:t>
      </w:r>
      <w:r w:rsidRPr="0034789B">
        <w:rPr>
          <w:sz w:val="24"/>
          <w:szCs w:val="24"/>
        </w:rPr>
        <w:t xml:space="preserve">: </w:t>
      </w:r>
    </w:p>
    <w:p w14:paraId="29E9B0B4" w14:textId="3BDC79DB" w:rsidR="00AA6110" w:rsidRPr="0034789B" w:rsidRDefault="00AA6110" w:rsidP="0034789B">
      <w:pPr>
        <w:pStyle w:val="Level3"/>
      </w:pPr>
      <w:r w:rsidRPr="0034789B">
        <w:t xml:space="preserve">Populate a message saying that </w:t>
      </w:r>
      <w:r w:rsidR="0034789B" w:rsidRPr="0034789B">
        <w:t>no sale exists from stores</w:t>
      </w:r>
      <w:r w:rsidRPr="0034789B">
        <w:t xml:space="preserve"> in this state. </w:t>
      </w:r>
    </w:p>
    <w:p w14:paraId="7EBF39B1" w14:textId="77777777" w:rsidR="00796F04" w:rsidRPr="00516EEC" w:rsidRDefault="00796F04" w:rsidP="00796F04">
      <w:pPr>
        <w:pStyle w:val="Level1"/>
        <w:rPr>
          <w:sz w:val="24"/>
          <w:szCs w:val="24"/>
        </w:rPr>
      </w:pPr>
      <w:commentRangeStart w:id="12"/>
      <w:commentRangeStart w:id="13"/>
      <w:r w:rsidRPr="00516EEC">
        <w:rPr>
          <w:sz w:val="24"/>
          <w:szCs w:val="24"/>
        </w:rPr>
        <w:t xml:space="preserve">When done, user selects next action from </w:t>
      </w:r>
      <w:commentRangeEnd w:id="12"/>
      <w:r w:rsidR="00217FA6">
        <w:rPr>
          <w:rStyle w:val="CommentReference"/>
          <w:rFonts w:asciiTheme="minorHAnsi" w:hAnsiTheme="minorHAnsi" w:cstheme="minorBidi"/>
        </w:rPr>
        <w:commentReference w:id="12"/>
      </w:r>
      <w:commentRangeEnd w:id="13"/>
      <w:r w:rsidR="00A776D2">
        <w:rPr>
          <w:rStyle w:val="CommentReference"/>
          <w:rFonts w:asciiTheme="minorHAnsi" w:hAnsiTheme="minorHAnsi" w:cstheme="minorBidi"/>
        </w:rPr>
        <w:commentReference w:id="13"/>
      </w:r>
      <w:r w:rsidRPr="00516EEC">
        <w:rPr>
          <w:sz w:val="24"/>
          <w:szCs w:val="24"/>
        </w:rPr>
        <w:t xml:space="preserve">choices in </w:t>
      </w:r>
      <w:r w:rsidRPr="00516EEC">
        <w:rPr>
          <w:b/>
          <w:bCs/>
          <w:sz w:val="24"/>
          <w:szCs w:val="24"/>
          <w:u w:val="single"/>
        </w:rPr>
        <w:t>Main Menu</w:t>
      </w:r>
      <w:r w:rsidRPr="00516EEC">
        <w:rPr>
          <w:sz w:val="24"/>
          <w:szCs w:val="24"/>
        </w:rPr>
        <w:t xml:space="preserve">. </w:t>
      </w:r>
    </w:p>
    <w:p w14:paraId="22B80B31" w14:textId="77777777" w:rsidR="00796F04" w:rsidRPr="00D543F5" w:rsidRDefault="00796F04" w:rsidP="00796F04">
      <w:pPr>
        <w:pStyle w:val="ListParagraph"/>
        <w:ind w:left="1104"/>
        <w:rPr>
          <w:rFonts w:ascii="Times New Roman" w:hAnsi="Times New Roman" w:cs="Times New Roman"/>
        </w:rPr>
      </w:pPr>
    </w:p>
    <w:p w14:paraId="329C18E9" w14:textId="77777777" w:rsidR="001B73AD" w:rsidRDefault="001B73AD"/>
    <w:p w14:paraId="6E308B62" w14:textId="77777777" w:rsidR="0069049E" w:rsidRDefault="006D076F">
      <w:pPr>
        <w:sectPr w:rsidR="0069049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        </w:t>
      </w:r>
    </w:p>
    <w:p w14:paraId="2F5F799B" w14:textId="531E74D0" w:rsidR="006D076F" w:rsidRPr="0069049E" w:rsidRDefault="007E5E7B" w:rsidP="0069049E">
      <w:pPr>
        <w:spacing w:after="0"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EC22939" wp14:editId="0B634FAA">
                <wp:simplePos x="0" y="0"/>
                <wp:positionH relativeFrom="column">
                  <wp:posOffset>2834640</wp:posOffset>
                </wp:positionH>
                <wp:positionV relativeFrom="paragraph">
                  <wp:posOffset>144780</wp:posOffset>
                </wp:positionV>
                <wp:extent cx="3223260" cy="1515745"/>
                <wp:effectExtent l="0" t="0" r="15240" b="27305"/>
                <wp:wrapSquare wrapText="bothSides"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3260" cy="1515745"/>
                          <a:chOff x="0" y="-123293"/>
                          <a:chExt cx="3595175" cy="1533160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1165860" y="-123293"/>
                            <a:ext cx="2429315" cy="1533160"/>
                            <a:chOff x="117806" y="-143617"/>
                            <a:chExt cx="3129792" cy="1785880"/>
                          </a:xfrm>
                        </wpg:grpSpPr>
                        <wps:wsp>
                          <wps:cNvPr id="12" name="Oval 12"/>
                          <wps:cNvSpPr/>
                          <wps:spPr>
                            <a:xfrm>
                              <a:off x="564865" y="-143617"/>
                              <a:ext cx="2058586" cy="539858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3496" y="-17925"/>
                              <a:ext cx="1600957" cy="28729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B4B54F" w14:textId="37142398" w:rsidR="0069049E" w:rsidRPr="0069049E" w:rsidRDefault="00516EEC" w:rsidP="0069049E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Edit</w:t>
                                </w:r>
                                <w:r w:rsidR="0069049E" w:rsidRPr="0069049E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9D26E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Population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4" name="Oval 14"/>
                          <wps:cNvSpPr/>
                          <wps:spPr>
                            <a:xfrm>
                              <a:off x="117806" y="1011869"/>
                              <a:ext cx="1541296" cy="612447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2870" y="1112791"/>
                              <a:ext cx="1003239" cy="4227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C2FA97" w14:textId="1F599A79" w:rsidR="0069049E" w:rsidRPr="0069049E" w:rsidRDefault="009D26E4" w:rsidP="0069049E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View</w:t>
                                </w:r>
                                <w:r w:rsidR="007E5E7B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Population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" name="Oval 16"/>
                          <wps:cNvSpPr/>
                          <wps:spPr>
                            <a:xfrm>
                              <a:off x="1744980" y="994116"/>
                              <a:ext cx="1502618" cy="648147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66456" y="1094451"/>
                              <a:ext cx="1040243" cy="4411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BDF97A9" w14:textId="516390CE" w:rsidR="0069049E" w:rsidRPr="0069049E" w:rsidRDefault="00516EEC" w:rsidP="0069049E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Update </w:t>
                                </w:r>
                                <w:r w:rsidR="009D26E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Population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" name="Straight Connector 18"/>
                          <wps:cNvCnPr>
                            <a:endCxn id="14" idx="0"/>
                          </wps:cNvCnPr>
                          <wps:spPr>
                            <a:xfrm flipH="1">
                              <a:off x="888454" y="388620"/>
                              <a:ext cx="627926" cy="62324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>
                              <a:off x="1889760" y="381000"/>
                              <a:ext cx="407459" cy="65749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" name="Oval 20"/>
                        <wps:cNvSpPr/>
                        <wps:spPr>
                          <a:xfrm>
                            <a:off x="0" y="868680"/>
                            <a:ext cx="1096645" cy="51054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6680" y="982980"/>
                            <a:ext cx="845234" cy="2959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70C1FC" w14:textId="390DF5BA" w:rsidR="007E5E7B" w:rsidRPr="0069049E" w:rsidRDefault="007E5E7B" w:rsidP="007E5E7B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Select City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Straight Connector 22"/>
                        <wps:cNvCnPr/>
                        <wps:spPr>
                          <a:xfrm flipH="1">
                            <a:off x="495300" y="327660"/>
                            <a:ext cx="1554480" cy="5346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C22939" id="Group 23" o:spid="_x0000_s1030" style="position:absolute;margin-left:223.2pt;margin-top:11.4pt;width:253.8pt;height:119.35pt;z-index:251675648;mso-width-relative:margin;mso-height-relative:margin" coordorigin=",-1232" coordsize="35951,15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">
                <v:group id="Group 11" o:spid="_x0000_s1031" style="position:absolute;left:11658;top:-1232;width:24293;height:15330" coordorigin="1178,-1436" coordsize="31297,17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oval id="Oval 12" o:spid="_x0000_s1032" style="position:absolute;left:5648;top:-1436;width:20586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" fillcolor="white [3201]" strokecolor="black [3213]" strokeweight="1pt">
                    <v:stroke joinstyle="miter"/>
                  </v:oval>
                  <v:shape id="_x0000_s1033" type="#_x0000_t202" style="position:absolute;left:8034;top:-179;width:16010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" stroked="f">
                    <v:textbox>
                      <w:txbxContent>
                        <w:p w14:paraId="00B4B54F" w14:textId="37142398" w:rsidR="0069049E" w:rsidRPr="0069049E" w:rsidRDefault="00516EEC" w:rsidP="0069049E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Edit</w:t>
                          </w:r>
                          <w:r w:rsidR="0069049E" w:rsidRPr="0069049E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 w:rsidR="009D26E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Population</w:t>
                          </w:r>
                        </w:p>
                      </w:txbxContent>
                    </v:textbox>
                  </v:shape>
                  <v:oval id="Oval 14" o:spid="_x0000_s1034" style="position:absolute;left:1178;top:10118;width:15413;height:6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" fillcolor="white [3201]" strokecolor="black [3213]" strokeweight="1pt">
                    <v:stroke joinstyle="miter"/>
                  </v:oval>
                  <v:shape id="_x0000_s1035" type="#_x0000_t202" style="position:absolute;left:3828;top:11127;width:10033;height:4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" stroked="f">
                    <v:textbox>
                      <w:txbxContent>
                        <w:p w14:paraId="1BC2FA97" w14:textId="1F599A79" w:rsidR="0069049E" w:rsidRPr="0069049E" w:rsidRDefault="009D26E4" w:rsidP="0069049E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View</w:t>
                          </w:r>
                          <w:r w:rsidR="007E5E7B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Population</w:t>
                          </w:r>
                        </w:p>
                      </w:txbxContent>
                    </v:textbox>
                  </v:shape>
                  <v:oval id="Oval 16" o:spid="_x0000_s1036" style="position:absolute;left:17449;top:9941;width:15026;height:6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" fillcolor="white [3201]" strokecolor="black [3213]" strokeweight="1pt">
                    <v:stroke joinstyle="miter"/>
                  </v:oval>
                  <v:shape id="_x0000_s1037" type="#_x0000_t202" style="position:absolute;left:19664;top:10944;width:10402;height:4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" stroked="f">
                    <v:textbox>
                      <w:txbxContent>
                        <w:p w14:paraId="7BDF97A9" w14:textId="516390CE" w:rsidR="0069049E" w:rsidRPr="0069049E" w:rsidRDefault="00516EEC" w:rsidP="0069049E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Update </w:t>
                          </w:r>
                          <w:r w:rsidR="009D26E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Population</w:t>
                          </w:r>
                        </w:p>
                      </w:txbxContent>
                    </v:textbox>
                  </v:shape>
                  <v:line id="Straight Connector 18" o:spid="_x0000_s1038" style="position:absolute;flip:x;visibility:visible;mso-wrap-style:square" from="8884,3886" to="15163,10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" strokecolor="black [3200]" strokeweight=".5pt">
                    <v:stroke joinstyle="miter"/>
                  </v:line>
                  <v:line id="Straight Connector 19" o:spid="_x0000_s1039" style="position:absolute;visibility:visible;mso-wrap-style:square" from="18897,3810" to="22972,10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" strokecolor="black [3200]" strokeweight=".5pt">
                    <v:stroke joinstyle="miter"/>
                  </v:line>
                </v:group>
                <v:oval id="Oval 20" o:spid="_x0000_s1040" style="position:absolute;top:8686;width:10966;height:5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" fillcolor="white [3201]" strokecolor="black [3213]" strokeweight="1pt">
                  <v:stroke joinstyle="miter"/>
                </v:oval>
                <v:shape id="_x0000_s1041" type="#_x0000_t202" style="position:absolute;left:1066;top:9829;width:8453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" stroked="f">
                  <v:textbox>
                    <w:txbxContent>
                      <w:p w14:paraId="1270C1FC" w14:textId="390DF5BA" w:rsidR="007E5E7B" w:rsidRPr="0069049E" w:rsidRDefault="007E5E7B" w:rsidP="007E5E7B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Select City</w:t>
                        </w:r>
                      </w:p>
                    </w:txbxContent>
                  </v:textbox>
                </v:shape>
                <v:line id="Straight Connector 22" o:spid="_x0000_s1042" style="position:absolute;flip:x;visibility:visible;mso-wrap-style:square" from="4953,3276" to="20497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" strokecolor="black [3200]" strokeweight=".5pt">
                  <v:stroke joinstyle="miter"/>
                </v:line>
                <w10:wrap type="square"/>
              </v:group>
            </w:pict>
          </mc:Fallback>
        </mc:AlternateContent>
      </w:r>
      <w:r w:rsidR="00516EEC">
        <w:rPr>
          <w:rFonts w:ascii="Times New Roman" w:hAnsi="Times New Roman" w:cs="Times New Roman"/>
          <w:sz w:val="32"/>
          <w:szCs w:val="32"/>
          <w:u w:val="single"/>
        </w:rPr>
        <w:t>Edit</w:t>
      </w:r>
      <w:r w:rsidR="006D076F" w:rsidRPr="0069049E">
        <w:rPr>
          <w:rFonts w:ascii="Times New Roman" w:hAnsi="Times New Roman" w:cs="Times New Roman"/>
          <w:sz w:val="32"/>
          <w:szCs w:val="32"/>
          <w:u w:val="single"/>
        </w:rPr>
        <w:t xml:space="preserve"> Population </w:t>
      </w:r>
    </w:p>
    <w:p w14:paraId="2737FC1F" w14:textId="2403308E" w:rsidR="0069049E" w:rsidRPr="0069049E" w:rsidRDefault="0069049E" w:rsidP="0069049E">
      <w:pPr>
        <w:rPr>
          <w:rFonts w:ascii="Times New Roman" w:hAnsi="Times New Roman" w:cs="Times New Roman"/>
          <w:sz w:val="32"/>
          <w:szCs w:val="32"/>
        </w:rPr>
      </w:pPr>
      <w:r w:rsidRPr="0069049E">
        <w:rPr>
          <w:rFonts w:ascii="Times New Roman" w:hAnsi="Times New Roman" w:cs="Times New Roman"/>
          <w:sz w:val="32"/>
          <w:szCs w:val="32"/>
        </w:rPr>
        <w:t>Task Decom</w:t>
      </w:r>
      <w:r>
        <w:rPr>
          <w:rFonts w:ascii="Times New Roman" w:hAnsi="Times New Roman" w:cs="Times New Roman"/>
          <w:sz w:val="32"/>
          <w:szCs w:val="32"/>
        </w:rPr>
        <w:t>p</w:t>
      </w:r>
      <w:r w:rsidRPr="0069049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9CFFAFE" w14:textId="54B2F717" w:rsidR="0069049E" w:rsidRPr="00516EEC" w:rsidRDefault="0069049E" w:rsidP="0069049E">
      <w:pPr>
        <w:rPr>
          <w:rFonts w:ascii="Times New Roman" w:hAnsi="Times New Roman" w:cs="Times New Roman"/>
          <w:sz w:val="24"/>
          <w:szCs w:val="24"/>
        </w:rPr>
      </w:pPr>
      <w:r w:rsidRPr="00516EEC">
        <w:rPr>
          <w:rFonts w:ascii="Times New Roman" w:hAnsi="Times New Roman" w:cs="Times New Roman"/>
          <w:sz w:val="24"/>
          <w:szCs w:val="24"/>
        </w:rPr>
        <w:t>Lock Types:</w:t>
      </w:r>
      <w:r w:rsidR="007E5E7B" w:rsidRPr="00516EEC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14"/>
      <w:commentRangeStart w:id="15"/>
      <w:r w:rsidR="007E5E7B" w:rsidRPr="00516EEC">
        <w:rPr>
          <w:rFonts w:ascii="Times New Roman" w:hAnsi="Times New Roman" w:cs="Times New Roman"/>
          <w:sz w:val="24"/>
          <w:szCs w:val="24"/>
        </w:rPr>
        <w:t>Lookup city, r</w:t>
      </w:r>
      <w:r w:rsidR="009D26E4" w:rsidRPr="00516EEC">
        <w:rPr>
          <w:rFonts w:ascii="Times New Roman" w:hAnsi="Times New Roman" w:cs="Times New Roman"/>
          <w:sz w:val="24"/>
          <w:szCs w:val="24"/>
        </w:rPr>
        <w:t>ead and update</w:t>
      </w:r>
      <w:r w:rsidR="007E5E7B" w:rsidRPr="00516EEC">
        <w:rPr>
          <w:rFonts w:ascii="Times New Roman" w:hAnsi="Times New Roman" w:cs="Times New Roman"/>
          <w:sz w:val="24"/>
          <w:szCs w:val="24"/>
        </w:rPr>
        <w:t xml:space="preserve"> population</w:t>
      </w:r>
      <w:r w:rsidR="009D26E4" w:rsidRPr="00516EEC">
        <w:rPr>
          <w:rFonts w:ascii="Times New Roman" w:hAnsi="Times New Roman" w:cs="Times New Roman"/>
          <w:sz w:val="24"/>
          <w:szCs w:val="24"/>
        </w:rPr>
        <w:t xml:space="preserve">. </w:t>
      </w:r>
      <w:commentRangeEnd w:id="14"/>
      <w:r w:rsidR="00217FA6">
        <w:rPr>
          <w:rStyle w:val="CommentReference"/>
        </w:rPr>
        <w:commentReference w:id="14"/>
      </w:r>
      <w:commentRangeEnd w:id="15"/>
      <w:r w:rsidR="00C750EB">
        <w:rPr>
          <w:rStyle w:val="CommentReference"/>
        </w:rPr>
        <w:commentReference w:id="15"/>
      </w:r>
    </w:p>
    <w:p w14:paraId="2ADCB1ED" w14:textId="05996432" w:rsidR="0069049E" w:rsidRPr="00516EEC" w:rsidRDefault="0069049E" w:rsidP="0069049E">
      <w:pPr>
        <w:rPr>
          <w:rFonts w:ascii="Times New Roman" w:hAnsi="Times New Roman" w:cs="Times New Roman"/>
          <w:sz w:val="24"/>
          <w:szCs w:val="24"/>
        </w:rPr>
      </w:pPr>
      <w:r w:rsidRPr="00516EEC">
        <w:rPr>
          <w:rFonts w:ascii="Times New Roman" w:hAnsi="Times New Roman" w:cs="Times New Roman"/>
          <w:sz w:val="24"/>
          <w:szCs w:val="24"/>
        </w:rPr>
        <w:t xml:space="preserve">Number of Locks: </w:t>
      </w:r>
      <w:commentRangeStart w:id="16"/>
      <w:del w:id="17" w:author="Li Liang" w:date="2021-02-20T12:40:00Z">
        <w:r w:rsidR="002737FF" w:rsidRPr="00516EEC" w:rsidDel="00C750EB">
          <w:rPr>
            <w:rFonts w:ascii="Times New Roman" w:hAnsi="Times New Roman" w:cs="Times New Roman"/>
            <w:sz w:val="24"/>
            <w:szCs w:val="24"/>
          </w:rPr>
          <w:delText>Single.</w:delText>
        </w:r>
        <w:commentRangeEnd w:id="16"/>
        <w:r w:rsidR="00217FA6" w:rsidDel="00C750EB">
          <w:rPr>
            <w:rStyle w:val="CommentReference"/>
          </w:rPr>
          <w:commentReference w:id="16"/>
        </w:r>
      </w:del>
      <w:ins w:id="18" w:author="Li Liang" w:date="2021-02-20T12:40:00Z">
        <w:r w:rsidR="00C750EB">
          <w:rPr>
            <w:rFonts w:ascii="Times New Roman" w:hAnsi="Times New Roman" w:cs="Times New Roman"/>
            <w:sz w:val="24"/>
            <w:szCs w:val="24"/>
          </w:rPr>
          <w:t>2. Read City table and</w:t>
        </w:r>
      </w:ins>
      <w:ins w:id="19" w:author="Li Liang" w:date="2021-02-20T12:41:00Z">
        <w:r w:rsidR="00C750EB">
          <w:rPr>
            <w:rFonts w:ascii="Times New Roman" w:hAnsi="Times New Roman" w:cs="Times New Roman"/>
            <w:sz w:val="24"/>
            <w:szCs w:val="24"/>
          </w:rPr>
          <w:t xml:space="preserve"> update City table. </w:t>
        </w:r>
      </w:ins>
      <w:ins w:id="20" w:author="Li Liang" w:date="2021-02-20T12:40:00Z">
        <w:r w:rsidR="00C750EB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</w:p>
    <w:p w14:paraId="6FA287CB" w14:textId="58B462FC" w:rsidR="0069049E" w:rsidRPr="00516EEC" w:rsidRDefault="0069049E" w:rsidP="0069049E">
      <w:pPr>
        <w:rPr>
          <w:rFonts w:ascii="Times New Roman" w:hAnsi="Times New Roman" w:cs="Times New Roman"/>
          <w:sz w:val="24"/>
          <w:szCs w:val="24"/>
        </w:rPr>
      </w:pPr>
      <w:r w:rsidRPr="00516EEC">
        <w:rPr>
          <w:rFonts w:ascii="Times New Roman" w:hAnsi="Times New Roman" w:cs="Times New Roman"/>
          <w:sz w:val="24"/>
          <w:szCs w:val="24"/>
        </w:rPr>
        <w:t>Enabling Conditions:</w:t>
      </w:r>
      <w:r w:rsidR="002737FF" w:rsidRPr="00516EEC">
        <w:rPr>
          <w:rFonts w:ascii="Times New Roman" w:hAnsi="Times New Roman" w:cs="Times New Roman"/>
          <w:sz w:val="24"/>
          <w:szCs w:val="24"/>
        </w:rPr>
        <w:t xml:space="preserve"> </w:t>
      </w:r>
      <w:r w:rsidRPr="00516EEC">
        <w:rPr>
          <w:rFonts w:ascii="Times New Roman" w:hAnsi="Times New Roman" w:cs="Times New Roman"/>
          <w:sz w:val="24"/>
          <w:szCs w:val="24"/>
        </w:rPr>
        <w:t xml:space="preserve">  </w:t>
      </w:r>
      <w:commentRangeStart w:id="21"/>
      <w:commentRangeStart w:id="22"/>
      <w:r w:rsidR="007E5E7B" w:rsidRPr="00516EEC">
        <w:rPr>
          <w:rFonts w:ascii="Times New Roman" w:hAnsi="Times New Roman" w:cs="Times New Roman"/>
          <w:sz w:val="24"/>
          <w:szCs w:val="24"/>
        </w:rPr>
        <w:t xml:space="preserve">Population updated by successful City selection.   </w:t>
      </w:r>
      <w:commentRangeEnd w:id="21"/>
      <w:r w:rsidR="00217FA6">
        <w:rPr>
          <w:rStyle w:val="CommentReference"/>
        </w:rPr>
        <w:commentReference w:id="21"/>
      </w:r>
      <w:commentRangeEnd w:id="22"/>
      <w:r w:rsidR="00C750EB">
        <w:rPr>
          <w:rStyle w:val="CommentReference"/>
        </w:rPr>
        <w:commentReference w:id="22"/>
      </w:r>
    </w:p>
    <w:p w14:paraId="49406783" w14:textId="5F3B798F" w:rsidR="0069049E" w:rsidRPr="00516EEC" w:rsidRDefault="0069049E" w:rsidP="0069049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16EEC">
        <w:rPr>
          <w:rFonts w:ascii="Times New Roman" w:hAnsi="Times New Roman" w:cs="Times New Roman"/>
          <w:sz w:val="24"/>
          <w:szCs w:val="24"/>
        </w:rPr>
        <w:t xml:space="preserve">Frequency: </w:t>
      </w:r>
      <w:r w:rsidR="009D26E4" w:rsidRPr="00516EEC">
        <w:rPr>
          <w:rFonts w:ascii="Times New Roman" w:hAnsi="Times New Roman" w:cs="Times New Roman"/>
          <w:sz w:val="24"/>
          <w:szCs w:val="24"/>
        </w:rPr>
        <w:t xml:space="preserve">Different frequencies. </w:t>
      </w:r>
    </w:p>
    <w:p w14:paraId="46CFF4AA" w14:textId="1C9B3FBA" w:rsidR="0069049E" w:rsidRPr="00516EEC" w:rsidRDefault="0069049E" w:rsidP="0069049E">
      <w:pPr>
        <w:rPr>
          <w:rFonts w:ascii="Times New Roman" w:hAnsi="Times New Roman" w:cs="Times New Roman"/>
          <w:sz w:val="24"/>
          <w:szCs w:val="24"/>
        </w:rPr>
      </w:pPr>
      <w:r w:rsidRPr="00516EEC">
        <w:rPr>
          <w:rFonts w:ascii="Times New Roman" w:hAnsi="Times New Roman" w:cs="Times New Roman"/>
          <w:sz w:val="24"/>
          <w:szCs w:val="24"/>
        </w:rPr>
        <w:t xml:space="preserve">Consistency (ACID): </w:t>
      </w:r>
      <w:r w:rsidR="00FF1500" w:rsidRPr="00516EEC">
        <w:rPr>
          <w:rFonts w:ascii="Times New Roman" w:hAnsi="Times New Roman" w:cs="Times New Roman"/>
          <w:sz w:val="24"/>
          <w:szCs w:val="24"/>
        </w:rPr>
        <w:t>C</w:t>
      </w:r>
      <w:r w:rsidRPr="00516EEC">
        <w:rPr>
          <w:rFonts w:ascii="Times New Roman" w:hAnsi="Times New Roman" w:cs="Times New Roman"/>
          <w:sz w:val="24"/>
          <w:szCs w:val="24"/>
        </w:rPr>
        <w:t xml:space="preserve">ritical. </w:t>
      </w:r>
      <w:r w:rsidR="00FF1500" w:rsidRPr="00516EEC">
        <w:rPr>
          <w:rFonts w:ascii="Times New Roman" w:hAnsi="Times New Roman" w:cs="Times New Roman"/>
          <w:sz w:val="24"/>
          <w:szCs w:val="24"/>
        </w:rPr>
        <w:t xml:space="preserve">If the city population is edited by the user, category in Report 6 needs to be updated </w:t>
      </w:r>
      <w:r w:rsidR="009D26E4" w:rsidRPr="00516EEC">
        <w:rPr>
          <w:rFonts w:ascii="Times New Roman" w:hAnsi="Times New Roman" w:cs="Times New Roman"/>
          <w:sz w:val="24"/>
          <w:szCs w:val="24"/>
        </w:rPr>
        <w:t xml:space="preserve">to make the database consistent. </w:t>
      </w:r>
    </w:p>
    <w:p w14:paraId="32EA0310" w14:textId="40147001" w:rsidR="0069049E" w:rsidRPr="00516EEC" w:rsidRDefault="0069049E" w:rsidP="0069049E">
      <w:pPr>
        <w:rPr>
          <w:rFonts w:ascii="Times New Roman" w:hAnsi="Times New Roman" w:cs="Times New Roman"/>
          <w:sz w:val="24"/>
          <w:szCs w:val="24"/>
        </w:rPr>
      </w:pPr>
      <w:r w:rsidRPr="00516EEC">
        <w:rPr>
          <w:rFonts w:ascii="Times New Roman" w:hAnsi="Times New Roman" w:cs="Times New Roman"/>
          <w:sz w:val="24"/>
          <w:szCs w:val="24"/>
        </w:rPr>
        <w:t xml:space="preserve">Subtasks: Mother Task is required to coordinate subtasks. Order is necessary. Select State first followed by view </w:t>
      </w:r>
      <w:r w:rsidR="00A44082" w:rsidRPr="00516EEC">
        <w:rPr>
          <w:rFonts w:ascii="Times New Roman" w:hAnsi="Times New Roman" w:cs="Times New Roman"/>
          <w:sz w:val="24"/>
          <w:szCs w:val="24"/>
        </w:rPr>
        <w:t>population</w:t>
      </w:r>
      <w:r w:rsidRPr="00516EEC">
        <w:rPr>
          <w:rFonts w:ascii="Times New Roman" w:hAnsi="Times New Roman" w:cs="Times New Roman"/>
          <w:sz w:val="24"/>
          <w:szCs w:val="24"/>
        </w:rPr>
        <w:t>.</w:t>
      </w:r>
      <w:r w:rsidR="00A44082" w:rsidRPr="00516EEC">
        <w:rPr>
          <w:rFonts w:ascii="Times New Roman" w:hAnsi="Times New Roman" w:cs="Times New Roman"/>
          <w:sz w:val="24"/>
          <w:szCs w:val="24"/>
        </w:rPr>
        <w:t xml:space="preserve"> Then, population can be updated. </w:t>
      </w:r>
      <w:r w:rsidRPr="00516E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19B6DE" w14:textId="77777777" w:rsidR="00A44082" w:rsidRDefault="00A44082" w:rsidP="0069049E">
      <w:pPr>
        <w:rPr>
          <w:rFonts w:ascii="Times New Roman" w:hAnsi="Times New Roman" w:cs="Times New Roman"/>
        </w:rPr>
      </w:pPr>
    </w:p>
    <w:p w14:paraId="483F5108" w14:textId="4FBD0E88" w:rsidR="00A44082" w:rsidRDefault="00A44082" w:rsidP="00A44082">
      <w:pPr>
        <w:rPr>
          <w:rFonts w:ascii="Times New Roman" w:hAnsi="Times New Roman" w:cs="Times New Roman"/>
          <w:sz w:val="32"/>
          <w:szCs w:val="32"/>
        </w:rPr>
      </w:pPr>
      <w:r w:rsidRPr="0069049E">
        <w:rPr>
          <w:rFonts w:ascii="Times New Roman" w:hAnsi="Times New Roman" w:cs="Times New Roman"/>
          <w:sz w:val="32"/>
          <w:szCs w:val="32"/>
        </w:rPr>
        <w:t>Abstract Code</w:t>
      </w:r>
    </w:p>
    <w:p w14:paraId="3FE30817" w14:textId="52253BB3" w:rsidR="00A44082" w:rsidRPr="00516EEC" w:rsidRDefault="00A44082" w:rsidP="00516EE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6EEC">
        <w:rPr>
          <w:rFonts w:ascii="Times New Roman" w:hAnsi="Times New Roman" w:cs="Times New Roman"/>
          <w:sz w:val="24"/>
          <w:szCs w:val="24"/>
        </w:rPr>
        <w:t xml:space="preserve">User clicked on </w:t>
      </w:r>
      <w:r w:rsidRPr="00516EEC">
        <w:rPr>
          <w:rFonts w:ascii="Times New Roman" w:hAnsi="Times New Roman" w:cs="Times New Roman"/>
          <w:b/>
          <w:bCs/>
          <w:i/>
          <w:iCs/>
          <w:sz w:val="24"/>
          <w:szCs w:val="24"/>
        </w:rPr>
        <w:t>Population</w:t>
      </w:r>
      <w:r w:rsidR="00516EEC" w:rsidRPr="00516EE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Maintenance</w:t>
      </w:r>
      <w:r w:rsidRPr="00516EEC">
        <w:rPr>
          <w:rFonts w:ascii="Times New Roman" w:hAnsi="Times New Roman" w:cs="Times New Roman"/>
          <w:sz w:val="24"/>
          <w:szCs w:val="24"/>
        </w:rPr>
        <w:t xml:space="preserve"> button from </w:t>
      </w:r>
      <w:r w:rsidRPr="00516EEC">
        <w:rPr>
          <w:rFonts w:ascii="Times New Roman" w:hAnsi="Times New Roman" w:cs="Times New Roman"/>
          <w:b/>
          <w:bCs/>
          <w:sz w:val="24"/>
          <w:szCs w:val="24"/>
          <w:u w:val="single"/>
        </w:rPr>
        <w:t>Main Menu:</w:t>
      </w:r>
    </w:p>
    <w:p w14:paraId="19295712" w14:textId="333843D8" w:rsidR="00A44082" w:rsidRPr="00516EEC" w:rsidRDefault="002738A8" w:rsidP="00A44082">
      <w:pPr>
        <w:pStyle w:val="Level1"/>
        <w:rPr>
          <w:sz w:val="24"/>
          <w:szCs w:val="24"/>
        </w:rPr>
      </w:pPr>
      <w:r w:rsidRPr="00516EEC">
        <w:rPr>
          <w:sz w:val="24"/>
          <w:szCs w:val="24"/>
        </w:rPr>
        <w:t>User selects city from City</w:t>
      </w:r>
      <w:r w:rsidR="00A44082" w:rsidRPr="00516EEC">
        <w:rPr>
          <w:sz w:val="24"/>
          <w:szCs w:val="24"/>
        </w:rPr>
        <w:t xml:space="preserve"> drop-down. </w:t>
      </w:r>
    </w:p>
    <w:p w14:paraId="108F7CA7" w14:textId="2BC0D1B0" w:rsidR="00516EEC" w:rsidRPr="00516EEC" w:rsidRDefault="00516EEC" w:rsidP="00516EE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6EEC">
        <w:rPr>
          <w:rFonts w:ascii="Times New Roman" w:hAnsi="Times New Roman" w:cs="Times New Roman"/>
          <w:sz w:val="24"/>
          <w:szCs w:val="24"/>
        </w:rPr>
        <w:t xml:space="preserve">While no buttons are pushed, do nothing. </w:t>
      </w:r>
    </w:p>
    <w:p w14:paraId="61FE1ADD" w14:textId="77777777" w:rsidR="00A44082" w:rsidRPr="00516EEC" w:rsidRDefault="00A44082" w:rsidP="00A44082">
      <w:pPr>
        <w:pStyle w:val="Level1"/>
        <w:rPr>
          <w:sz w:val="24"/>
          <w:szCs w:val="24"/>
        </w:rPr>
      </w:pPr>
      <w:commentRangeStart w:id="23"/>
      <w:commentRangeStart w:id="24"/>
      <w:r w:rsidRPr="00516EEC">
        <w:rPr>
          <w:sz w:val="24"/>
          <w:szCs w:val="24"/>
        </w:rPr>
        <w:t xml:space="preserve">When </w:t>
      </w:r>
      <w:r w:rsidRPr="00516EEC">
        <w:rPr>
          <w:b/>
          <w:bCs/>
          <w:i/>
          <w:iCs/>
          <w:sz w:val="24"/>
          <w:szCs w:val="24"/>
        </w:rPr>
        <w:t>Search</w:t>
      </w:r>
      <w:r w:rsidRPr="00516EEC">
        <w:rPr>
          <w:sz w:val="24"/>
          <w:szCs w:val="24"/>
        </w:rPr>
        <w:t xml:space="preserve"> button is pushed</w:t>
      </w:r>
      <w:commentRangeEnd w:id="23"/>
      <w:r w:rsidR="00217FA6">
        <w:rPr>
          <w:rStyle w:val="CommentReference"/>
          <w:rFonts w:asciiTheme="minorHAnsi" w:hAnsiTheme="minorHAnsi" w:cstheme="minorBidi"/>
        </w:rPr>
        <w:commentReference w:id="23"/>
      </w:r>
      <w:commentRangeEnd w:id="24"/>
      <w:r w:rsidR="00C750EB">
        <w:rPr>
          <w:rStyle w:val="CommentReference"/>
          <w:rFonts w:asciiTheme="minorHAnsi" w:hAnsiTheme="minorHAnsi" w:cstheme="minorBidi"/>
        </w:rPr>
        <w:commentReference w:id="24"/>
      </w:r>
      <w:r w:rsidRPr="00516EEC">
        <w:rPr>
          <w:sz w:val="24"/>
          <w:szCs w:val="24"/>
        </w:rPr>
        <w:t xml:space="preserve">: </w:t>
      </w:r>
    </w:p>
    <w:p w14:paraId="6C597B81" w14:textId="10D75275" w:rsidR="00A44082" w:rsidRPr="00516EEC" w:rsidRDefault="00A44082" w:rsidP="00A44082">
      <w:pPr>
        <w:pStyle w:val="ListParagraph"/>
        <w:numPr>
          <w:ilvl w:val="0"/>
          <w:numId w:val="4"/>
        </w:numPr>
        <w:spacing w:after="0" w:line="240" w:lineRule="auto"/>
        <w:ind w:left="1109"/>
        <w:rPr>
          <w:rFonts w:ascii="Times New Roman" w:hAnsi="Times New Roman" w:cs="Times New Roman"/>
          <w:sz w:val="24"/>
          <w:szCs w:val="24"/>
        </w:rPr>
      </w:pPr>
      <w:r w:rsidRPr="00516EEC">
        <w:rPr>
          <w:rFonts w:ascii="Times New Roman" w:hAnsi="Times New Roman" w:cs="Times New Roman"/>
          <w:sz w:val="24"/>
          <w:szCs w:val="24"/>
        </w:rPr>
        <w:t xml:space="preserve">If city was selected, </w:t>
      </w:r>
      <w:r w:rsidR="00C13194" w:rsidRPr="00516EEC">
        <w:rPr>
          <w:rFonts w:ascii="Times New Roman" w:hAnsi="Times New Roman" w:cs="Times New Roman"/>
          <w:b/>
          <w:bCs/>
          <w:sz w:val="24"/>
          <w:szCs w:val="24"/>
        </w:rPr>
        <w:t>View Population</w:t>
      </w:r>
      <w:r w:rsidR="002738A8" w:rsidRPr="00516E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738A8" w:rsidRPr="00516EEC">
        <w:rPr>
          <w:rFonts w:ascii="Times New Roman" w:hAnsi="Times New Roman" w:cs="Times New Roman"/>
          <w:sz w:val="24"/>
          <w:szCs w:val="24"/>
        </w:rPr>
        <w:t xml:space="preserve">in </w:t>
      </w:r>
      <w:r w:rsidR="002738A8" w:rsidRPr="00516EEC">
        <w:rPr>
          <w:rFonts w:ascii="Times New Roman" w:hAnsi="Times New Roman" w:cs="Times New Roman"/>
          <w:b/>
          <w:bCs/>
          <w:i/>
          <w:iCs/>
          <w:sz w:val="24"/>
          <w:szCs w:val="24"/>
        </w:rPr>
        <w:t>Population Maintenance UI</w:t>
      </w:r>
      <w:r w:rsidRPr="00516EE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E4014B" w14:textId="40D0A0E0" w:rsidR="00A44082" w:rsidRPr="00516EEC" w:rsidRDefault="00A44082" w:rsidP="00A44082">
      <w:pPr>
        <w:pStyle w:val="Level2"/>
        <w:rPr>
          <w:sz w:val="24"/>
          <w:szCs w:val="24"/>
        </w:rPr>
      </w:pPr>
      <w:r w:rsidRPr="00516EEC">
        <w:rPr>
          <w:sz w:val="24"/>
          <w:szCs w:val="24"/>
        </w:rPr>
        <w:t>If city was not selected, populate a message saying that please select a city.</w:t>
      </w:r>
    </w:p>
    <w:p w14:paraId="52DF24F4" w14:textId="2A943103" w:rsidR="002738A8" w:rsidRPr="00516EEC" w:rsidRDefault="002738A8" w:rsidP="00C13194">
      <w:pPr>
        <w:pStyle w:val="Level1"/>
        <w:rPr>
          <w:sz w:val="24"/>
          <w:szCs w:val="24"/>
        </w:rPr>
      </w:pPr>
      <w:r w:rsidRPr="00516EEC">
        <w:rPr>
          <w:sz w:val="24"/>
          <w:szCs w:val="24"/>
        </w:rPr>
        <w:t xml:space="preserve">User enters updated population in input textbox. </w:t>
      </w:r>
    </w:p>
    <w:p w14:paraId="195F7AEE" w14:textId="77777777" w:rsidR="002738A8" w:rsidRPr="00516EEC" w:rsidRDefault="00C13194" w:rsidP="00C13194">
      <w:pPr>
        <w:pStyle w:val="Level1"/>
        <w:rPr>
          <w:sz w:val="24"/>
          <w:szCs w:val="24"/>
        </w:rPr>
      </w:pPr>
      <w:r w:rsidRPr="00516EEC">
        <w:rPr>
          <w:sz w:val="24"/>
          <w:szCs w:val="24"/>
        </w:rPr>
        <w:t xml:space="preserve">When </w:t>
      </w:r>
      <w:r w:rsidRPr="00516EEC">
        <w:rPr>
          <w:b/>
          <w:bCs/>
          <w:i/>
          <w:iCs/>
          <w:sz w:val="24"/>
          <w:szCs w:val="24"/>
        </w:rPr>
        <w:t>Save</w:t>
      </w:r>
      <w:r w:rsidRPr="00516EEC">
        <w:rPr>
          <w:sz w:val="24"/>
          <w:szCs w:val="24"/>
        </w:rPr>
        <w:t xml:space="preserve"> button is pushed</w:t>
      </w:r>
      <w:r w:rsidR="002738A8" w:rsidRPr="00516EEC">
        <w:rPr>
          <w:sz w:val="24"/>
          <w:szCs w:val="24"/>
        </w:rPr>
        <w:t>:</w:t>
      </w:r>
    </w:p>
    <w:p w14:paraId="61697BAB" w14:textId="5CF05329" w:rsidR="002738A8" w:rsidRPr="00516EEC" w:rsidRDefault="002738A8" w:rsidP="002738A8">
      <w:pPr>
        <w:pStyle w:val="Level2"/>
        <w:rPr>
          <w:sz w:val="24"/>
          <w:szCs w:val="24"/>
        </w:rPr>
      </w:pPr>
      <w:r w:rsidRPr="00516EEC">
        <w:rPr>
          <w:sz w:val="24"/>
          <w:szCs w:val="24"/>
        </w:rPr>
        <w:t>If updated population was entered,</w:t>
      </w:r>
      <w:r w:rsidR="00C13194" w:rsidRPr="00516EEC">
        <w:rPr>
          <w:sz w:val="24"/>
          <w:szCs w:val="24"/>
        </w:rPr>
        <w:t xml:space="preserve"> </w:t>
      </w:r>
      <w:r w:rsidR="00516EEC" w:rsidRPr="00516EEC">
        <w:rPr>
          <w:b/>
          <w:bCs/>
          <w:sz w:val="24"/>
          <w:szCs w:val="24"/>
        </w:rPr>
        <w:t>Update</w:t>
      </w:r>
      <w:r w:rsidR="00C13194" w:rsidRPr="00516EEC">
        <w:rPr>
          <w:b/>
          <w:bCs/>
          <w:sz w:val="24"/>
          <w:szCs w:val="24"/>
        </w:rPr>
        <w:t xml:space="preserve"> </w:t>
      </w:r>
      <w:commentRangeStart w:id="25"/>
      <w:r w:rsidR="00C13194" w:rsidRPr="00516EEC">
        <w:rPr>
          <w:b/>
          <w:bCs/>
          <w:sz w:val="24"/>
          <w:szCs w:val="24"/>
        </w:rPr>
        <w:t>Population</w:t>
      </w:r>
      <w:r w:rsidR="00C13194" w:rsidRPr="00516EEC">
        <w:rPr>
          <w:sz w:val="24"/>
          <w:szCs w:val="24"/>
        </w:rPr>
        <w:t xml:space="preserve"> and </w:t>
      </w:r>
      <w:r w:rsidR="00C13194" w:rsidRPr="00516EEC">
        <w:rPr>
          <w:b/>
          <w:bCs/>
          <w:sz w:val="24"/>
          <w:szCs w:val="24"/>
        </w:rPr>
        <w:t>View Population</w:t>
      </w:r>
      <w:commentRangeEnd w:id="25"/>
      <w:r w:rsidR="00217FA6">
        <w:rPr>
          <w:rStyle w:val="CommentReference"/>
          <w:rFonts w:asciiTheme="minorHAnsi" w:hAnsiTheme="minorHAnsi" w:cstheme="minorBidi"/>
        </w:rPr>
        <w:commentReference w:id="25"/>
      </w:r>
      <w:r w:rsidR="00C13194" w:rsidRPr="00516EEC">
        <w:rPr>
          <w:sz w:val="24"/>
          <w:szCs w:val="24"/>
        </w:rPr>
        <w:t>.</w:t>
      </w:r>
    </w:p>
    <w:p w14:paraId="504094FF" w14:textId="39B4C0DA" w:rsidR="00C13194" w:rsidRPr="00516EEC" w:rsidRDefault="002738A8" w:rsidP="002738A8">
      <w:pPr>
        <w:pStyle w:val="Level2"/>
        <w:rPr>
          <w:sz w:val="24"/>
          <w:szCs w:val="24"/>
        </w:rPr>
      </w:pPr>
      <w:r w:rsidRPr="00516EEC">
        <w:rPr>
          <w:sz w:val="24"/>
          <w:szCs w:val="24"/>
        </w:rPr>
        <w:t>If updated population was not entered, populate a message saying that please enter population.</w:t>
      </w:r>
    </w:p>
    <w:p w14:paraId="69205CE5" w14:textId="7C053920" w:rsidR="00C13194" w:rsidRPr="00516EEC" w:rsidRDefault="00C13194" w:rsidP="00C13194">
      <w:pPr>
        <w:pStyle w:val="Level1"/>
        <w:rPr>
          <w:sz w:val="24"/>
          <w:szCs w:val="24"/>
        </w:rPr>
      </w:pPr>
      <w:r w:rsidRPr="00516EEC">
        <w:rPr>
          <w:sz w:val="24"/>
          <w:szCs w:val="24"/>
        </w:rPr>
        <w:t xml:space="preserve">When </w:t>
      </w:r>
      <w:r w:rsidRPr="00516EEC">
        <w:rPr>
          <w:b/>
          <w:bCs/>
          <w:i/>
          <w:iCs/>
          <w:sz w:val="24"/>
          <w:szCs w:val="24"/>
        </w:rPr>
        <w:t>Cancel</w:t>
      </w:r>
      <w:r w:rsidRPr="00516EEC">
        <w:rPr>
          <w:sz w:val="24"/>
          <w:szCs w:val="24"/>
        </w:rPr>
        <w:t xml:space="preserve"> button is pushed, go to </w:t>
      </w:r>
      <w:r w:rsidRPr="00516EEC">
        <w:rPr>
          <w:b/>
          <w:bCs/>
          <w:sz w:val="24"/>
          <w:szCs w:val="24"/>
          <w:u w:val="single"/>
        </w:rPr>
        <w:t>Main Menu</w:t>
      </w:r>
      <w:r w:rsidRPr="00516EEC">
        <w:rPr>
          <w:sz w:val="24"/>
          <w:szCs w:val="24"/>
        </w:rPr>
        <w:t xml:space="preserve">. </w:t>
      </w:r>
    </w:p>
    <w:p w14:paraId="1EB890FC" w14:textId="77777777" w:rsidR="00A44082" w:rsidRPr="00516EEC" w:rsidRDefault="00A44082" w:rsidP="00C13194">
      <w:pPr>
        <w:pStyle w:val="Level2"/>
        <w:numPr>
          <w:ilvl w:val="0"/>
          <w:numId w:val="0"/>
        </w:numPr>
        <w:ind w:left="1109"/>
        <w:rPr>
          <w:sz w:val="24"/>
          <w:szCs w:val="24"/>
        </w:rPr>
      </w:pPr>
    </w:p>
    <w:p w14:paraId="129554D4" w14:textId="3E7CB551" w:rsidR="00217FA6" w:rsidRDefault="00217FA6">
      <w:r>
        <w:rPr>
          <w:noProof/>
        </w:rPr>
        <w:drawing>
          <wp:inline distT="0" distB="0" distL="0" distR="0" wp14:anchorId="596A7FA4" wp14:editId="5CD3DDE4">
            <wp:extent cx="2346960" cy="1834895"/>
            <wp:effectExtent l="0" t="0" r="0" b="0"/>
            <wp:docPr id="2" name="Picture 2" descr="https://documents.lucid.app/documents/da0f52e3-97e4-4858-9cb1-43dcf2aa9ac8/pages/0_0?a=467&amp;x=2108&amp;y=355&amp;w=704&amp;h=550&amp;store=1&amp;accept=image%2F*&amp;auth=LCA%20f65504d0bc43857b52c52b5539b67dafe5b5cb8f-ts%3D1613832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da0f52e3-97e4-4858-9cb1-43dcf2aa9ac8/pages/0_0?a=467&amp;x=2108&amp;y=355&amp;w=704&amp;h=550&amp;store=1&amp;accept=image%2F*&amp;auth=LCA%20f65504d0bc43857b52c52b5539b67dafe5b5cb8f-ts%3D161383229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183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7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Robin Zhang" w:date="2021-02-20T09:31:00Z" w:initials="RZ">
    <w:p w14:paraId="21B56560" w14:textId="062FEAC9" w:rsidR="00233EFA" w:rsidRDefault="00233EFA">
      <w:pPr>
        <w:pStyle w:val="CommentText"/>
      </w:pPr>
      <w:r>
        <w:rPr>
          <w:rStyle w:val="CommentReference"/>
        </w:rPr>
        <w:annotationRef/>
      </w:r>
      <w:r>
        <w:t>How about bind the queried dataset to Dropdown List?</w:t>
      </w:r>
    </w:p>
  </w:comment>
  <w:comment w:id="1" w:author="Li Liang" w:date="2021-02-20T12:18:00Z" w:initials="LL">
    <w:p w14:paraId="2A1C7E3D" w14:textId="4A23594E" w:rsidR="00A776D2" w:rsidRDefault="00A776D2">
      <w:pPr>
        <w:pStyle w:val="CommentText"/>
      </w:pPr>
      <w:r>
        <w:rPr>
          <w:rStyle w:val="CommentReference"/>
        </w:rPr>
        <w:annotationRef/>
      </w:r>
      <w:r>
        <w:t xml:space="preserve">Changed using </w:t>
      </w:r>
      <w:proofErr w:type="spellStart"/>
      <w:r>
        <w:t>Yaping’s</w:t>
      </w:r>
      <w:proofErr w:type="spellEnd"/>
      <w:r>
        <w:t xml:space="preserve"> template. </w:t>
      </w:r>
    </w:p>
  </w:comment>
  <w:comment w:id="2" w:author="Robin Zhang" w:date="2021-02-20T09:31:00Z" w:initials="RZ">
    <w:p w14:paraId="774ED205" w14:textId="0A198A19" w:rsidR="00233EFA" w:rsidRDefault="00233EFA">
      <w:pPr>
        <w:pStyle w:val="CommentText"/>
      </w:pPr>
      <w:r>
        <w:rPr>
          <w:rStyle w:val="CommentReference"/>
        </w:rPr>
        <w:annotationRef/>
      </w:r>
      <w:r>
        <w:t>Do we need these steps here? It seems that they belong to other task</w:t>
      </w:r>
    </w:p>
  </w:comment>
  <w:comment w:id="3" w:author="Li Liang" w:date="2021-02-20T12:18:00Z" w:initials="LL">
    <w:p w14:paraId="4925F13C" w14:textId="36B1201F" w:rsidR="00A776D2" w:rsidRDefault="00A776D2">
      <w:pPr>
        <w:pStyle w:val="CommentText"/>
      </w:pPr>
      <w:r>
        <w:rPr>
          <w:rStyle w:val="CommentReference"/>
        </w:rPr>
        <w:annotationRef/>
      </w:r>
      <w:r>
        <w:t>Deleted.</w:t>
      </w:r>
    </w:p>
  </w:comment>
  <w:comment w:id="4" w:author="Robin Zhang" w:date="2021-02-20T09:33:00Z" w:initials="RZ">
    <w:p w14:paraId="10D3A2F2" w14:textId="17222F29" w:rsidR="00233EFA" w:rsidRDefault="00233EFA">
      <w:pPr>
        <w:pStyle w:val="CommentText"/>
      </w:pPr>
      <w:r>
        <w:rPr>
          <w:rStyle w:val="CommentReference"/>
        </w:rPr>
        <w:annotationRef/>
      </w:r>
      <w:r>
        <w:t xml:space="preserve">If it relates with different schedule, the right diagram may need </w:t>
      </w:r>
      <w:proofErr w:type="gramStart"/>
      <w:r>
        <w:t>Entities</w:t>
      </w:r>
      <w:proofErr w:type="gramEnd"/>
    </w:p>
  </w:comment>
  <w:comment w:id="5" w:author="Li Liang" w:date="2021-02-20T12:23:00Z" w:initials="LL">
    <w:p w14:paraId="7FF1FB8C" w14:textId="595F2BD0" w:rsidR="00A776D2" w:rsidRDefault="00A776D2">
      <w:pPr>
        <w:pStyle w:val="CommentText"/>
      </w:pPr>
      <w:r>
        <w:rPr>
          <w:rStyle w:val="CommentReference"/>
        </w:rPr>
        <w:annotationRef/>
      </w:r>
      <w:r>
        <w:t>Same question to Robin. What does the oval diagram mean? Subtasks? Or entities?</w:t>
      </w:r>
    </w:p>
  </w:comment>
  <w:comment w:id="6" w:author="Robin Zhang" w:date="2021-02-20T09:37:00Z" w:initials="RZ">
    <w:p w14:paraId="15780154" w14:textId="26E5B168" w:rsidR="00233EFA" w:rsidRDefault="00233EFA">
      <w:pPr>
        <w:pStyle w:val="CommentText"/>
      </w:pPr>
      <w:r>
        <w:rPr>
          <w:rStyle w:val="CommentReference"/>
        </w:rPr>
        <w:annotationRef/>
      </w:r>
      <w:r>
        <w:t xml:space="preserve">Step 1: Select State from the State Dropdown.? </w:t>
      </w:r>
      <w:r w:rsidR="00217FA6">
        <w:t>Which is mentioned in previous task</w:t>
      </w:r>
    </w:p>
  </w:comment>
  <w:comment w:id="7" w:author="Li Liang" w:date="2021-02-20T12:34:00Z" w:initials="LL">
    <w:p w14:paraId="01FE76F8" w14:textId="13641959" w:rsidR="00C750EB" w:rsidRDefault="00C750EB">
      <w:pPr>
        <w:pStyle w:val="CommentText"/>
      </w:pPr>
      <w:r>
        <w:rPr>
          <w:rStyle w:val="CommentReference"/>
        </w:rPr>
        <w:annotationRef/>
      </w:r>
      <w:r>
        <w:t xml:space="preserve">Similar as </w:t>
      </w:r>
      <w:proofErr w:type="spellStart"/>
      <w:r>
        <w:t>Yaping’s</w:t>
      </w:r>
      <w:proofErr w:type="spellEnd"/>
      <w:r>
        <w:t xml:space="preserve"> report 5. Will discuss in the meeting.</w:t>
      </w:r>
    </w:p>
  </w:comment>
  <w:comment w:id="8" w:author="Robin Zhang" w:date="2021-02-20T09:39:00Z" w:initials="RZ">
    <w:p w14:paraId="627A7D42" w14:textId="63E839D1" w:rsidR="00217FA6" w:rsidRDefault="00217FA6">
      <w:pPr>
        <w:pStyle w:val="CommentText"/>
      </w:pPr>
      <w:r>
        <w:rPr>
          <w:rStyle w:val="CommentReference"/>
        </w:rPr>
        <w:annotationRef/>
      </w:r>
      <w:r>
        <w:t xml:space="preserve">Need Else Section, if the validation failed, </w:t>
      </w:r>
      <w:proofErr w:type="spellStart"/>
      <w:r>
        <w:t>bla</w:t>
      </w:r>
      <w:proofErr w:type="spellEnd"/>
      <w:r>
        <w:t xml:space="preserve">, </w:t>
      </w:r>
      <w:proofErr w:type="spellStart"/>
      <w:r>
        <w:t>bla</w:t>
      </w:r>
      <w:proofErr w:type="spellEnd"/>
      <w:r>
        <w:t xml:space="preserve">, </w:t>
      </w:r>
      <w:proofErr w:type="spellStart"/>
      <w:r>
        <w:t>bla</w:t>
      </w:r>
      <w:proofErr w:type="spellEnd"/>
      <w:proofErr w:type="gramStart"/>
      <w:r>
        <w:t>…..</w:t>
      </w:r>
      <w:proofErr w:type="gramEnd"/>
    </w:p>
  </w:comment>
  <w:comment w:id="9" w:author="Li Liang" w:date="2021-02-20T12:35:00Z" w:initials="LL">
    <w:p w14:paraId="022D2B66" w14:textId="07761A7F" w:rsidR="00C750EB" w:rsidRDefault="00C750EB">
      <w:pPr>
        <w:pStyle w:val="CommentText"/>
      </w:pPr>
      <w:r>
        <w:rPr>
          <w:rStyle w:val="CommentReference"/>
        </w:rPr>
        <w:annotationRef/>
      </w:r>
      <w:r>
        <w:t xml:space="preserve">Will reorganize here. </w:t>
      </w:r>
    </w:p>
  </w:comment>
  <w:comment w:id="10" w:author="Robin Zhang" w:date="2021-02-20T09:38:00Z" w:initials="RZ">
    <w:p w14:paraId="54D3A0F9" w14:textId="49EB49C9" w:rsidR="00217FA6" w:rsidRDefault="00217FA6">
      <w:pPr>
        <w:pStyle w:val="CommentText"/>
      </w:pPr>
      <w:r>
        <w:rPr>
          <w:rStyle w:val="CommentReference"/>
        </w:rPr>
        <w:annotationRef/>
      </w:r>
      <w:r>
        <w:t xml:space="preserve">The store validation should be finished in previous task.  </w:t>
      </w:r>
      <w:proofErr w:type="gramStart"/>
      <w:r>
        <w:t>Aka,  the</w:t>
      </w:r>
      <w:proofErr w:type="gramEnd"/>
      <w:r>
        <w:t xml:space="preserve"> previous step should only return existed Store. </w:t>
      </w:r>
    </w:p>
  </w:comment>
  <w:comment w:id="11" w:author="Li Liang" w:date="2021-02-20T12:38:00Z" w:initials="LL">
    <w:p w14:paraId="58E33C5F" w14:textId="47E82C3F" w:rsidR="00C750EB" w:rsidRDefault="00C750EB">
      <w:pPr>
        <w:pStyle w:val="CommentText"/>
      </w:pPr>
      <w:r>
        <w:rPr>
          <w:rStyle w:val="CommentReference"/>
        </w:rPr>
        <w:annotationRef/>
      </w:r>
      <w:r>
        <w:t xml:space="preserve">Will discuss in the meeting. In previous task, return State? City? Store? </w:t>
      </w:r>
    </w:p>
  </w:comment>
  <w:comment w:id="12" w:author="Robin Zhang" w:date="2021-02-20T09:39:00Z" w:initials="RZ">
    <w:p w14:paraId="5EFEFD29" w14:textId="605E7F53" w:rsidR="00217FA6" w:rsidRDefault="00217FA6">
      <w:pPr>
        <w:pStyle w:val="CommentText"/>
      </w:pPr>
      <w:r>
        <w:rPr>
          <w:rStyle w:val="CommentReference"/>
        </w:rPr>
        <w:annotationRef/>
      </w:r>
      <w:r>
        <w:t>Do we need this one or not?</w:t>
      </w:r>
    </w:p>
  </w:comment>
  <w:comment w:id="13" w:author="Li Liang" w:date="2021-02-20T12:31:00Z" w:initials="LL">
    <w:p w14:paraId="3320B244" w14:textId="077B7FCF" w:rsidR="00A776D2" w:rsidRDefault="00A776D2">
      <w:pPr>
        <w:pStyle w:val="CommentText"/>
      </w:pPr>
      <w:r>
        <w:rPr>
          <w:rStyle w:val="CommentReference"/>
        </w:rPr>
        <w:annotationRef/>
      </w:r>
      <w:r>
        <w:t xml:space="preserve">Not sure. Just follow the example report. </w:t>
      </w:r>
    </w:p>
  </w:comment>
  <w:comment w:id="14" w:author="Robin Zhang" w:date="2021-02-20T09:40:00Z" w:initials="RZ">
    <w:p w14:paraId="24477C47" w14:textId="101F0646" w:rsidR="00217FA6" w:rsidRDefault="00217FA6">
      <w:pPr>
        <w:pStyle w:val="CommentText"/>
      </w:pPr>
      <w:r>
        <w:rPr>
          <w:rStyle w:val="CommentReference"/>
        </w:rPr>
        <w:annotationRef/>
      </w:r>
      <w:r>
        <w:t>Not lock types based on my understanding.  Read only or Read-Write</w:t>
      </w:r>
    </w:p>
  </w:comment>
  <w:comment w:id="15" w:author="Li Liang" w:date="2021-02-20T12:39:00Z" w:initials="LL">
    <w:p w14:paraId="30F65929" w14:textId="5D040A58" w:rsidR="00C750EB" w:rsidRDefault="00C750EB">
      <w:pPr>
        <w:pStyle w:val="CommentText"/>
      </w:pPr>
      <w:r>
        <w:rPr>
          <w:rStyle w:val="CommentReference"/>
        </w:rPr>
        <w:annotationRef/>
      </w:r>
      <w:r>
        <w:t xml:space="preserve">Will </w:t>
      </w:r>
      <w:proofErr w:type="gramStart"/>
      <w:r>
        <w:t>change</w:t>
      </w:r>
      <w:proofErr w:type="gramEnd"/>
    </w:p>
  </w:comment>
  <w:comment w:id="16" w:author="Robin Zhang" w:date="2021-02-20T09:40:00Z" w:initials="RZ">
    <w:p w14:paraId="11405ACA" w14:textId="53EAA5B6" w:rsidR="00217FA6" w:rsidRDefault="00217FA6">
      <w:pPr>
        <w:pStyle w:val="CommentText"/>
      </w:pPr>
      <w:r>
        <w:rPr>
          <w:rStyle w:val="CommentReference"/>
        </w:rPr>
        <w:annotationRef/>
      </w:r>
      <w:r>
        <w:t>Based on the table number</w:t>
      </w:r>
    </w:p>
  </w:comment>
  <w:comment w:id="21" w:author="Robin Zhang" w:date="2021-02-20T09:41:00Z" w:initials="RZ">
    <w:p w14:paraId="6BE424CF" w14:textId="03195B58" w:rsidR="00217FA6" w:rsidRDefault="00217FA6">
      <w:pPr>
        <w:pStyle w:val="CommentText"/>
      </w:pPr>
      <w:r>
        <w:rPr>
          <w:rStyle w:val="CommentReference"/>
        </w:rPr>
        <w:annotationRef/>
      </w:r>
      <w:r>
        <w:t>??</w:t>
      </w:r>
    </w:p>
  </w:comment>
  <w:comment w:id="22" w:author="Li Liang" w:date="2021-02-20T12:41:00Z" w:initials="LL">
    <w:p w14:paraId="68A5930D" w14:textId="5AAE15C1" w:rsidR="00C750EB" w:rsidRDefault="00C750EB">
      <w:pPr>
        <w:pStyle w:val="CommentText"/>
      </w:pPr>
      <w:r>
        <w:rPr>
          <w:rStyle w:val="CommentReference"/>
        </w:rPr>
        <w:annotationRef/>
      </w:r>
      <w:r>
        <w:t xml:space="preserve">Similar question </w:t>
      </w:r>
      <w:r w:rsidR="002D0EAC">
        <w:t xml:space="preserve">as </w:t>
      </w:r>
      <w:proofErr w:type="spellStart"/>
      <w:r>
        <w:t>Yaping</w:t>
      </w:r>
      <w:proofErr w:type="spellEnd"/>
      <w:r>
        <w:t xml:space="preserve">. </w:t>
      </w:r>
    </w:p>
  </w:comment>
  <w:comment w:id="23" w:author="Robin Zhang" w:date="2021-02-20T09:43:00Z" w:initials="RZ">
    <w:p w14:paraId="00B6F8C6" w14:textId="6EBDB513" w:rsidR="00217FA6" w:rsidRDefault="00217FA6">
      <w:pPr>
        <w:pStyle w:val="CommentText"/>
      </w:pPr>
      <w:r>
        <w:rPr>
          <w:rStyle w:val="CommentReference"/>
        </w:rPr>
        <w:annotationRef/>
      </w:r>
      <w:r>
        <w:t xml:space="preserve">Additional Search is not needed </w:t>
      </w:r>
      <w:proofErr w:type="gramStart"/>
      <w:r>
        <w:t>here</w:t>
      </w:r>
      <w:proofErr w:type="gramEnd"/>
    </w:p>
  </w:comment>
  <w:comment w:id="24" w:author="Li Liang" w:date="2021-02-20T12:42:00Z" w:initials="LL">
    <w:p w14:paraId="15BCFA2E" w14:textId="720A641B" w:rsidR="00C750EB" w:rsidRDefault="00C750EB">
      <w:pPr>
        <w:pStyle w:val="CommentText"/>
      </w:pPr>
      <w:r>
        <w:rPr>
          <w:rStyle w:val="CommentReference"/>
        </w:rPr>
        <w:annotationRef/>
      </w:r>
      <w:r>
        <w:t xml:space="preserve">Means we don’t </w:t>
      </w:r>
      <w:r w:rsidR="002D0EAC">
        <w:t xml:space="preserve">need to view population, only </w:t>
      </w:r>
      <w:proofErr w:type="gramStart"/>
      <w:r w:rsidR="002D0EAC">
        <w:t>change?</w:t>
      </w:r>
      <w:proofErr w:type="gramEnd"/>
      <w:r w:rsidR="002D0EAC">
        <w:t xml:space="preserve"> Will ask in the meeting. </w:t>
      </w:r>
    </w:p>
  </w:comment>
  <w:comment w:id="25" w:author="Robin Zhang" w:date="2021-02-20T09:44:00Z" w:initials="RZ">
    <w:p w14:paraId="7ED890C5" w14:textId="6825F0D7" w:rsidR="00217FA6" w:rsidRDefault="00217FA6">
      <w:pPr>
        <w:pStyle w:val="CommentText"/>
      </w:pPr>
      <w:r>
        <w:rPr>
          <w:rStyle w:val="CommentReference"/>
        </w:rPr>
        <w:annotationRef/>
      </w:r>
      <w:r>
        <w:t xml:space="preserve">Maybe message just </w:t>
      </w:r>
      <w:proofErr w:type="gramStart"/>
      <w:r>
        <w:t>saved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1B56560" w15:done="0"/>
  <w15:commentEx w15:paraId="2A1C7E3D" w15:paraIdParent="21B56560" w15:done="0"/>
  <w15:commentEx w15:paraId="774ED205" w15:done="0"/>
  <w15:commentEx w15:paraId="4925F13C" w15:paraIdParent="774ED205" w15:done="0"/>
  <w15:commentEx w15:paraId="10D3A2F2" w15:done="0"/>
  <w15:commentEx w15:paraId="7FF1FB8C" w15:paraIdParent="10D3A2F2" w15:done="0"/>
  <w15:commentEx w15:paraId="15780154" w15:done="0"/>
  <w15:commentEx w15:paraId="01FE76F8" w15:paraIdParent="15780154" w15:done="0"/>
  <w15:commentEx w15:paraId="627A7D42" w15:done="0"/>
  <w15:commentEx w15:paraId="022D2B66" w15:paraIdParent="627A7D42" w15:done="0"/>
  <w15:commentEx w15:paraId="54D3A0F9" w15:done="0"/>
  <w15:commentEx w15:paraId="58E33C5F" w15:paraIdParent="54D3A0F9" w15:done="0"/>
  <w15:commentEx w15:paraId="5EFEFD29" w15:done="0"/>
  <w15:commentEx w15:paraId="3320B244" w15:paraIdParent="5EFEFD29" w15:done="0"/>
  <w15:commentEx w15:paraId="24477C47" w15:done="0"/>
  <w15:commentEx w15:paraId="30F65929" w15:paraIdParent="24477C47" w15:done="0"/>
  <w15:commentEx w15:paraId="11405ACA" w15:done="0"/>
  <w15:commentEx w15:paraId="6BE424CF" w15:done="0"/>
  <w15:commentEx w15:paraId="68A5930D" w15:paraIdParent="6BE424CF" w15:done="0"/>
  <w15:commentEx w15:paraId="00B6F8C6" w15:done="0"/>
  <w15:commentEx w15:paraId="15BCFA2E" w15:paraIdParent="00B6F8C6" w15:done="0"/>
  <w15:commentEx w15:paraId="7ED890C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DB7C79" w16cex:dateUtc="2021-02-20T17:18:00Z"/>
  <w16cex:commentExtensible w16cex:durableId="23DB7C91" w16cex:dateUtc="2021-02-20T17:18:00Z"/>
  <w16cex:commentExtensible w16cex:durableId="23DB7DAB" w16cex:dateUtc="2021-02-20T17:23:00Z"/>
  <w16cex:commentExtensible w16cex:durableId="23DB8060" w16cex:dateUtc="2021-02-20T17:34:00Z"/>
  <w16cex:commentExtensible w16cex:durableId="23DB8074" w16cex:dateUtc="2021-02-20T17:35:00Z"/>
  <w16cex:commentExtensible w16cex:durableId="23DB8136" w16cex:dateUtc="2021-02-20T17:38:00Z"/>
  <w16cex:commentExtensible w16cex:durableId="23DB7FA4" w16cex:dateUtc="2021-02-20T17:31:00Z"/>
  <w16cex:commentExtensible w16cex:durableId="23DB8190" w16cex:dateUtc="2021-02-20T17:39:00Z"/>
  <w16cex:commentExtensible w16cex:durableId="23DB8208" w16cex:dateUtc="2021-02-20T17:41:00Z"/>
  <w16cex:commentExtensible w16cex:durableId="23DB8246" w16cex:dateUtc="2021-02-20T17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1B56560" w16cid:durableId="23DB7989"/>
  <w16cid:commentId w16cid:paraId="2A1C7E3D" w16cid:durableId="23DB7C79"/>
  <w16cid:commentId w16cid:paraId="774ED205" w16cid:durableId="23DB798A"/>
  <w16cid:commentId w16cid:paraId="4925F13C" w16cid:durableId="23DB7C91"/>
  <w16cid:commentId w16cid:paraId="10D3A2F2" w16cid:durableId="23DB798B"/>
  <w16cid:commentId w16cid:paraId="7FF1FB8C" w16cid:durableId="23DB7DAB"/>
  <w16cid:commentId w16cid:paraId="15780154" w16cid:durableId="23DB798C"/>
  <w16cid:commentId w16cid:paraId="01FE76F8" w16cid:durableId="23DB8060"/>
  <w16cid:commentId w16cid:paraId="627A7D42" w16cid:durableId="23DB798D"/>
  <w16cid:commentId w16cid:paraId="022D2B66" w16cid:durableId="23DB8074"/>
  <w16cid:commentId w16cid:paraId="54D3A0F9" w16cid:durableId="23DB798E"/>
  <w16cid:commentId w16cid:paraId="58E33C5F" w16cid:durableId="23DB8136"/>
  <w16cid:commentId w16cid:paraId="5EFEFD29" w16cid:durableId="23DB798F"/>
  <w16cid:commentId w16cid:paraId="3320B244" w16cid:durableId="23DB7FA4"/>
  <w16cid:commentId w16cid:paraId="24477C47" w16cid:durableId="23DB7990"/>
  <w16cid:commentId w16cid:paraId="30F65929" w16cid:durableId="23DB8190"/>
  <w16cid:commentId w16cid:paraId="11405ACA" w16cid:durableId="23DB7991"/>
  <w16cid:commentId w16cid:paraId="6BE424CF" w16cid:durableId="23DB7992"/>
  <w16cid:commentId w16cid:paraId="68A5930D" w16cid:durableId="23DB8208"/>
  <w16cid:commentId w16cid:paraId="00B6F8C6" w16cid:durableId="23DB7993"/>
  <w16cid:commentId w16cid:paraId="15BCFA2E" w16cid:durableId="23DB8246"/>
  <w16cid:commentId w16cid:paraId="7ED890C5" w16cid:durableId="23DB799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3417C"/>
    <w:multiLevelType w:val="hybridMultilevel"/>
    <w:tmpl w:val="C1BE101E"/>
    <w:lvl w:ilvl="0" w:tplc="CA442FCA">
      <w:start w:val="1"/>
      <w:numFmt w:val="bullet"/>
      <w:pStyle w:val="Le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34C90"/>
    <w:multiLevelType w:val="hybridMultilevel"/>
    <w:tmpl w:val="2E12BC18"/>
    <w:lvl w:ilvl="0" w:tplc="5D1EA3E6">
      <w:start w:val="1"/>
      <w:numFmt w:val="bullet"/>
      <w:pStyle w:val="Level3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9" w:hanging="360"/>
      </w:pPr>
      <w:rPr>
        <w:rFonts w:ascii="Wingdings" w:hAnsi="Wingdings" w:hint="default"/>
      </w:rPr>
    </w:lvl>
  </w:abstractNum>
  <w:abstractNum w:abstractNumId="2" w15:restartNumberingAfterBreak="0">
    <w:nsid w:val="35792F3C"/>
    <w:multiLevelType w:val="hybridMultilevel"/>
    <w:tmpl w:val="C9B22A10"/>
    <w:lvl w:ilvl="0" w:tplc="28442D3C">
      <w:start w:val="1"/>
      <w:numFmt w:val="bullet"/>
      <w:pStyle w:val="Level2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3" w15:restartNumberingAfterBreak="0">
    <w:nsid w:val="401D4B57"/>
    <w:multiLevelType w:val="hybridMultilevel"/>
    <w:tmpl w:val="16C8605C"/>
    <w:lvl w:ilvl="0" w:tplc="04090003">
      <w:start w:val="1"/>
      <w:numFmt w:val="bullet"/>
      <w:lvlText w:val="o"/>
      <w:lvlJc w:val="left"/>
      <w:pPr>
        <w:ind w:left="110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4" w15:restartNumberingAfterBreak="0">
    <w:nsid w:val="4663153C"/>
    <w:multiLevelType w:val="hybridMultilevel"/>
    <w:tmpl w:val="B54809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D13D2E"/>
    <w:multiLevelType w:val="hybridMultilevel"/>
    <w:tmpl w:val="A740B0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i Liang">
    <w15:presenceInfo w15:providerId="Windows Live" w15:userId="328939c60a5ba3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2D95"/>
    <w:rsid w:val="00021C86"/>
    <w:rsid w:val="00086B13"/>
    <w:rsid w:val="000F60C4"/>
    <w:rsid w:val="00160D59"/>
    <w:rsid w:val="001A30DB"/>
    <w:rsid w:val="001B73AD"/>
    <w:rsid w:val="00217FA6"/>
    <w:rsid w:val="0023211B"/>
    <w:rsid w:val="00233EFA"/>
    <w:rsid w:val="002737FF"/>
    <w:rsid w:val="002738A8"/>
    <w:rsid w:val="002B645F"/>
    <w:rsid w:val="002B649C"/>
    <w:rsid w:val="002D0EAC"/>
    <w:rsid w:val="0033214E"/>
    <w:rsid w:val="0034789B"/>
    <w:rsid w:val="003D2EA6"/>
    <w:rsid w:val="003D69DA"/>
    <w:rsid w:val="004A342C"/>
    <w:rsid w:val="00516EEC"/>
    <w:rsid w:val="005C1E0A"/>
    <w:rsid w:val="0065791D"/>
    <w:rsid w:val="00671C49"/>
    <w:rsid w:val="00690014"/>
    <w:rsid w:val="0069049E"/>
    <w:rsid w:val="006909A1"/>
    <w:rsid w:val="006D076F"/>
    <w:rsid w:val="006D4CBB"/>
    <w:rsid w:val="006D4E1E"/>
    <w:rsid w:val="00796F04"/>
    <w:rsid w:val="007E5E7B"/>
    <w:rsid w:val="009D26E4"/>
    <w:rsid w:val="00A026B1"/>
    <w:rsid w:val="00A44082"/>
    <w:rsid w:val="00A776D2"/>
    <w:rsid w:val="00A95ACD"/>
    <w:rsid w:val="00AA6110"/>
    <w:rsid w:val="00B02699"/>
    <w:rsid w:val="00C13194"/>
    <w:rsid w:val="00C750EB"/>
    <w:rsid w:val="00D543F5"/>
    <w:rsid w:val="00E72D95"/>
    <w:rsid w:val="00E9501E"/>
    <w:rsid w:val="00F31718"/>
    <w:rsid w:val="00FF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B60DC"/>
  <w15:docId w15:val="{8932F0F2-4F04-48FC-BA86-1FA82D65F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B645F"/>
    <w:pPr>
      <w:ind w:left="720"/>
      <w:contextualSpacing/>
    </w:pPr>
  </w:style>
  <w:style w:type="paragraph" w:customStyle="1" w:styleId="Level1">
    <w:name w:val="Level 1"/>
    <w:basedOn w:val="ListParagraph"/>
    <w:link w:val="Level1Char"/>
    <w:qFormat/>
    <w:rsid w:val="00B02699"/>
    <w:pPr>
      <w:numPr>
        <w:numId w:val="1"/>
      </w:numPr>
      <w:spacing w:after="0" w:line="240" w:lineRule="auto"/>
    </w:pPr>
    <w:rPr>
      <w:rFonts w:ascii="Times New Roman" w:hAnsi="Times New Roman" w:cs="Times New Roman"/>
    </w:rPr>
  </w:style>
  <w:style w:type="character" w:styleId="BookTitle">
    <w:name w:val="Book Title"/>
    <w:basedOn w:val="DefaultParagraphFont"/>
    <w:uiPriority w:val="33"/>
    <w:qFormat/>
    <w:rsid w:val="00B02699"/>
    <w:rPr>
      <w:b/>
      <w:bCs/>
      <w:i/>
      <w:iCs/>
      <w:spacing w:val="5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02699"/>
  </w:style>
  <w:style w:type="character" w:customStyle="1" w:styleId="Level1Char">
    <w:name w:val="Level 1 Char"/>
    <w:basedOn w:val="ListParagraphChar"/>
    <w:link w:val="Level1"/>
    <w:rsid w:val="00B02699"/>
    <w:rPr>
      <w:rFonts w:ascii="Times New Roman" w:hAnsi="Times New Roman" w:cs="Times New Roman"/>
    </w:rPr>
  </w:style>
  <w:style w:type="paragraph" w:customStyle="1" w:styleId="Level2">
    <w:name w:val="Level 2"/>
    <w:basedOn w:val="ListParagraph"/>
    <w:link w:val="Level2Char"/>
    <w:qFormat/>
    <w:rsid w:val="00796F04"/>
    <w:pPr>
      <w:numPr>
        <w:numId w:val="4"/>
      </w:numPr>
      <w:spacing w:after="0" w:line="240" w:lineRule="auto"/>
      <w:ind w:left="1109"/>
    </w:pPr>
    <w:rPr>
      <w:rFonts w:ascii="Times New Roman" w:hAnsi="Times New Roman" w:cs="Times New Roman"/>
    </w:rPr>
  </w:style>
  <w:style w:type="character" w:customStyle="1" w:styleId="Level2Char">
    <w:name w:val="Level 2 Char"/>
    <w:basedOn w:val="ListParagraphChar"/>
    <w:link w:val="Level2"/>
    <w:rsid w:val="00796F04"/>
    <w:rPr>
      <w:rFonts w:ascii="Times New Roman" w:hAnsi="Times New Roman" w:cs="Times New Roman"/>
    </w:rPr>
  </w:style>
  <w:style w:type="paragraph" w:customStyle="1" w:styleId="Level3">
    <w:name w:val="Level 3"/>
    <w:basedOn w:val="Level2"/>
    <w:link w:val="Level3Char"/>
    <w:qFormat/>
    <w:rsid w:val="005C1E0A"/>
    <w:pPr>
      <w:numPr>
        <w:numId w:val="6"/>
      </w:numPr>
    </w:pPr>
    <w:rPr>
      <w:sz w:val="24"/>
      <w:szCs w:val="24"/>
    </w:rPr>
  </w:style>
  <w:style w:type="character" w:customStyle="1" w:styleId="Level3Char">
    <w:name w:val="Level 3 Char"/>
    <w:basedOn w:val="Level2Char"/>
    <w:link w:val="Level3"/>
    <w:rsid w:val="005C1E0A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33E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3E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3E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3E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3EF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3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E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07668A-4EDD-4BF3-BA03-08A861F74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Li</dc:creator>
  <cp:keywords/>
  <dc:description/>
  <cp:lastModifiedBy>Li Liang</cp:lastModifiedBy>
  <cp:revision>6</cp:revision>
  <cp:lastPrinted>2021-02-20T17:22:00Z</cp:lastPrinted>
  <dcterms:created xsi:type="dcterms:W3CDTF">2021-02-17T20:08:00Z</dcterms:created>
  <dcterms:modified xsi:type="dcterms:W3CDTF">2021-02-20T17:43:00Z</dcterms:modified>
</cp:coreProperties>
</file>