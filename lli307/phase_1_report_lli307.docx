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F850" w14:textId="22E635C4" w:rsidR="00167320" w:rsidRPr="00AF3707" w:rsidRDefault="007A2BAF">
      <w:pPr>
        <w:rPr>
          <w:rFonts w:ascii="Times New Roman" w:hAnsi="Times New Roman" w:cs="Times New Roman"/>
          <w:sz w:val="32"/>
          <w:szCs w:val="32"/>
          <w:u w:val="single"/>
        </w:rPr>
      </w:pPr>
      <w:r w:rsidRPr="00AF3707">
        <w:rPr>
          <w:rFonts w:ascii="Times New Roman" w:hAnsi="Times New Roman" w:cs="Times New Roman"/>
          <w:sz w:val="32"/>
          <w:szCs w:val="32"/>
          <w:u w:val="single"/>
        </w:rPr>
        <w:t xml:space="preserve">Get </w:t>
      </w:r>
      <w:r w:rsidR="008577D2">
        <w:rPr>
          <w:rFonts w:ascii="Times New Roman" w:hAnsi="Times New Roman" w:cs="Times New Roman"/>
          <w:sz w:val="32"/>
          <w:szCs w:val="32"/>
          <w:u w:val="single"/>
        </w:rPr>
        <w:t xml:space="preserve">Available State </w:t>
      </w:r>
      <w:r w:rsidRPr="00AF3707">
        <w:rPr>
          <w:rFonts w:ascii="Times New Roman" w:hAnsi="Times New Roman" w:cs="Times New Roman"/>
          <w:sz w:val="32"/>
          <w:szCs w:val="32"/>
          <w:u w:val="single"/>
        </w:rPr>
        <w:t>List</w:t>
      </w:r>
    </w:p>
    <w:p w14:paraId="20EB38B9" w14:textId="62AF73BF" w:rsidR="005B24A3" w:rsidRDefault="00F80957">
      <w:pPr>
        <w:rPr>
          <w:rFonts w:ascii="Times New Roman" w:hAnsi="Times New Roman" w:cs="Times New Roman"/>
          <w:sz w:val="28"/>
          <w:szCs w:val="28"/>
        </w:rPr>
      </w:pPr>
      <w:r w:rsidRPr="008577D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925923" wp14:editId="141FF8AC">
                <wp:simplePos x="0" y="0"/>
                <wp:positionH relativeFrom="column">
                  <wp:posOffset>2293620</wp:posOffset>
                </wp:positionH>
                <wp:positionV relativeFrom="paragraph">
                  <wp:posOffset>606425</wp:posOffset>
                </wp:positionV>
                <wp:extent cx="1668780" cy="350520"/>
                <wp:effectExtent l="0" t="0" r="762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350520"/>
                        </a:xfrm>
                        <a:prstGeom prst="rect">
                          <a:avLst/>
                        </a:prstGeom>
                        <a:solidFill>
                          <a:srgbClr val="FFFFFF"/>
                        </a:solidFill>
                        <a:ln w="9525">
                          <a:noFill/>
                          <a:miter lim="800000"/>
                          <a:headEnd/>
                          <a:tailEnd/>
                        </a:ln>
                      </wps:spPr>
                      <wps:txb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25923" id="_x0000_t202" coordsize="21600,21600" o:spt="202" path="m,l,21600r21600,l21600,xe">
                <v:stroke joinstyle="miter"/>
                <v:path gradientshapeok="t" o:connecttype="rect"/>
              </v:shapetype>
              <v:shape id="Text Box 2" o:spid="_x0000_s1026" type="#_x0000_t202" style="position:absolute;margin-left:180.6pt;margin-top:47.75pt;width:131.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" stroked="f">
                <v:textbox>
                  <w:txbxContent>
                    <w:p w14:paraId="113A1FC6" w14:textId="77777777" w:rsidR="008577D2" w:rsidRPr="00F80957" w:rsidRDefault="008577D2" w:rsidP="008577D2">
                      <w:pPr>
                        <w:rPr>
                          <w:rFonts w:ascii="Times New Roman" w:hAnsi="Times New Roman" w:cs="Times New Roman"/>
                          <w:sz w:val="24"/>
                          <w:szCs w:val="24"/>
                        </w:rPr>
                      </w:pPr>
                      <w:r w:rsidRPr="00F80957">
                        <w:rPr>
                          <w:rFonts w:ascii="Times New Roman" w:hAnsi="Times New Roman" w:cs="Times New Roman"/>
                          <w:sz w:val="24"/>
                          <w:szCs w:val="24"/>
                        </w:rPr>
                        <w:t>Get Available State List</w:t>
                      </w:r>
                    </w:p>
                  </w:txbxContent>
                </v:textbox>
              </v:shape>
            </w:pict>
          </mc:Fallback>
        </mc:AlternateContent>
      </w:r>
      <w:r w:rsidRPr="008577D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262543" wp14:editId="744A6439">
                <wp:simplePos x="0" y="0"/>
                <wp:positionH relativeFrom="column">
                  <wp:posOffset>2141220</wp:posOffset>
                </wp:positionH>
                <wp:positionV relativeFrom="paragraph">
                  <wp:posOffset>339725</wp:posOffset>
                </wp:positionV>
                <wp:extent cx="1965960" cy="883920"/>
                <wp:effectExtent l="0" t="0" r="15240" b="11430"/>
                <wp:wrapTopAndBottom/>
                <wp:docPr id="4" name="Oval 4"/>
                <wp:cNvGraphicFramePr/>
                <a:graphic xmlns:a="http://schemas.openxmlformats.org/drawingml/2006/main">
                  <a:graphicData uri="http://schemas.microsoft.com/office/word/2010/wordprocessingShape">
                    <wps:wsp>
                      <wps:cNvSpPr/>
                      <wps:spPr>
                        <a:xfrm>
                          <a:off x="0" y="0"/>
                          <a:ext cx="1965960" cy="883920"/>
                        </a:xfrm>
                        <a:prstGeom prst="ellipse">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3CF1" id="Oval 4" o:spid="_x0000_s1026" style="position:absolute;margin-left:168.6pt;margin-top:26.75pt;width:154.8pt;height:6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" fillcolor="window" strokecolor="#0070c0" strokeweight="1pt">
                <v:stroke joinstyle="miter"/>
                <w10:wrap type="topAndBottom"/>
              </v:oval>
            </w:pict>
          </mc:Fallback>
        </mc:AlternateContent>
      </w:r>
      <w:r w:rsidR="005B24A3" w:rsidRPr="00AF3707">
        <w:rPr>
          <w:rFonts w:ascii="Times New Roman" w:hAnsi="Times New Roman" w:cs="Times New Roman"/>
          <w:sz w:val="28"/>
          <w:szCs w:val="28"/>
        </w:rPr>
        <w:t>Task Decomp</w:t>
      </w:r>
    </w:p>
    <w:p w14:paraId="47935882" w14:textId="64DA89A2" w:rsidR="008577D2" w:rsidRPr="00AF3707" w:rsidRDefault="008577D2">
      <w:pPr>
        <w:rPr>
          <w:rFonts w:ascii="Times New Roman" w:hAnsi="Times New Roman" w:cs="Times New Roman"/>
          <w:sz w:val="28"/>
          <w:szCs w:val="28"/>
        </w:rPr>
      </w:pPr>
      <w:r>
        <w:rPr>
          <w:rFonts w:ascii="Times New Roman" w:hAnsi="Times New Roman" w:cs="Times New Roman"/>
          <w:sz w:val="28"/>
          <w:szCs w:val="28"/>
        </w:rPr>
        <w:t xml:space="preserve">    </w:t>
      </w:r>
    </w:p>
    <w:p w14:paraId="58CAAF35" w14:textId="239643B1"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A06ECA" w:rsidRPr="00AF3707">
        <w:rPr>
          <w:rFonts w:ascii="Times New Roman" w:hAnsi="Times New Roman" w:cs="Times New Roman"/>
          <w:sz w:val="24"/>
          <w:szCs w:val="24"/>
        </w:rPr>
        <w:t xml:space="preserve">Read-only on </w:t>
      </w:r>
      <w:r w:rsidR="008577D2">
        <w:rPr>
          <w:rFonts w:ascii="Times New Roman" w:hAnsi="Times New Roman" w:cs="Times New Roman"/>
          <w:color w:val="4472C4" w:themeColor="accent1"/>
          <w:sz w:val="24"/>
          <w:szCs w:val="24"/>
        </w:rPr>
        <w:t>CITY</w:t>
      </w:r>
      <w:r w:rsidR="00227FD0" w:rsidRPr="00AF3707">
        <w:rPr>
          <w:rFonts w:ascii="Times New Roman" w:hAnsi="Times New Roman" w:cs="Times New Roman"/>
        </w:rPr>
        <w:t xml:space="preserve"> </w:t>
      </w:r>
      <w:r w:rsidR="00A06ECA" w:rsidRPr="00AF3707">
        <w:rPr>
          <w:rFonts w:ascii="Times New Roman" w:hAnsi="Times New Roman" w:cs="Times New Roman"/>
          <w:sz w:val="24"/>
          <w:szCs w:val="24"/>
        </w:rPr>
        <w:t>table</w:t>
      </w:r>
      <w:r w:rsidR="00AF3707">
        <w:rPr>
          <w:rFonts w:ascii="Times New Roman" w:hAnsi="Times New Roman" w:cs="Times New Roman"/>
          <w:sz w:val="24"/>
          <w:szCs w:val="24"/>
        </w:rPr>
        <w:t>.</w:t>
      </w:r>
    </w:p>
    <w:p w14:paraId="72B063A3" w14:textId="455B2250"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Single</w:t>
      </w:r>
      <w:r w:rsidR="00AF3707">
        <w:rPr>
          <w:rFonts w:ascii="Times New Roman" w:hAnsi="Times New Roman" w:cs="Times New Roman"/>
          <w:sz w:val="24"/>
          <w:szCs w:val="24"/>
        </w:rPr>
        <w:t>.</w:t>
      </w:r>
    </w:p>
    <w:p w14:paraId="73EB46D1" w14:textId="6BECBDDB"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w:t>
      </w:r>
      <w:r w:rsidR="00227FD0" w:rsidRPr="00AF3707">
        <w:rPr>
          <w:rFonts w:ascii="Times New Roman" w:hAnsi="Times New Roman" w:cs="Times New Roman"/>
          <w:sz w:val="24"/>
          <w:szCs w:val="24"/>
        </w:rPr>
        <w:t xml:space="preserve">Triggered </w:t>
      </w:r>
      <w:r w:rsidR="007059FB" w:rsidRPr="00AF3707">
        <w:rPr>
          <w:rFonts w:ascii="Times New Roman" w:hAnsi="Times New Roman" w:cs="Times New Roman"/>
          <w:sz w:val="24"/>
          <w:szCs w:val="24"/>
        </w:rPr>
        <w:t xml:space="preserve">when </w:t>
      </w:r>
      <w:r w:rsidR="007059FB" w:rsidRPr="00AF3707">
        <w:rPr>
          <w:rFonts w:ascii="Times New Roman" w:hAnsi="Times New Roman" w:cs="Times New Roman"/>
          <w:b/>
          <w:bCs/>
          <w:i/>
          <w:iCs/>
          <w:sz w:val="24"/>
          <w:szCs w:val="24"/>
        </w:rPr>
        <w:t xml:space="preserve">View </w:t>
      </w:r>
      <w:r w:rsidR="008577D2">
        <w:rPr>
          <w:rFonts w:ascii="Times New Roman" w:hAnsi="Times New Roman" w:cs="Times New Roman"/>
          <w:b/>
          <w:bCs/>
          <w:i/>
          <w:iCs/>
          <w:sz w:val="24"/>
          <w:szCs w:val="24"/>
        </w:rPr>
        <w:t>Store Revenue by Year by State</w:t>
      </w:r>
      <w:r w:rsidR="007059FB" w:rsidRPr="00AF3707">
        <w:rPr>
          <w:rFonts w:ascii="Times New Roman" w:hAnsi="Times New Roman" w:cs="Times New Roman"/>
          <w:b/>
          <w:bCs/>
          <w:i/>
          <w:iCs/>
          <w:sz w:val="24"/>
          <w:szCs w:val="24"/>
        </w:rPr>
        <w:t xml:space="preserve"> Report</w:t>
      </w:r>
      <w:r w:rsidR="007059FB" w:rsidRPr="00AF3707">
        <w:rPr>
          <w:rFonts w:ascii="Times New Roman" w:hAnsi="Times New Roman" w:cs="Times New Roman"/>
          <w:sz w:val="24"/>
          <w:szCs w:val="24"/>
        </w:rPr>
        <w:t xml:space="preserve"> button is </w:t>
      </w:r>
      <w:r w:rsidR="007F491B" w:rsidRPr="00AF3707">
        <w:rPr>
          <w:rFonts w:ascii="Times New Roman" w:hAnsi="Times New Roman" w:cs="Times New Roman"/>
          <w:sz w:val="24"/>
          <w:szCs w:val="24"/>
        </w:rPr>
        <w:t>clicked.</w:t>
      </w:r>
    </w:p>
    <w:p w14:paraId="2408C1A1" w14:textId="59F5C692"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Low</w:t>
      </w:r>
      <w:r w:rsidR="00F74C55" w:rsidRPr="00AF3707">
        <w:rPr>
          <w:rFonts w:ascii="Times New Roman" w:hAnsi="Times New Roman" w:cs="Times New Roman"/>
          <w:sz w:val="24"/>
          <w:szCs w:val="24"/>
        </w:rPr>
        <w:t>.</w:t>
      </w:r>
    </w:p>
    <w:p w14:paraId="7EF90125" w14:textId="7777777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31ADE978" w14:textId="19FA8387" w:rsidR="006D4683" w:rsidRPr="00AF3707" w:rsidRDefault="006D4683" w:rsidP="006D4683">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F74C55" w:rsidRPr="00AF3707">
        <w:rPr>
          <w:rFonts w:ascii="Times New Roman" w:hAnsi="Times New Roman" w:cs="Times New Roman"/>
          <w:sz w:val="24"/>
          <w:szCs w:val="24"/>
        </w:rPr>
        <w:t>Mother Task is not needed. No decomposition needed.</w:t>
      </w:r>
    </w:p>
    <w:p w14:paraId="7296112A" w14:textId="77777777" w:rsidR="00F74C55" w:rsidRPr="00AF3707" w:rsidRDefault="00F74C55" w:rsidP="006D4683">
      <w:pPr>
        <w:rPr>
          <w:rFonts w:ascii="Times New Roman" w:hAnsi="Times New Roman" w:cs="Times New Roman"/>
          <w:sz w:val="28"/>
          <w:szCs w:val="28"/>
        </w:rPr>
      </w:pPr>
    </w:p>
    <w:p w14:paraId="5E5886F8" w14:textId="3A949E9F" w:rsidR="006D4683" w:rsidRPr="00AF3707" w:rsidRDefault="006D4683" w:rsidP="006D4683">
      <w:pPr>
        <w:rPr>
          <w:rFonts w:ascii="Times New Roman" w:hAnsi="Times New Roman" w:cs="Times New Roman"/>
          <w:sz w:val="28"/>
          <w:szCs w:val="28"/>
        </w:rPr>
      </w:pPr>
      <w:r w:rsidRPr="00AF3707">
        <w:rPr>
          <w:rFonts w:ascii="Times New Roman" w:hAnsi="Times New Roman" w:cs="Times New Roman"/>
          <w:sz w:val="28"/>
          <w:szCs w:val="28"/>
        </w:rPr>
        <w:t>Abstract Code</w:t>
      </w:r>
    </w:p>
    <w:p w14:paraId="729301B5" w14:textId="3A3F2ED3" w:rsidR="00BA4E4B" w:rsidRPr="00AF3707" w:rsidRDefault="004C2937" w:rsidP="006D4683">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w:t>
      </w:r>
      <w:r w:rsidR="00BD31C0" w:rsidRPr="00AF3707">
        <w:rPr>
          <w:rFonts w:ascii="Times New Roman" w:hAnsi="Times New Roman" w:cs="Times New Roman"/>
          <w:sz w:val="24"/>
          <w:szCs w:val="24"/>
        </w:rPr>
        <w:t xml:space="preserve">clicked on </w:t>
      </w:r>
      <w:r w:rsidR="008F12AA" w:rsidRPr="008F12AA">
        <w:rPr>
          <w:rFonts w:ascii="Times New Roman" w:hAnsi="Times New Roman" w:cs="Times New Roman"/>
          <w:b/>
          <w:bCs/>
          <w:i/>
          <w:iCs/>
          <w:sz w:val="24"/>
          <w:szCs w:val="24"/>
        </w:rPr>
        <w:t>View Store Revenue by Year by State</w:t>
      </w:r>
      <w:r w:rsidR="00B53C7E" w:rsidRPr="00AF3707">
        <w:rPr>
          <w:rFonts w:ascii="Times New Roman" w:hAnsi="Times New Roman" w:cs="Times New Roman"/>
          <w:b/>
          <w:bCs/>
          <w:i/>
          <w:iCs/>
          <w:sz w:val="24"/>
          <w:szCs w:val="24"/>
        </w:rPr>
        <w:t xml:space="preserve"> Report</w:t>
      </w:r>
      <w:r w:rsidR="00190E63" w:rsidRPr="00AF3707">
        <w:rPr>
          <w:rFonts w:ascii="Times New Roman" w:hAnsi="Times New Roman" w:cs="Times New Roman"/>
          <w:sz w:val="24"/>
          <w:szCs w:val="24"/>
        </w:rPr>
        <w:t xml:space="preserve"> button from the </w:t>
      </w:r>
      <w:r w:rsidR="007A0A99" w:rsidRPr="00AF3707">
        <w:rPr>
          <w:rFonts w:ascii="Times New Roman" w:hAnsi="Times New Roman" w:cs="Times New Roman"/>
          <w:b/>
          <w:bCs/>
          <w:sz w:val="24"/>
          <w:szCs w:val="24"/>
          <w:u w:val="single"/>
        </w:rPr>
        <w:t>Dashboard</w:t>
      </w:r>
      <w:r w:rsidR="00867AAE" w:rsidRPr="00AF3707">
        <w:rPr>
          <w:rFonts w:ascii="Times New Roman" w:hAnsi="Times New Roman" w:cs="Times New Roman"/>
          <w:sz w:val="24"/>
          <w:szCs w:val="24"/>
        </w:rPr>
        <w:t xml:space="preserve"> form.</w:t>
      </w:r>
    </w:p>
    <w:p w14:paraId="27463DA3" w14:textId="0FC8FB40" w:rsidR="004850C4" w:rsidRPr="00AF3707" w:rsidRDefault="00375A41" w:rsidP="004850C4">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Run the </w:t>
      </w:r>
      <w:r w:rsidRPr="00AF3707">
        <w:rPr>
          <w:rFonts w:ascii="Times New Roman" w:hAnsi="Times New Roman" w:cs="Times New Roman"/>
          <w:b/>
          <w:bCs/>
          <w:sz w:val="24"/>
          <w:szCs w:val="24"/>
        </w:rPr>
        <w:t xml:space="preserve">Get </w:t>
      </w:r>
      <w:r w:rsidR="008F12AA">
        <w:rPr>
          <w:rFonts w:ascii="Times New Roman" w:hAnsi="Times New Roman" w:cs="Times New Roman"/>
          <w:b/>
          <w:bCs/>
          <w:sz w:val="24"/>
          <w:szCs w:val="24"/>
        </w:rPr>
        <w:t>Available State List</w:t>
      </w:r>
      <w:r w:rsidRPr="00AF3707">
        <w:rPr>
          <w:rFonts w:ascii="Times New Roman" w:hAnsi="Times New Roman" w:cs="Times New Roman"/>
          <w:sz w:val="24"/>
          <w:szCs w:val="24"/>
        </w:rPr>
        <w:t xml:space="preserve"> task</w:t>
      </w:r>
      <w:r w:rsidR="00DA377D" w:rsidRPr="00AF3707">
        <w:rPr>
          <w:rFonts w:ascii="Times New Roman" w:hAnsi="Times New Roman" w:cs="Times New Roman"/>
          <w:sz w:val="24"/>
          <w:szCs w:val="24"/>
        </w:rPr>
        <w:t xml:space="preserve">: query for information about the available </w:t>
      </w:r>
      <w:commentRangeStart w:id="0"/>
      <w:r w:rsidR="008F12AA">
        <w:rPr>
          <w:rFonts w:ascii="Times New Roman" w:hAnsi="Times New Roman" w:cs="Times New Roman"/>
          <w:i/>
          <w:iCs/>
          <w:sz w:val="24"/>
          <w:szCs w:val="24"/>
        </w:rPr>
        <w:t>state</w:t>
      </w:r>
      <w:commentRangeEnd w:id="0"/>
      <w:r w:rsidR="00C71D28">
        <w:rPr>
          <w:rStyle w:val="CommentReference"/>
        </w:rPr>
        <w:commentReference w:id="0"/>
      </w:r>
      <w:r w:rsidR="00DA377D" w:rsidRPr="00AF3707">
        <w:rPr>
          <w:rFonts w:ascii="Times New Roman" w:hAnsi="Times New Roman" w:cs="Times New Roman"/>
          <w:sz w:val="24"/>
          <w:szCs w:val="24"/>
        </w:rPr>
        <w:t xml:space="preserve"> fields </w:t>
      </w:r>
      <w:r w:rsidR="00B651B9" w:rsidRPr="00AF3707">
        <w:rPr>
          <w:rFonts w:ascii="Times New Roman" w:hAnsi="Times New Roman" w:cs="Times New Roman"/>
          <w:sz w:val="24"/>
          <w:szCs w:val="24"/>
        </w:rPr>
        <w:t xml:space="preserve">from the </w:t>
      </w:r>
      <w:r w:rsidR="008F12AA">
        <w:rPr>
          <w:rFonts w:ascii="Times New Roman" w:hAnsi="Times New Roman" w:cs="Times New Roman"/>
          <w:color w:val="4472C4" w:themeColor="accent1"/>
          <w:sz w:val="24"/>
          <w:szCs w:val="24"/>
        </w:rPr>
        <w:t>CITY</w:t>
      </w:r>
      <w:r w:rsidR="00B651B9" w:rsidRPr="00AF3707">
        <w:rPr>
          <w:rFonts w:ascii="Times New Roman" w:hAnsi="Times New Roman" w:cs="Times New Roman"/>
        </w:rPr>
        <w:t xml:space="preserve"> </w:t>
      </w:r>
      <w:r w:rsidR="00B651B9" w:rsidRPr="00AF3707">
        <w:rPr>
          <w:rFonts w:ascii="Times New Roman" w:hAnsi="Times New Roman" w:cs="Times New Roman"/>
          <w:sz w:val="24"/>
          <w:szCs w:val="24"/>
        </w:rPr>
        <w:t>table</w:t>
      </w:r>
      <w:r w:rsidR="00F54AB2" w:rsidRPr="00AF3707">
        <w:rPr>
          <w:rFonts w:ascii="Times New Roman" w:hAnsi="Times New Roman" w:cs="Times New Roman"/>
          <w:sz w:val="24"/>
          <w:szCs w:val="24"/>
        </w:rPr>
        <w:t>.</w:t>
      </w:r>
    </w:p>
    <w:p w14:paraId="6E6DAED9" w14:textId="29B4F9B8" w:rsidR="00B85CD8" w:rsidRPr="00AF3707" w:rsidRDefault="004850C4" w:rsidP="002A7A27">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Display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list in </w:t>
      </w:r>
      <w:r w:rsidR="008F12AA">
        <w:rPr>
          <w:rFonts w:ascii="Times New Roman" w:hAnsi="Times New Roman" w:cs="Times New Roman"/>
          <w:sz w:val="24"/>
          <w:szCs w:val="24"/>
        </w:rPr>
        <w:t>ascending</w:t>
      </w:r>
      <w:r w:rsidRPr="00AF3707">
        <w:rPr>
          <w:rFonts w:ascii="Times New Roman" w:hAnsi="Times New Roman" w:cs="Times New Roman"/>
          <w:sz w:val="24"/>
          <w:szCs w:val="24"/>
        </w:rPr>
        <w:t xml:space="preserve"> order on the drop-down list.</w:t>
      </w:r>
      <w:r w:rsidR="00EF662B" w:rsidRPr="00AF3707">
        <w:rPr>
          <w:rFonts w:ascii="Times New Roman" w:hAnsi="Times New Roman" w:cs="Times New Roman"/>
          <w:sz w:val="24"/>
          <w:szCs w:val="24"/>
        </w:rPr>
        <w:t xml:space="preserve"> </w:t>
      </w:r>
    </w:p>
    <w:p w14:paraId="296137B0" w14:textId="13D3131D" w:rsidR="002A7A27" w:rsidRPr="00AF3707" w:rsidRDefault="00B41779"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On the drop-down list, </w:t>
      </w:r>
      <w:r w:rsidR="00E375AD" w:rsidRPr="00AF3707">
        <w:rPr>
          <w:rFonts w:ascii="Times New Roman" w:hAnsi="Times New Roman" w:cs="Times New Roman"/>
          <w:sz w:val="24"/>
          <w:szCs w:val="24"/>
        </w:rPr>
        <w:t xml:space="preserve">show </w:t>
      </w:r>
      <w:r w:rsidR="003E32ED" w:rsidRPr="00AF3707">
        <w:rPr>
          <w:rFonts w:ascii="Times New Roman" w:hAnsi="Times New Roman" w:cs="Times New Roman"/>
          <w:b/>
          <w:bCs/>
          <w:i/>
          <w:iCs/>
          <w:sz w:val="24"/>
          <w:szCs w:val="24"/>
        </w:rPr>
        <w:t>Run Report</w:t>
      </w:r>
      <w:r w:rsidR="003E32ED" w:rsidRPr="00AF3707">
        <w:rPr>
          <w:rFonts w:ascii="Times New Roman" w:hAnsi="Times New Roman" w:cs="Times New Roman"/>
          <w:sz w:val="24"/>
          <w:szCs w:val="24"/>
        </w:rPr>
        <w:t xml:space="preserve"> button</w:t>
      </w:r>
      <w:r w:rsidR="00AF3707">
        <w:rPr>
          <w:rFonts w:ascii="Times New Roman" w:hAnsi="Times New Roman" w:cs="Times New Roman"/>
          <w:sz w:val="24"/>
          <w:szCs w:val="24"/>
        </w:rPr>
        <w:t>.</w:t>
      </w:r>
    </w:p>
    <w:p w14:paraId="4CA85340" w14:textId="3FD5A8F9" w:rsidR="007A26FF" w:rsidRPr="00AF3707" w:rsidRDefault="007A26FF" w:rsidP="002A7A27">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Upon:</w:t>
      </w:r>
    </w:p>
    <w:p w14:paraId="156A9476" w14:textId="77777777" w:rsidR="00D14C24" w:rsidRPr="00AF3707" w:rsidRDefault="007A26FF" w:rsidP="007A26FF">
      <w:pPr>
        <w:pStyle w:val="ListParagraph"/>
        <w:numPr>
          <w:ilvl w:val="1"/>
          <w:numId w:val="1"/>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02C02B42" w14:textId="6EA41E66" w:rsidR="007A26FF" w:rsidRPr="00AF3707" w:rsidRDefault="00A20A42"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8F12AA">
        <w:rPr>
          <w:rFonts w:ascii="Times New Roman" w:hAnsi="Times New Roman" w:cs="Times New Roman"/>
          <w:i/>
          <w:iCs/>
          <w:sz w:val="24"/>
          <w:szCs w:val="24"/>
        </w:rPr>
        <w:t>state</w:t>
      </w:r>
      <w:r w:rsidRPr="00AF3707">
        <w:rPr>
          <w:rFonts w:ascii="Times New Roman" w:hAnsi="Times New Roman" w:cs="Times New Roman"/>
          <w:sz w:val="24"/>
          <w:szCs w:val="24"/>
        </w:rPr>
        <w:t xml:space="preserve"> </w:t>
      </w:r>
      <w:r w:rsidR="008F12AA">
        <w:rPr>
          <w:rFonts w:ascii="Times New Roman" w:hAnsi="Times New Roman" w:cs="Times New Roman"/>
          <w:sz w:val="24"/>
          <w:szCs w:val="24"/>
        </w:rPr>
        <w:t>is</w:t>
      </w:r>
      <w:r w:rsidR="00F11D96" w:rsidRPr="00AF3707">
        <w:rPr>
          <w:rFonts w:ascii="Times New Roman" w:hAnsi="Times New Roman" w:cs="Times New Roman"/>
          <w:sz w:val="24"/>
          <w:szCs w:val="24"/>
        </w:rPr>
        <w:t xml:space="preserve"> selected</w:t>
      </w:r>
      <w:r w:rsidR="00AB19EC" w:rsidRPr="00AF3707">
        <w:rPr>
          <w:rFonts w:ascii="Times New Roman" w:hAnsi="Times New Roman" w:cs="Times New Roman"/>
          <w:sz w:val="24"/>
          <w:szCs w:val="24"/>
        </w:rPr>
        <w:t xml:space="preserve"> – </w:t>
      </w:r>
      <w:r w:rsidR="007A26FF" w:rsidRPr="00AF3707">
        <w:rPr>
          <w:rFonts w:ascii="Times New Roman" w:hAnsi="Times New Roman" w:cs="Times New Roman"/>
          <w:sz w:val="24"/>
          <w:szCs w:val="24"/>
        </w:rPr>
        <w:t xml:space="preserve">Jump to the </w:t>
      </w:r>
      <w:r w:rsidR="00FB24AE" w:rsidRPr="00AF3707">
        <w:rPr>
          <w:rFonts w:ascii="Times New Roman" w:hAnsi="Times New Roman" w:cs="Times New Roman"/>
          <w:b/>
          <w:bCs/>
          <w:sz w:val="24"/>
          <w:szCs w:val="24"/>
        </w:rPr>
        <w:t xml:space="preserve">View State </w:t>
      </w:r>
      <w:r w:rsidR="000B090A">
        <w:rPr>
          <w:rFonts w:ascii="Times New Roman" w:hAnsi="Times New Roman" w:cs="Times New Roman"/>
          <w:b/>
          <w:bCs/>
          <w:sz w:val="24"/>
          <w:szCs w:val="24"/>
        </w:rPr>
        <w:t>Revenue by Year by State</w:t>
      </w:r>
      <w:r w:rsidR="00FB24AE" w:rsidRPr="00AF3707">
        <w:rPr>
          <w:rFonts w:ascii="Times New Roman" w:hAnsi="Times New Roman" w:cs="Times New Roman"/>
          <w:b/>
          <w:bCs/>
          <w:sz w:val="24"/>
          <w:szCs w:val="24"/>
        </w:rPr>
        <w:t xml:space="preserve"> Report</w:t>
      </w:r>
      <w:r w:rsidR="00FB24AE" w:rsidRPr="00AF3707">
        <w:rPr>
          <w:rFonts w:ascii="Times New Roman" w:hAnsi="Times New Roman" w:cs="Times New Roman"/>
          <w:sz w:val="24"/>
          <w:szCs w:val="24"/>
        </w:rPr>
        <w:t xml:space="preserve"> task</w:t>
      </w:r>
      <w:r w:rsidR="00B27CE6" w:rsidRPr="00AF3707">
        <w:rPr>
          <w:rFonts w:ascii="Times New Roman" w:hAnsi="Times New Roman" w:cs="Times New Roman"/>
          <w:sz w:val="24"/>
          <w:szCs w:val="24"/>
        </w:rPr>
        <w:t>.</w:t>
      </w:r>
    </w:p>
    <w:p w14:paraId="1E173595" w14:textId="6AFB1DB9" w:rsidR="00AB19EC" w:rsidRPr="00AF3707" w:rsidRDefault="00AB19EC" w:rsidP="00D14C24">
      <w:pPr>
        <w:pStyle w:val="ListParagraph"/>
        <w:numPr>
          <w:ilvl w:val="2"/>
          <w:numId w:val="1"/>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0B090A" w:rsidRPr="000B090A">
        <w:rPr>
          <w:rFonts w:ascii="Times New Roman" w:hAnsi="Times New Roman" w:cs="Times New Roman"/>
          <w:i/>
          <w:iCs/>
          <w:sz w:val="24"/>
          <w:szCs w:val="24"/>
        </w:rPr>
        <w:t>state</w:t>
      </w:r>
      <w:r w:rsidR="000B090A">
        <w:rPr>
          <w:rFonts w:ascii="Times New Roman" w:hAnsi="Times New Roman" w:cs="Times New Roman"/>
          <w:sz w:val="24"/>
          <w:szCs w:val="24"/>
        </w:rPr>
        <w:t xml:space="preserve"> field is </w:t>
      </w:r>
      <w:r w:rsidR="00DE33C5" w:rsidRPr="00AF3707">
        <w:rPr>
          <w:rFonts w:ascii="Times New Roman" w:hAnsi="Times New Roman" w:cs="Times New Roman"/>
          <w:sz w:val="24"/>
          <w:szCs w:val="24"/>
        </w:rPr>
        <w:t xml:space="preserve">empty – display a message asking for </w:t>
      </w:r>
      <w:r w:rsidR="000F3273" w:rsidRPr="00AF3707">
        <w:rPr>
          <w:rFonts w:ascii="Times New Roman" w:hAnsi="Times New Roman" w:cs="Times New Roman"/>
          <w:sz w:val="24"/>
          <w:szCs w:val="24"/>
        </w:rPr>
        <w:t>user input.</w:t>
      </w:r>
    </w:p>
    <w:p w14:paraId="6D198910" w14:textId="77777777" w:rsidR="007D1155" w:rsidRPr="00AF3707" w:rsidRDefault="007D1155" w:rsidP="007D1155">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 the </w:t>
      </w:r>
      <w:r w:rsidRPr="00AF3707">
        <w:rPr>
          <w:rFonts w:ascii="Times New Roman" w:hAnsi="Times New Roman" w:cs="Times New Roman"/>
          <w:b/>
          <w:bCs/>
          <w:sz w:val="24"/>
          <w:szCs w:val="24"/>
          <w:u w:val="single"/>
        </w:rPr>
        <w:t>Dashboard</w:t>
      </w:r>
      <w:r w:rsidRPr="00AF3707">
        <w:rPr>
          <w:rFonts w:ascii="Times New Roman" w:hAnsi="Times New Roman" w:cs="Times New Roman"/>
          <w:sz w:val="24"/>
          <w:szCs w:val="24"/>
        </w:rPr>
        <w:t xml:space="preserve"> form.</w:t>
      </w:r>
    </w:p>
    <w:p w14:paraId="351C9182" w14:textId="3EB03C57" w:rsidR="00167320" w:rsidRDefault="00167320">
      <w:pPr>
        <w:rPr>
          <w:rFonts w:ascii="Times New Roman" w:hAnsi="Times New Roman" w:cs="Times New Roman"/>
          <w:sz w:val="32"/>
          <w:szCs w:val="32"/>
          <w:u w:val="single"/>
        </w:rPr>
      </w:pPr>
    </w:p>
    <w:p w14:paraId="0A07B272" w14:textId="77777777" w:rsidR="000B090A" w:rsidRPr="00AF3707" w:rsidRDefault="000B090A">
      <w:pPr>
        <w:rPr>
          <w:rFonts w:ascii="Times New Roman" w:hAnsi="Times New Roman" w:cs="Times New Roman"/>
          <w:sz w:val="32"/>
          <w:szCs w:val="32"/>
          <w:u w:val="single"/>
        </w:rPr>
      </w:pPr>
    </w:p>
    <w:p w14:paraId="7DD58AD2" w14:textId="043B8FA1" w:rsidR="001E3ADC" w:rsidRPr="00AF3707" w:rsidRDefault="001E3ADC">
      <w:pPr>
        <w:rPr>
          <w:rFonts w:ascii="Times New Roman" w:hAnsi="Times New Roman" w:cs="Times New Roman"/>
          <w:sz w:val="32"/>
          <w:szCs w:val="32"/>
          <w:u w:val="single"/>
        </w:rPr>
      </w:pPr>
    </w:p>
    <w:p w14:paraId="38371698" w14:textId="77777777" w:rsidR="001E3ADC" w:rsidRPr="00AF3707" w:rsidRDefault="001E3ADC" w:rsidP="00E94800">
      <w:pPr>
        <w:jc w:val="center"/>
        <w:rPr>
          <w:rFonts w:ascii="Times New Roman" w:hAnsi="Times New Roman" w:cs="Times New Roman"/>
          <w:sz w:val="32"/>
          <w:szCs w:val="32"/>
          <w:u w:val="single"/>
        </w:rPr>
      </w:pPr>
    </w:p>
    <w:p w14:paraId="62FC9ADA" w14:textId="4CC78DCD" w:rsidR="007A15AA" w:rsidRPr="00AF3707" w:rsidRDefault="000A6A3D">
      <w:pPr>
        <w:rPr>
          <w:rFonts w:ascii="Times New Roman" w:hAnsi="Times New Roman" w:cs="Times New Roman"/>
          <w:sz w:val="32"/>
          <w:szCs w:val="32"/>
          <w:u w:val="single"/>
        </w:rPr>
      </w:pPr>
      <w:r w:rsidRPr="00AF3707">
        <w:rPr>
          <w:rFonts w:ascii="Times New Roman" w:hAnsi="Times New Roman" w:cs="Times New Roman"/>
          <w:sz w:val="32"/>
          <w:szCs w:val="32"/>
          <w:u w:val="single"/>
        </w:rPr>
        <w:lastRenderedPageBreak/>
        <w:t xml:space="preserve">View </w:t>
      </w:r>
      <w:r w:rsidR="000B090A">
        <w:rPr>
          <w:rFonts w:ascii="Times New Roman" w:hAnsi="Times New Roman" w:cs="Times New Roman"/>
          <w:sz w:val="32"/>
          <w:szCs w:val="32"/>
          <w:u w:val="single"/>
        </w:rPr>
        <w:t>Store Revenue by Year by State</w:t>
      </w:r>
      <w:r w:rsidR="000B090A" w:rsidRPr="00AF3707">
        <w:rPr>
          <w:rFonts w:ascii="Times New Roman" w:hAnsi="Times New Roman" w:cs="Times New Roman"/>
          <w:sz w:val="32"/>
          <w:szCs w:val="32"/>
          <w:u w:val="single"/>
        </w:rPr>
        <w:t xml:space="preserve"> </w:t>
      </w:r>
      <w:r w:rsidRPr="00AF3707">
        <w:rPr>
          <w:rFonts w:ascii="Times New Roman" w:hAnsi="Times New Roman" w:cs="Times New Roman"/>
          <w:sz w:val="32"/>
          <w:szCs w:val="32"/>
          <w:u w:val="single"/>
        </w:rPr>
        <w:t>Report</w:t>
      </w:r>
    </w:p>
    <w:p w14:paraId="73485DB5" w14:textId="39C23D70" w:rsidR="00AF3707" w:rsidRDefault="00AF3707" w:rsidP="00AF3707">
      <w:pPr>
        <w:rPr>
          <w:rFonts w:ascii="Times New Roman" w:hAnsi="Times New Roman" w:cs="Times New Roman"/>
          <w:sz w:val="28"/>
          <w:szCs w:val="28"/>
        </w:rPr>
      </w:pPr>
      <w:r w:rsidRPr="00AF3707">
        <w:rPr>
          <w:rFonts w:ascii="Times New Roman" w:hAnsi="Times New Roman" w:cs="Times New Roman"/>
          <w:sz w:val="28"/>
          <w:szCs w:val="28"/>
        </w:rPr>
        <w:t>Task Decomp</w:t>
      </w:r>
    </w:p>
    <w:p w14:paraId="6BBBD5DD" w14:textId="0341E939" w:rsidR="000B090A" w:rsidRDefault="000B090A" w:rsidP="00AF3707">
      <w:pPr>
        <w:rPr>
          <w:rFonts w:ascii="Times New Roman" w:hAnsi="Times New Roman" w:cs="Times New Roman"/>
          <w:sz w:val="28"/>
          <w:szCs w:val="28"/>
        </w:rPr>
      </w:pPr>
      <w:r>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129CE1D7" wp14:editId="435A4CC5">
                <wp:simplePos x="0" y="0"/>
                <wp:positionH relativeFrom="margin">
                  <wp:posOffset>1874520</wp:posOffset>
                </wp:positionH>
                <wp:positionV relativeFrom="paragraph">
                  <wp:posOffset>230505</wp:posOffset>
                </wp:positionV>
                <wp:extent cx="2392680" cy="868680"/>
                <wp:effectExtent l="0" t="0" r="26670" b="26670"/>
                <wp:wrapTopAndBottom/>
                <wp:docPr id="2" name="Group 2"/>
                <wp:cNvGraphicFramePr/>
                <a:graphic xmlns:a="http://schemas.openxmlformats.org/drawingml/2006/main">
                  <a:graphicData uri="http://schemas.microsoft.com/office/word/2010/wordprocessingGroup">
                    <wpg:wgp>
                      <wpg:cNvGrpSpPr/>
                      <wpg:grpSpPr>
                        <a:xfrm>
                          <a:off x="0" y="0"/>
                          <a:ext cx="2392680" cy="868680"/>
                          <a:chOff x="0" y="0"/>
                          <a:chExt cx="2176847" cy="723265"/>
                        </a:xfrm>
                      </wpg:grpSpPr>
                      <wps:wsp>
                        <wps:cNvPr id="1" name="Oval 1"/>
                        <wps:cNvSpPr/>
                        <wps:spPr>
                          <a:xfrm>
                            <a:off x="0" y="0"/>
                            <a:ext cx="2176847" cy="723265"/>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45406" y="156361"/>
                            <a:ext cx="1552105" cy="420982"/>
                          </a:xfrm>
                          <a:prstGeom prst="rect">
                            <a:avLst/>
                          </a:prstGeom>
                          <a:solidFill>
                            <a:srgbClr val="FFFFFF"/>
                          </a:solidFill>
                          <a:ln w="9525">
                            <a:noFill/>
                            <a:miter lim="800000"/>
                            <a:headEnd/>
                            <a:tailEnd/>
                          </a:ln>
                        </wps:spPr>
                        <wps:txb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9CE1D7" id="Group 2" o:spid="_x0000_s1027" style="position:absolute;margin-left:147.6pt;margin-top:18.15pt;width:188.4pt;height:68.4pt;z-index:251662336;mso-position-horizontal-relative:margin;mso-width-relative:margin;mso-height-relative:margin" coordsize="21768,7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">
                <v:oval id="Oval 1" o:spid="_x0000_s1028" style="position:absolute;width:21768;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" fillcolor="white [3201]" strokecolor="#0070c0" strokeweight="1pt">
                  <v:stroke joinstyle="miter"/>
                </v:oval>
                <v:shape id="_x0000_s1029" type="#_x0000_t202" style="position:absolute;left:3454;top:1563;width:15521;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00879DF" w14:textId="77777777" w:rsidR="000B090A" w:rsidRPr="00F80957" w:rsidRDefault="000B090A" w:rsidP="000B090A">
                        <w:pPr>
                          <w:rPr>
                            <w:rFonts w:ascii="Times New Roman" w:hAnsi="Times New Roman" w:cs="Times New Roman"/>
                            <w:sz w:val="24"/>
                            <w:szCs w:val="24"/>
                          </w:rPr>
                        </w:pPr>
                        <w:r w:rsidRPr="00F80957">
                          <w:rPr>
                            <w:rFonts w:ascii="Times New Roman" w:hAnsi="Times New Roman" w:cs="Times New Roman"/>
                            <w:sz w:val="24"/>
                            <w:szCs w:val="24"/>
                          </w:rPr>
                          <w:t>View Store Revenue by Year by State Report</w:t>
                        </w:r>
                      </w:p>
                    </w:txbxContent>
                  </v:textbox>
                </v:shape>
                <w10:wrap type="topAndBottom" anchorx="margin"/>
              </v:group>
            </w:pict>
          </mc:Fallback>
        </mc:AlternateContent>
      </w:r>
    </w:p>
    <w:p w14:paraId="3D7B3EF7" w14:textId="580CFA2C" w:rsidR="000A6A3D" w:rsidRPr="00AF3707" w:rsidRDefault="000A6A3D" w:rsidP="00AF3707">
      <w:pPr>
        <w:ind w:left="2160" w:firstLine="720"/>
        <w:rPr>
          <w:rFonts w:ascii="Times New Roman" w:hAnsi="Times New Roman" w:cs="Times New Roman"/>
          <w:sz w:val="28"/>
          <w:szCs w:val="28"/>
        </w:rPr>
      </w:pPr>
    </w:p>
    <w:p w14:paraId="744E8CC4" w14:textId="171D231B"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xml:space="preserve">: </w:t>
      </w:r>
      <w:r w:rsidR="00C67E6A">
        <w:rPr>
          <w:rFonts w:ascii="Times New Roman" w:hAnsi="Times New Roman" w:cs="Times New Roman"/>
          <w:sz w:val="24"/>
          <w:szCs w:val="24"/>
        </w:rPr>
        <w:t>6</w:t>
      </w:r>
      <w:r w:rsidR="008B0757" w:rsidRPr="00AF3707">
        <w:rPr>
          <w:rFonts w:ascii="Times New Roman" w:hAnsi="Times New Roman" w:cs="Times New Roman"/>
          <w:sz w:val="24"/>
          <w:szCs w:val="24"/>
        </w:rPr>
        <w:t xml:space="preserve"> </w:t>
      </w:r>
      <w:r w:rsidRPr="00AF3707">
        <w:rPr>
          <w:rFonts w:ascii="Times New Roman" w:hAnsi="Times New Roman" w:cs="Times New Roman"/>
          <w:sz w:val="24"/>
          <w:szCs w:val="24"/>
        </w:rPr>
        <w:t xml:space="preserve">Read-only on </w:t>
      </w:r>
      <w:r w:rsidR="009B4C34" w:rsidRPr="00AF3707">
        <w:rPr>
          <w:rFonts w:ascii="Times New Roman" w:hAnsi="Times New Roman" w:cs="Times New Roman"/>
          <w:color w:val="4472C4" w:themeColor="accent1"/>
          <w:sz w:val="24"/>
          <w:szCs w:val="24"/>
        </w:rPr>
        <w:t>C</w:t>
      </w:r>
      <w:r w:rsidR="003719EF" w:rsidRPr="00AF3707">
        <w:rPr>
          <w:rFonts w:ascii="Times New Roman" w:hAnsi="Times New Roman" w:cs="Times New Roman"/>
          <w:color w:val="4472C4" w:themeColor="accent1"/>
          <w:sz w:val="24"/>
          <w:szCs w:val="24"/>
        </w:rPr>
        <w:t>ITY</w:t>
      </w:r>
      <w:r w:rsidR="009B4C34" w:rsidRPr="00AF3707">
        <w:rPr>
          <w:rFonts w:ascii="Times New Roman" w:hAnsi="Times New Roman" w:cs="Times New Roman"/>
          <w:sz w:val="24"/>
          <w:szCs w:val="24"/>
        </w:rPr>
        <w:t>,</w:t>
      </w:r>
      <w:r w:rsidR="009B4C34" w:rsidRPr="00AF3707">
        <w:rPr>
          <w:rFonts w:ascii="Times New Roman" w:hAnsi="Times New Roman" w:cs="Times New Roman"/>
          <w:color w:val="4472C4" w:themeColor="accent1"/>
          <w:sz w:val="24"/>
          <w:szCs w:val="24"/>
        </w:rPr>
        <w:t xml:space="preserve"> </w:t>
      </w:r>
      <w:r w:rsidR="00C67E6A">
        <w:rPr>
          <w:rFonts w:ascii="Times New Roman" w:hAnsi="Times New Roman" w:cs="Times New Roman"/>
          <w:color w:val="4472C4" w:themeColor="accent1"/>
          <w:sz w:val="24"/>
          <w:szCs w:val="24"/>
        </w:rPr>
        <w:t xml:space="preserve">STORE, </w:t>
      </w:r>
      <w:r w:rsidR="00CE5EAC" w:rsidRPr="00AF3707">
        <w:rPr>
          <w:rFonts w:ascii="Times New Roman" w:hAnsi="Times New Roman" w:cs="Times New Roman"/>
          <w:color w:val="4472C4" w:themeColor="accent1"/>
          <w:sz w:val="24"/>
          <w:szCs w:val="24"/>
        </w:rPr>
        <w:t>S</w:t>
      </w:r>
      <w:r w:rsidR="003719EF" w:rsidRPr="00AF3707">
        <w:rPr>
          <w:rFonts w:ascii="Times New Roman" w:hAnsi="Times New Roman" w:cs="Times New Roman"/>
          <w:color w:val="4472C4" w:themeColor="accent1"/>
          <w:sz w:val="24"/>
          <w:szCs w:val="24"/>
        </w:rPr>
        <w:t>ALE</w:t>
      </w:r>
      <w:r w:rsidR="00CE5EAC" w:rsidRPr="00AF3707">
        <w:rPr>
          <w:rFonts w:ascii="Times New Roman" w:hAnsi="Times New Roman" w:cs="Times New Roman"/>
          <w:sz w:val="24"/>
          <w:szCs w:val="24"/>
        </w:rPr>
        <w:t>,</w:t>
      </w:r>
      <w:r w:rsidR="00CE5EAC"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 xml:space="preserve">PRODUCT, </w:t>
      </w:r>
      <w:r w:rsidR="00595886" w:rsidRPr="00AF3707">
        <w:rPr>
          <w:rFonts w:ascii="Times New Roman" w:hAnsi="Times New Roman" w:cs="Times New Roman"/>
          <w:color w:val="4472C4" w:themeColor="accent1"/>
          <w:sz w:val="24"/>
          <w:szCs w:val="24"/>
        </w:rPr>
        <w:t>DAY</w:t>
      </w:r>
      <w:r w:rsidR="00B3279C">
        <w:rPr>
          <w:rFonts w:ascii="Times New Roman" w:hAnsi="Times New Roman" w:cs="Times New Roman" w:hint="eastAsia"/>
          <w:color w:val="4472C4" w:themeColor="accent1"/>
          <w:sz w:val="24"/>
          <w:szCs w:val="24"/>
        </w:rPr>
        <w:t>,</w:t>
      </w:r>
      <w:r w:rsidR="00595886">
        <w:rPr>
          <w:rFonts w:ascii="Times New Roman" w:hAnsi="Times New Roman" w:cs="Times New Roman"/>
          <w:sz w:val="24"/>
          <w:szCs w:val="24"/>
        </w:rPr>
        <w:t xml:space="preserve"> </w:t>
      </w:r>
      <w:r w:rsidR="00A31410" w:rsidRPr="00AF3707">
        <w:rPr>
          <w:rFonts w:ascii="Times New Roman" w:hAnsi="Times New Roman" w:cs="Times New Roman"/>
          <w:sz w:val="24"/>
          <w:szCs w:val="24"/>
        </w:rPr>
        <w:t>and</w:t>
      </w:r>
      <w:r w:rsidR="00A31410" w:rsidRPr="00AF3707">
        <w:rPr>
          <w:rFonts w:ascii="Times New Roman" w:hAnsi="Times New Roman" w:cs="Times New Roman"/>
          <w:color w:val="4472C4" w:themeColor="accent1"/>
          <w:sz w:val="24"/>
          <w:szCs w:val="24"/>
        </w:rPr>
        <w:t xml:space="preserve"> </w:t>
      </w:r>
      <w:r w:rsidR="00595886">
        <w:rPr>
          <w:rFonts w:ascii="Times New Roman" w:hAnsi="Times New Roman" w:cs="Times New Roman"/>
          <w:color w:val="4472C4" w:themeColor="accent1"/>
          <w:sz w:val="24"/>
          <w:szCs w:val="24"/>
        </w:rPr>
        <w:t>DISCOUNT</w:t>
      </w:r>
      <w:r w:rsidRPr="00AF3707">
        <w:rPr>
          <w:rFonts w:ascii="Times New Roman" w:hAnsi="Times New Roman" w:cs="Times New Roman"/>
        </w:rPr>
        <w:t xml:space="preserve"> </w:t>
      </w:r>
      <w:r w:rsidRPr="00AF3707">
        <w:rPr>
          <w:rFonts w:ascii="Times New Roman" w:hAnsi="Times New Roman" w:cs="Times New Roman"/>
          <w:sz w:val="24"/>
          <w:szCs w:val="24"/>
        </w:rPr>
        <w:t>table</w:t>
      </w:r>
    </w:p>
    <w:p w14:paraId="047B315E" w14:textId="4D39B4B5"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8B0757" w:rsidRPr="00AF3707">
        <w:rPr>
          <w:rFonts w:ascii="Times New Roman" w:hAnsi="Times New Roman" w:cs="Times New Roman"/>
          <w:sz w:val="24"/>
          <w:szCs w:val="24"/>
        </w:rPr>
        <w:t>Several different schema constructs are needed.</w:t>
      </w:r>
    </w:p>
    <w:p w14:paraId="0521A7DD" w14:textId="1907C53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FC7F75"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w:t>
      </w:r>
      <w:r w:rsidR="00FC7F75" w:rsidRPr="00AF3707">
        <w:rPr>
          <w:rFonts w:ascii="Times New Roman" w:hAnsi="Times New Roman" w:cs="Times New Roman"/>
          <w:sz w:val="24"/>
          <w:szCs w:val="24"/>
        </w:rPr>
        <w:t>from the</w:t>
      </w:r>
      <w:r w:rsidR="009604D6" w:rsidRPr="00AF3707">
        <w:rPr>
          <w:rFonts w:ascii="Times New Roman" w:hAnsi="Times New Roman" w:cs="Times New Roman"/>
          <w:sz w:val="24"/>
          <w:szCs w:val="24"/>
        </w:rPr>
        <w:t xml:space="preserve"> drop-down list </w:t>
      </w:r>
      <w:r w:rsidRPr="00AF3707">
        <w:rPr>
          <w:rFonts w:ascii="Times New Roman" w:hAnsi="Times New Roman" w:cs="Times New Roman"/>
          <w:sz w:val="24"/>
          <w:szCs w:val="24"/>
        </w:rPr>
        <w:t>is clicked.</w:t>
      </w:r>
    </w:p>
    <w:p w14:paraId="77316C0D" w14:textId="44CFBAA3"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sidR="00F84B69">
        <w:rPr>
          <w:rFonts w:ascii="Times New Roman" w:hAnsi="Times New Roman" w:cs="Times New Roman"/>
          <w:sz w:val="24"/>
          <w:szCs w:val="24"/>
        </w:rPr>
        <w:t>Low</w:t>
      </w:r>
      <w:r w:rsidR="00F84B69" w:rsidRPr="00AF3707">
        <w:rPr>
          <w:rFonts w:ascii="Times New Roman" w:hAnsi="Times New Roman" w:cs="Times New Roman"/>
          <w:sz w:val="24"/>
          <w:szCs w:val="24"/>
        </w:rPr>
        <w:t>.</w:t>
      </w:r>
    </w:p>
    <w:p w14:paraId="3E0B135A"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Not critical, order is not critical.</w:t>
      </w:r>
    </w:p>
    <w:p w14:paraId="49F23B70" w14:textId="77777777" w:rsidR="007B418C" w:rsidRPr="00AF3707" w:rsidRDefault="007B418C" w:rsidP="007B418C">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Mother Task is not needed. No decomposition needed.</w:t>
      </w:r>
    </w:p>
    <w:p w14:paraId="6CDF060F" w14:textId="77777777" w:rsidR="007B418C" w:rsidRPr="00AF3707" w:rsidRDefault="007B418C" w:rsidP="007B418C">
      <w:pPr>
        <w:rPr>
          <w:rFonts w:ascii="Times New Roman" w:hAnsi="Times New Roman" w:cs="Times New Roman"/>
          <w:sz w:val="28"/>
          <w:szCs w:val="28"/>
        </w:rPr>
      </w:pPr>
    </w:p>
    <w:p w14:paraId="42F86D80" w14:textId="77777777" w:rsidR="007B418C" w:rsidRPr="00AF3707" w:rsidRDefault="007B418C" w:rsidP="007B418C">
      <w:pPr>
        <w:rPr>
          <w:rFonts w:ascii="Times New Roman" w:hAnsi="Times New Roman" w:cs="Times New Roman"/>
          <w:sz w:val="28"/>
          <w:szCs w:val="28"/>
        </w:rPr>
      </w:pPr>
      <w:r w:rsidRPr="00AF3707">
        <w:rPr>
          <w:rFonts w:ascii="Times New Roman" w:hAnsi="Times New Roman" w:cs="Times New Roman"/>
          <w:sz w:val="28"/>
          <w:szCs w:val="28"/>
        </w:rPr>
        <w:t>Abstract Code</w:t>
      </w:r>
    </w:p>
    <w:p w14:paraId="7AAA63BD" w14:textId="4B669711" w:rsidR="003719EF" w:rsidRPr="00AF3707" w:rsidRDefault="007B418C"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User clicked on the </w:t>
      </w:r>
      <w:r w:rsidR="00AD3998"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from th</w:t>
      </w:r>
      <w:r w:rsidR="007143CD" w:rsidRPr="00AF3707">
        <w:rPr>
          <w:rFonts w:ascii="Times New Roman" w:hAnsi="Times New Roman" w:cs="Times New Roman"/>
          <w:sz w:val="24"/>
          <w:szCs w:val="24"/>
        </w:rPr>
        <w:t>e drop-down list</w:t>
      </w:r>
      <w:r w:rsidR="003719EF" w:rsidRPr="00AF3707">
        <w:rPr>
          <w:rFonts w:ascii="Times New Roman" w:hAnsi="Times New Roman" w:cs="Times New Roman"/>
          <w:sz w:val="24"/>
          <w:szCs w:val="24"/>
        </w:rPr>
        <w:t>.</w:t>
      </w:r>
    </w:p>
    <w:p w14:paraId="4F8DB1AC" w14:textId="2C47789B" w:rsidR="007B418C" w:rsidRPr="00AF3707" w:rsidRDefault="003719EF" w:rsidP="007B418C">
      <w:pPr>
        <w:pStyle w:val="ListParagraph"/>
        <w:numPr>
          <w:ilvl w:val="0"/>
          <w:numId w:val="1"/>
        </w:numPr>
        <w:rPr>
          <w:rFonts w:ascii="Times New Roman" w:hAnsi="Times New Roman" w:cs="Times New Roman"/>
          <w:sz w:val="24"/>
          <w:szCs w:val="24"/>
        </w:rPr>
      </w:pPr>
      <w:r w:rsidRPr="00AF3707">
        <w:rPr>
          <w:rFonts w:ascii="Times New Roman" w:hAnsi="Times New Roman" w:cs="Times New Roman"/>
          <w:sz w:val="24"/>
          <w:szCs w:val="24"/>
        </w:rPr>
        <w:t xml:space="preserve">If data validation is successful for </w:t>
      </w:r>
      <w:r w:rsidR="00B3279C" w:rsidRPr="00B3279C">
        <w:rPr>
          <w:rFonts w:ascii="Times New Roman" w:hAnsi="Times New Roman" w:cs="Times New Roman"/>
          <w:i/>
          <w:iCs/>
          <w:sz w:val="24"/>
          <w:szCs w:val="24"/>
        </w:rPr>
        <w:t>state</w:t>
      </w:r>
      <w:r w:rsidRPr="00AF3707">
        <w:rPr>
          <w:rFonts w:ascii="Times New Roman" w:hAnsi="Times New Roman" w:cs="Times New Roman"/>
          <w:sz w:val="24"/>
          <w:szCs w:val="24"/>
        </w:rPr>
        <w:t xml:space="preserve"> input fields, then proceed</w:t>
      </w:r>
      <w:r w:rsidR="007B418C" w:rsidRPr="00AF3707">
        <w:rPr>
          <w:rFonts w:ascii="Times New Roman" w:hAnsi="Times New Roman" w:cs="Times New Roman"/>
          <w:sz w:val="24"/>
          <w:szCs w:val="24"/>
        </w:rPr>
        <w:t>.</w:t>
      </w:r>
    </w:p>
    <w:p w14:paraId="05EBE481" w14:textId="039F9E3E" w:rsidR="00057355" w:rsidRPr="00AF3707" w:rsidRDefault="007B418C" w:rsidP="00C42D60">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Run the </w:t>
      </w:r>
      <w:r w:rsidR="00CD4B63" w:rsidRPr="00AF3707">
        <w:rPr>
          <w:rFonts w:ascii="Times New Roman" w:hAnsi="Times New Roman" w:cs="Times New Roman"/>
          <w:b/>
          <w:bCs/>
          <w:sz w:val="24"/>
          <w:szCs w:val="24"/>
        </w:rPr>
        <w:t>View</w:t>
      </w:r>
      <w:r w:rsidR="005A3CD8" w:rsidRPr="00AF3707">
        <w:rPr>
          <w:rFonts w:ascii="Times New Roman" w:hAnsi="Times New Roman" w:cs="Times New Roman"/>
          <w:b/>
          <w:bCs/>
          <w:sz w:val="24"/>
          <w:szCs w:val="24"/>
        </w:rPr>
        <w:t xml:space="preserve"> State </w:t>
      </w:r>
      <w:r w:rsidR="00C67E6A">
        <w:rPr>
          <w:rFonts w:ascii="Times New Roman" w:hAnsi="Times New Roman" w:cs="Times New Roman"/>
          <w:b/>
          <w:bCs/>
          <w:sz w:val="24"/>
          <w:szCs w:val="24"/>
        </w:rPr>
        <w:t xml:space="preserve">Revenue by Year by State </w:t>
      </w:r>
      <w:r w:rsidR="005A3CD8" w:rsidRPr="00AF3707">
        <w:rPr>
          <w:rFonts w:ascii="Times New Roman" w:hAnsi="Times New Roman" w:cs="Times New Roman"/>
          <w:b/>
          <w:bCs/>
          <w:sz w:val="24"/>
          <w:szCs w:val="24"/>
        </w:rPr>
        <w:t>Report</w:t>
      </w:r>
      <w:r w:rsidRPr="00AF3707">
        <w:rPr>
          <w:rFonts w:ascii="Times New Roman" w:hAnsi="Times New Roman" w:cs="Times New Roman"/>
          <w:sz w:val="24"/>
          <w:szCs w:val="24"/>
        </w:rPr>
        <w:t xml:space="preserve"> task: </w:t>
      </w:r>
    </w:p>
    <w:p w14:paraId="1CA1C09C" w14:textId="16B73430" w:rsidR="00A46265" w:rsidRPr="00AF3707" w:rsidRDefault="00ED4DB4" w:rsidP="00AE0B7A">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Find </w:t>
      </w:r>
      <w:r w:rsidR="002F1577" w:rsidRPr="00AF3707">
        <w:rPr>
          <w:rFonts w:ascii="Times New Roman" w:hAnsi="Times New Roman" w:cs="Times New Roman"/>
          <w:sz w:val="24"/>
          <w:szCs w:val="24"/>
        </w:rPr>
        <w:t xml:space="preserve">all </w:t>
      </w:r>
      <w:r w:rsidR="00595886">
        <w:rPr>
          <w:rFonts w:ascii="Times New Roman" w:hAnsi="Times New Roman" w:cs="Times New Roman"/>
          <w:sz w:val="24"/>
          <w:szCs w:val="24"/>
        </w:rPr>
        <w:t>stores</w:t>
      </w:r>
      <w:r w:rsidR="002F1577" w:rsidRPr="00AF3707">
        <w:rPr>
          <w:rFonts w:ascii="Times New Roman" w:hAnsi="Times New Roman" w:cs="Times New Roman"/>
          <w:sz w:val="24"/>
          <w:szCs w:val="24"/>
        </w:rPr>
        <w:t xml:space="preserve"> from the </w:t>
      </w:r>
      <w:r w:rsidR="00595886">
        <w:rPr>
          <w:rFonts w:ascii="Times New Roman" w:hAnsi="Times New Roman" w:cs="Times New Roman"/>
          <w:color w:val="4472C4" w:themeColor="accent1"/>
          <w:sz w:val="24"/>
          <w:szCs w:val="24"/>
        </w:rPr>
        <w:t>STORE</w:t>
      </w:r>
      <w:r w:rsidR="002F1577" w:rsidRPr="00AF3707">
        <w:rPr>
          <w:rFonts w:ascii="Times New Roman" w:hAnsi="Times New Roman" w:cs="Times New Roman"/>
          <w:sz w:val="24"/>
          <w:szCs w:val="24"/>
        </w:rPr>
        <w:t xml:space="preserve"> </w:t>
      </w:r>
      <w:r w:rsidR="001F42F0" w:rsidRPr="00AF3707">
        <w:rPr>
          <w:rFonts w:ascii="Times New Roman" w:hAnsi="Times New Roman" w:cs="Times New Roman"/>
          <w:sz w:val="24"/>
          <w:szCs w:val="24"/>
        </w:rPr>
        <w:t xml:space="preserve">table based on the </w:t>
      </w:r>
      <w:r w:rsidR="00595886">
        <w:rPr>
          <w:rFonts w:ascii="Times New Roman" w:hAnsi="Times New Roman" w:cs="Times New Roman"/>
          <w:i/>
          <w:iCs/>
          <w:sz w:val="24"/>
          <w:szCs w:val="24"/>
        </w:rPr>
        <w:t>state</w:t>
      </w:r>
      <w:r w:rsidR="001F42F0" w:rsidRPr="00AF3707">
        <w:rPr>
          <w:rFonts w:ascii="Times New Roman" w:hAnsi="Times New Roman" w:cs="Times New Roman"/>
          <w:sz w:val="24"/>
          <w:szCs w:val="24"/>
        </w:rPr>
        <w:t xml:space="preserve"> </w:t>
      </w:r>
      <w:r w:rsidR="0096785C" w:rsidRPr="00AF3707">
        <w:rPr>
          <w:rFonts w:ascii="Times New Roman" w:hAnsi="Times New Roman" w:cs="Times New Roman"/>
          <w:sz w:val="24"/>
          <w:szCs w:val="24"/>
        </w:rPr>
        <w:t xml:space="preserve">(from the </w:t>
      </w:r>
      <w:r w:rsidR="00595886">
        <w:rPr>
          <w:rFonts w:ascii="Times New Roman" w:hAnsi="Times New Roman" w:cs="Times New Roman"/>
          <w:color w:val="4472C4" w:themeColor="accent1"/>
          <w:sz w:val="24"/>
          <w:szCs w:val="24"/>
        </w:rPr>
        <w:t>CITY</w:t>
      </w:r>
      <w:r w:rsidR="0096785C" w:rsidRPr="00AF3707">
        <w:rPr>
          <w:rFonts w:ascii="Times New Roman" w:hAnsi="Times New Roman" w:cs="Times New Roman"/>
          <w:sz w:val="24"/>
          <w:szCs w:val="24"/>
        </w:rPr>
        <w:t xml:space="preserve"> table) </w:t>
      </w:r>
      <w:r w:rsidR="001F42F0" w:rsidRPr="00AF3707">
        <w:rPr>
          <w:rFonts w:ascii="Times New Roman" w:hAnsi="Times New Roman" w:cs="Times New Roman"/>
          <w:sz w:val="24"/>
          <w:szCs w:val="24"/>
        </w:rPr>
        <w:t>selected.</w:t>
      </w:r>
    </w:p>
    <w:p w14:paraId="3D18ACB1" w14:textId="61A5B2BF" w:rsidR="00AE0B7A" w:rsidRPr="00DC0AFF" w:rsidRDefault="008646D2" w:rsidP="00AE0B7A">
      <w:pPr>
        <w:pStyle w:val="ListParagraph"/>
        <w:numPr>
          <w:ilvl w:val="1"/>
          <w:numId w:val="1"/>
        </w:numPr>
        <w:rPr>
          <w:rFonts w:ascii="Times New Roman" w:hAnsi="Times New Roman" w:cs="Times New Roman"/>
        </w:rPr>
      </w:pPr>
      <w:r>
        <w:rPr>
          <w:rFonts w:ascii="Times New Roman" w:hAnsi="Times New Roman" w:cs="Times New Roman"/>
          <w:sz w:val="24"/>
          <w:szCs w:val="24"/>
        </w:rPr>
        <w:t xml:space="preserve">On every sale </w:t>
      </w:r>
      <w:r w:rsidRPr="008646D2">
        <w:rPr>
          <w:rFonts w:ascii="Times New Roman" w:hAnsi="Times New Roman" w:cs="Times New Roman"/>
          <w:i/>
          <w:iCs/>
          <w:sz w:val="24"/>
          <w:szCs w:val="24"/>
        </w:rPr>
        <w:t>date</w:t>
      </w:r>
      <w:r>
        <w:rPr>
          <w:rFonts w:ascii="Times New Roman" w:hAnsi="Times New Roman" w:cs="Times New Roman"/>
          <w:sz w:val="24"/>
          <w:szCs w:val="24"/>
        </w:rPr>
        <w:t xml:space="preserve"> (from the </w:t>
      </w:r>
      <w:r w:rsidRPr="008646D2">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find</w:t>
      </w:r>
      <w:r w:rsidR="00F80957">
        <w:rPr>
          <w:rFonts w:ascii="Times New Roman" w:hAnsi="Times New Roman" w:cs="Times New Roman"/>
          <w:sz w:val="24"/>
          <w:szCs w:val="24"/>
        </w:rPr>
        <w:t xml:space="preserve"> </w:t>
      </w:r>
      <w:r w:rsidR="00B3279C">
        <w:rPr>
          <w:rFonts w:ascii="Times New Roman" w:hAnsi="Times New Roman" w:cs="Times New Roman"/>
          <w:sz w:val="24"/>
          <w:szCs w:val="24"/>
        </w:rPr>
        <w:t xml:space="preserve">each </w:t>
      </w:r>
      <w:r w:rsidR="00DC0AFF">
        <w:rPr>
          <w:rFonts w:ascii="Times New Roman" w:hAnsi="Times New Roman" w:cs="Times New Roman"/>
          <w:sz w:val="24"/>
          <w:szCs w:val="24"/>
        </w:rPr>
        <w:t>product</w:t>
      </w:r>
      <w:r w:rsidR="00B3279C">
        <w:rPr>
          <w:rFonts w:ascii="Times New Roman" w:hAnsi="Times New Roman" w:cs="Times New Roman"/>
          <w:sz w:val="24"/>
          <w:szCs w:val="24"/>
        </w:rPr>
        <w:t>’s</w:t>
      </w:r>
      <w:r w:rsidR="00DC0AFF">
        <w:rPr>
          <w:rFonts w:ascii="Times New Roman" w:hAnsi="Times New Roman" w:cs="Times New Roman"/>
          <w:sz w:val="24"/>
          <w:szCs w:val="24"/>
        </w:rPr>
        <w:t xml:space="preserve"> sale revenue based on </w:t>
      </w:r>
      <w:proofErr w:type="spellStart"/>
      <w:r w:rsidR="00DC0AFF" w:rsidRPr="00E02A83">
        <w:rPr>
          <w:rFonts w:ascii="Times New Roman" w:hAnsi="Times New Roman" w:cs="Times New Roman"/>
          <w:i/>
          <w:iCs/>
          <w:sz w:val="24"/>
          <w:szCs w:val="24"/>
        </w:rPr>
        <w:t>Total_Amount</w:t>
      </w:r>
      <w:proofErr w:type="spellEnd"/>
      <w:r w:rsidR="00DC0AFF">
        <w:rPr>
          <w:rFonts w:ascii="Times New Roman" w:hAnsi="Times New Roman" w:cs="Times New Roman"/>
          <w:sz w:val="24"/>
          <w:szCs w:val="24"/>
        </w:rPr>
        <w:t xml:space="preserve"> (from the </w:t>
      </w:r>
      <w:r w:rsidR="00DC0AFF" w:rsidRPr="00E02A83">
        <w:rPr>
          <w:rFonts w:ascii="Times New Roman" w:hAnsi="Times New Roman" w:cs="Times New Roman"/>
          <w:color w:val="4472C4" w:themeColor="accent1"/>
          <w:sz w:val="24"/>
          <w:szCs w:val="24"/>
        </w:rPr>
        <w:t>SALE</w:t>
      </w:r>
      <w:r w:rsidR="00DC0AFF">
        <w:rPr>
          <w:rFonts w:ascii="Times New Roman" w:hAnsi="Times New Roman" w:cs="Times New Roman"/>
          <w:sz w:val="24"/>
          <w:szCs w:val="24"/>
        </w:rPr>
        <w:t xml:space="preserve"> table) and individual item price. </w:t>
      </w:r>
    </w:p>
    <w:p w14:paraId="4578AAF2" w14:textId="4A500891" w:rsidR="00DC0AFF" w:rsidRPr="007D32FD" w:rsidRDefault="00DC0AFF" w:rsidP="00DC0AFF">
      <w:pPr>
        <w:pStyle w:val="ListParagraph"/>
        <w:numPr>
          <w:ilvl w:val="2"/>
          <w:numId w:val="1"/>
        </w:numPr>
        <w:rPr>
          <w:rFonts w:ascii="Times New Roman" w:hAnsi="Times New Roman" w:cs="Times New Roman"/>
        </w:rPr>
      </w:pPr>
      <w:proofErr w:type="spellStart"/>
      <w:r w:rsidRPr="00E02A83">
        <w:rPr>
          <w:rFonts w:ascii="Times New Roman" w:hAnsi="Times New Roman" w:cs="Times New Roman"/>
          <w:i/>
          <w:iCs/>
          <w:sz w:val="24"/>
          <w:szCs w:val="24"/>
        </w:rPr>
        <w:t>Total_Amount</w:t>
      </w:r>
      <w:proofErr w:type="spellEnd"/>
      <w:r>
        <w:rPr>
          <w:rFonts w:ascii="Times New Roman" w:hAnsi="Times New Roman" w:cs="Times New Roman"/>
          <w:sz w:val="24"/>
          <w:szCs w:val="24"/>
        </w:rPr>
        <w:t xml:space="preserve"> (from the </w:t>
      </w:r>
      <w:r w:rsidRPr="00E02A83">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 </w:t>
      </w:r>
      <w:r w:rsidR="00F80957">
        <w:rPr>
          <w:rFonts w:ascii="Times New Roman" w:hAnsi="Times New Roman" w:cs="Times New Roman"/>
          <w:sz w:val="24"/>
          <w:szCs w:val="24"/>
        </w:rPr>
        <w:t>is calculated</w:t>
      </w:r>
      <w:r>
        <w:rPr>
          <w:rFonts w:ascii="Times New Roman" w:hAnsi="Times New Roman" w:cs="Times New Roman"/>
          <w:sz w:val="24"/>
          <w:szCs w:val="24"/>
        </w:rPr>
        <w:t xml:space="preserve"> based on the </w:t>
      </w:r>
      <w:r w:rsidRPr="00C347AC">
        <w:rPr>
          <w:rFonts w:ascii="Times New Roman" w:hAnsi="Times New Roman" w:cs="Times New Roman"/>
          <w:i/>
          <w:iCs/>
          <w:sz w:val="24"/>
          <w:szCs w:val="24"/>
        </w:rPr>
        <w:t>date</w:t>
      </w:r>
      <w:r>
        <w:rPr>
          <w:rFonts w:ascii="Times New Roman" w:hAnsi="Times New Roman" w:cs="Times New Roman"/>
          <w:sz w:val="24"/>
          <w:szCs w:val="24"/>
        </w:rPr>
        <w:t xml:space="preserve"> purchased (from the </w:t>
      </w:r>
      <w:r w:rsidRPr="00C347AC">
        <w:rPr>
          <w:rFonts w:ascii="Times New Roman" w:hAnsi="Times New Roman" w:cs="Times New Roman"/>
          <w:color w:val="4472C4" w:themeColor="accent1"/>
          <w:sz w:val="24"/>
          <w:szCs w:val="24"/>
        </w:rPr>
        <w:t>DAY</w:t>
      </w:r>
      <w:r>
        <w:rPr>
          <w:rFonts w:ascii="Times New Roman" w:hAnsi="Times New Roman" w:cs="Times New Roman"/>
          <w:sz w:val="24"/>
          <w:szCs w:val="24"/>
        </w:rPr>
        <w:t xml:space="preserve"> table) and the </w:t>
      </w:r>
      <w:r w:rsidRPr="00C347AC">
        <w:rPr>
          <w:rFonts w:ascii="Times New Roman" w:hAnsi="Times New Roman" w:cs="Times New Roman"/>
          <w:i/>
          <w:iCs/>
          <w:sz w:val="24"/>
          <w:szCs w:val="24"/>
        </w:rPr>
        <w:t>quantity</w:t>
      </w:r>
      <w:r>
        <w:rPr>
          <w:rFonts w:ascii="Times New Roman" w:hAnsi="Times New Roman" w:cs="Times New Roman"/>
          <w:sz w:val="24"/>
          <w:szCs w:val="24"/>
        </w:rPr>
        <w:t xml:space="preserve"> (from the </w:t>
      </w:r>
      <w:r w:rsidRPr="00C347AC">
        <w:rPr>
          <w:rFonts w:ascii="Times New Roman" w:hAnsi="Times New Roman" w:cs="Times New Roman"/>
          <w:color w:val="4472C4" w:themeColor="accent1"/>
          <w:sz w:val="24"/>
          <w:szCs w:val="24"/>
        </w:rPr>
        <w:t>SALE</w:t>
      </w:r>
      <w:r>
        <w:rPr>
          <w:rFonts w:ascii="Times New Roman" w:hAnsi="Times New Roman" w:cs="Times New Roman"/>
          <w:sz w:val="24"/>
          <w:szCs w:val="24"/>
        </w:rPr>
        <w:t xml:space="preserve"> table).</w:t>
      </w:r>
    </w:p>
    <w:p w14:paraId="1A33E312" w14:textId="21F7638A" w:rsidR="007D32FD" w:rsidRPr="00AF3707" w:rsidRDefault="007D32FD" w:rsidP="00DC0AFF">
      <w:pPr>
        <w:pStyle w:val="ListParagraph"/>
        <w:numPr>
          <w:ilvl w:val="2"/>
          <w:numId w:val="1"/>
        </w:numPr>
        <w:rPr>
          <w:rFonts w:ascii="Times New Roman" w:hAnsi="Times New Roman" w:cs="Times New Roman"/>
        </w:rPr>
      </w:pPr>
      <w:r>
        <w:rPr>
          <w:rFonts w:ascii="Times New Roman" w:hAnsi="Times New Roman" w:cs="Times New Roman"/>
          <w:sz w:val="24"/>
          <w:szCs w:val="24"/>
        </w:rPr>
        <w:t xml:space="preserve">Individual item prices can be determined by </w:t>
      </w:r>
      <w:proofErr w:type="spellStart"/>
      <w:r w:rsidRPr="007D32FD">
        <w:rPr>
          <w:rFonts w:ascii="Times New Roman" w:hAnsi="Times New Roman" w:cs="Times New Roman"/>
          <w:i/>
          <w:iCs/>
          <w:sz w:val="24"/>
          <w:szCs w:val="24"/>
        </w:rPr>
        <w:t>retail_price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PRODUCT</w:t>
      </w:r>
      <w:r>
        <w:rPr>
          <w:rFonts w:ascii="Times New Roman" w:hAnsi="Times New Roman" w:cs="Times New Roman"/>
          <w:sz w:val="24"/>
          <w:szCs w:val="24"/>
        </w:rPr>
        <w:t xml:space="preserve"> table) or </w:t>
      </w:r>
      <w:proofErr w:type="spellStart"/>
      <w:r w:rsidRPr="007D32FD">
        <w:rPr>
          <w:rFonts w:ascii="Times New Roman" w:hAnsi="Times New Roman" w:cs="Times New Roman"/>
          <w:i/>
          <w:iCs/>
          <w:sz w:val="24"/>
          <w:szCs w:val="24"/>
        </w:rPr>
        <w:t>discount_price</w:t>
      </w:r>
      <w:proofErr w:type="spellEnd"/>
      <w:r>
        <w:rPr>
          <w:rFonts w:ascii="Times New Roman" w:hAnsi="Times New Roman" w:cs="Times New Roman"/>
          <w:sz w:val="24"/>
          <w:szCs w:val="24"/>
        </w:rPr>
        <w:t xml:space="preserve"> (from the </w:t>
      </w:r>
      <w:r w:rsidRPr="007D32FD">
        <w:rPr>
          <w:rFonts w:ascii="Times New Roman" w:hAnsi="Times New Roman" w:cs="Times New Roman"/>
          <w:color w:val="4472C4" w:themeColor="accent1"/>
          <w:sz w:val="24"/>
          <w:szCs w:val="24"/>
        </w:rPr>
        <w:t>DISCOUNT</w:t>
      </w:r>
      <w:r>
        <w:rPr>
          <w:rFonts w:ascii="Times New Roman" w:hAnsi="Times New Roman" w:cs="Times New Roman"/>
          <w:sz w:val="24"/>
          <w:szCs w:val="24"/>
        </w:rPr>
        <w:t xml:space="preserve"> table)</w:t>
      </w:r>
      <w:r w:rsidR="00F80957">
        <w:rPr>
          <w:rFonts w:ascii="Times New Roman" w:hAnsi="Times New Roman" w:cs="Times New Roman"/>
          <w:sz w:val="24"/>
          <w:szCs w:val="24"/>
        </w:rPr>
        <w:t xml:space="preserve"> when the product has a discount</w:t>
      </w:r>
      <w:r>
        <w:rPr>
          <w:rFonts w:ascii="Times New Roman" w:hAnsi="Times New Roman" w:cs="Times New Roman"/>
          <w:sz w:val="24"/>
          <w:szCs w:val="24"/>
        </w:rPr>
        <w:t xml:space="preserve">. </w:t>
      </w:r>
    </w:p>
    <w:p w14:paraId="1E79E5FC" w14:textId="04693047" w:rsidR="00DC0AFF" w:rsidRPr="007D32FD" w:rsidRDefault="009F5368" w:rsidP="00AE0B7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each year, a</w:t>
      </w:r>
      <w:r w:rsidR="008646D2">
        <w:rPr>
          <w:rFonts w:ascii="Times New Roman" w:hAnsi="Times New Roman" w:cs="Times New Roman"/>
          <w:sz w:val="24"/>
          <w:szCs w:val="24"/>
        </w:rPr>
        <w:t xml:space="preserve">t each store in the selected state, </w:t>
      </w:r>
      <w:r>
        <w:rPr>
          <w:rFonts w:ascii="Times New Roman" w:hAnsi="Times New Roman" w:cs="Times New Roman"/>
          <w:sz w:val="24"/>
          <w:szCs w:val="24"/>
        </w:rPr>
        <w:t xml:space="preserve">find the total revenue by </w:t>
      </w:r>
      <w:r w:rsidR="008646D2">
        <w:rPr>
          <w:rFonts w:ascii="Times New Roman" w:hAnsi="Times New Roman" w:cs="Times New Roman"/>
          <w:sz w:val="24"/>
          <w:szCs w:val="24"/>
        </w:rPr>
        <w:t>a</w:t>
      </w:r>
      <w:r w:rsidR="007D32FD" w:rsidRPr="007D32FD">
        <w:rPr>
          <w:rFonts w:ascii="Times New Roman" w:hAnsi="Times New Roman" w:cs="Times New Roman"/>
          <w:sz w:val="24"/>
          <w:szCs w:val="24"/>
        </w:rPr>
        <w:t>ggregat</w:t>
      </w:r>
      <w:r>
        <w:rPr>
          <w:rFonts w:ascii="Times New Roman" w:hAnsi="Times New Roman" w:cs="Times New Roman"/>
          <w:sz w:val="24"/>
          <w:szCs w:val="24"/>
        </w:rPr>
        <w:t>ing</w:t>
      </w:r>
      <w:r w:rsidR="007D32FD" w:rsidRPr="007D32FD">
        <w:rPr>
          <w:rFonts w:ascii="Times New Roman" w:hAnsi="Times New Roman" w:cs="Times New Roman"/>
          <w:sz w:val="24"/>
          <w:szCs w:val="24"/>
        </w:rPr>
        <w:t xml:space="preserve"> all products</w:t>
      </w:r>
      <w:r w:rsidR="00F80957">
        <w:rPr>
          <w:rFonts w:ascii="Times New Roman" w:hAnsi="Times New Roman" w:cs="Times New Roman"/>
          <w:sz w:val="24"/>
          <w:szCs w:val="24"/>
        </w:rPr>
        <w:t>’</w:t>
      </w:r>
      <w:r w:rsidR="007D32FD" w:rsidRPr="007D32FD">
        <w:rPr>
          <w:rFonts w:ascii="Times New Roman" w:hAnsi="Times New Roman" w:cs="Times New Roman"/>
          <w:sz w:val="24"/>
          <w:szCs w:val="24"/>
        </w:rPr>
        <w:t xml:space="preserve"> sale revenue</w:t>
      </w:r>
      <w:r w:rsidR="008646D2">
        <w:rPr>
          <w:rFonts w:ascii="Times New Roman" w:hAnsi="Times New Roman" w:cs="Times New Roman"/>
          <w:sz w:val="24"/>
          <w:szCs w:val="24"/>
        </w:rPr>
        <w:t xml:space="preserve"> </w:t>
      </w:r>
      <w:r>
        <w:rPr>
          <w:rFonts w:ascii="Times New Roman" w:hAnsi="Times New Roman" w:cs="Times New Roman"/>
          <w:sz w:val="24"/>
          <w:szCs w:val="24"/>
        </w:rPr>
        <w:t xml:space="preserve">on every sale date </w:t>
      </w:r>
      <w:r w:rsidR="008646D2">
        <w:rPr>
          <w:rFonts w:ascii="Times New Roman" w:hAnsi="Times New Roman" w:cs="Times New Roman"/>
          <w:sz w:val="24"/>
          <w:szCs w:val="24"/>
        </w:rPr>
        <w:t xml:space="preserve">in </w:t>
      </w:r>
      <w:r>
        <w:rPr>
          <w:rFonts w:ascii="Times New Roman" w:hAnsi="Times New Roman" w:cs="Times New Roman"/>
          <w:sz w:val="24"/>
          <w:szCs w:val="24"/>
        </w:rPr>
        <w:t>that</w:t>
      </w:r>
      <w:r w:rsidR="008646D2">
        <w:rPr>
          <w:rFonts w:ascii="Times New Roman" w:hAnsi="Times New Roman" w:cs="Times New Roman"/>
          <w:sz w:val="24"/>
          <w:szCs w:val="24"/>
        </w:rPr>
        <w:t xml:space="preserve"> year</w:t>
      </w:r>
      <w:r w:rsidR="007D32FD" w:rsidRPr="007D32FD">
        <w:rPr>
          <w:rFonts w:ascii="Times New Roman" w:hAnsi="Times New Roman" w:cs="Times New Roman"/>
          <w:sz w:val="24"/>
          <w:szCs w:val="24"/>
        </w:rPr>
        <w:t xml:space="preserve">. </w:t>
      </w:r>
    </w:p>
    <w:p w14:paraId="4F3D3E40" w14:textId="66EC44A2" w:rsidR="0026503E" w:rsidRPr="00AF3707" w:rsidRDefault="00A216AD" w:rsidP="0096785C">
      <w:pPr>
        <w:pStyle w:val="ListParagraph"/>
        <w:numPr>
          <w:ilvl w:val="1"/>
          <w:numId w:val="1"/>
        </w:numPr>
        <w:rPr>
          <w:rFonts w:ascii="Times New Roman" w:hAnsi="Times New Roman" w:cs="Times New Roman"/>
        </w:rPr>
      </w:pPr>
      <w:r w:rsidRPr="00AF3707">
        <w:rPr>
          <w:rFonts w:ascii="Times New Roman" w:hAnsi="Times New Roman" w:cs="Times New Roman"/>
          <w:sz w:val="24"/>
          <w:szCs w:val="24"/>
        </w:rPr>
        <w:t xml:space="preserve">Sort by </w:t>
      </w:r>
      <w:r w:rsidR="009F5368">
        <w:rPr>
          <w:rFonts w:ascii="Times New Roman" w:hAnsi="Times New Roman" w:cs="Times New Roman"/>
          <w:sz w:val="24"/>
          <w:szCs w:val="24"/>
        </w:rPr>
        <w:t xml:space="preserve">sale </w:t>
      </w:r>
      <w:r w:rsidR="00D500C6">
        <w:rPr>
          <w:rFonts w:ascii="Times New Roman" w:hAnsi="Times New Roman" w:cs="Times New Roman"/>
          <w:sz w:val="24"/>
          <w:szCs w:val="24"/>
        </w:rPr>
        <w:t>year</w:t>
      </w:r>
      <w:r w:rsidRPr="00AF3707">
        <w:rPr>
          <w:rFonts w:ascii="Times New Roman" w:hAnsi="Times New Roman" w:cs="Times New Roman"/>
          <w:sz w:val="24"/>
          <w:szCs w:val="24"/>
        </w:rPr>
        <w:t xml:space="preserve"> ascending, </w:t>
      </w:r>
      <w:r w:rsidR="00F80957">
        <w:rPr>
          <w:rFonts w:ascii="Times New Roman" w:hAnsi="Times New Roman" w:cs="Times New Roman"/>
          <w:sz w:val="24"/>
          <w:szCs w:val="24"/>
        </w:rPr>
        <w:t xml:space="preserve">then sort </w:t>
      </w:r>
      <w:r w:rsidR="00D500C6">
        <w:rPr>
          <w:rFonts w:ascii="Times New Roman" w:hAnsi="Times New Roman" w:cs="Times New Roman"/>
          <w:sz w:val="24"/>
          <w:szCs w:val="24"/>
        </w:rPr>
        <w:t xml:space="preserve">by </w:t>
      </w:r>
      <w:r w:rsidR="009F5368">
        <w:rPr>
          <w:rFonts w:ascii="Times New Roman" w:hAnsi="Times New Roman" w:cs="Times New Roman"/>
          <w:sz w:val="24"/>
          <w:szCs w:val="24"/>
        </w:rPr>
        <w:t xml:space="preserve">total </w:t>
      </w:r>
      <w:r w:rsidR="00D500C6">
        <w:rPr>
          <w:rFonts w:ascii="Times New Roman" w:hAnsi="Times New Roman" w:cs="Times New Roman"/>
          <w:sz w:val="24"/>
          <w:szCs w:val="24"/>
        </w:rPr>
        <w:t>revenue in descending order for each store in the selected state</w:t>
      </w:r>
      <w:r w:rsidR="009F5368">
        <w:rPr>
          <w:rFonts w:ascii="Times New Roman" w:hAnsi="Times New Roman" w:cs="Times New Roman"/>
          <w:sz w:val="24"/>
          <w:szCs w:val="24"/>
        </w:rPr>
        <w:t xml:space="preserve">, display </w:t>
      </w:r>
      <w:proofErr w:type="spellStart"/>
      <w:r w:rsidR="009F5368" w:rsidRPr="009F5368">
        <w:rPr>
          <w:rFonts w:ascii="Times New Roman" w:hAnsi="Times New Roman" w:cs="Times New Roman"/>
          <w:i/>
          <w:iCs/>
          <w:sz w:val="24"/>
          <w:szCs w:val="24"/>
        </w:rPr>
        <w:t>Store_Number</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w:t>
      </w:r>
      <w:proofErr w:type="spellStart"/>
      <w:r w:rsidR="009F5368" w:rsidRPr="009F5368">
        <w:rPr>
          <w:rFonts w:ascii="Times New Roman" w:hAnsi="Times New Roman" w:cs="Times New Roman"/>
          <w:i/>
          <w:iCs/>
          <w:sz w:val="24"/>
          <w:szCs w:val="24"/>
        </w:rPr>
        <w:t>Street_Address</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STORE</w:t>
      </w:r>
      <w:r w:rsidR="009F5368">
        <w:rPr>
          <w:rFonts w:ascii="Times New Roman" w:hAnsi="Times New Roman" w:cs="Times New Roman"/>
          <w:sz w:val="24"/>
          <w:szCs w:val="24"/>
        </w:rPr>
        <w:t xml:space="preserve"> table) of the store, and </w:t>
      </w:r>
      <w:proofErr w:type="spellStart"/>
      <w:r w:rsidR="009F5368" w:rsidRPr="009F5368">
        <w:rPr>
          <w:rFonts w:ascii="Times New Roman" w:hAnsi="Times New Roman" w:cs="Times New Roman"/>
          <w:i/>
          <w:iCs/>
          <w:sz w:val="24"/>
          <w:szCs w:val="24"/>
        </w:rPr>
        <w:t>City_Name</w:t>
      </w:r>
      <w:proofErr w:type="spellEnd"/>
      <w:r w:rsidR="009F5368">
        <w:rPr>
          <w:rFonts w:ascii="Times New Roman" w:hAnsi="Times New Roman" w:cs="Times New Roman"/>
          <w:sz w:val="24"/>
          <w:szCs w:val="24"/>
        </w:rPr>
        <w:t xml:space="preserve"> (from the </w:t>
      </w:r>
      <w:r w:rsidR="009F5368" w:rsidRPr="009F5368">
        <w:rPr>
          <w:rFonts w:ascii="Times New Roman" w:hAnsi="Times New Roman" w:cs="Times New Roman"/>
          <w:color w:val="4472C4" w:themeColor="accent1"/>
          <w:sz w:val="24"/>
          <w:szCs w:val="24"/>
        </w:rPr>
        <w:t>CITY</w:t>
      </w:r>
      <w:r w:rsidR="009F5368">
        <w:rPr>
          <w:rFonts w:ascii="Times New Roman" w:hAnsi="Times New Roman" w:cs="Times New Roman"/>
          <w:sz w:val="24"/>
          <w:szCs w:val="24"/>
        </w:rPr>
        <w:t xml:space="preserve"> table)</w:t>
      </w:r>
      <w:r w:rsidR="00A0584D" w:rsidRPr="00AF3707">
        <w:rPr>
          <w:rFonts w:ascii="Times New Roman" w:hAnsi="Times New Roman" w:cs="Times New Roman"/>
          <w:sz w:val="24"/>
          <w:szCs w:val="24"/>
        </w:rPr>
        <w:t>.</w:t>
      </w:r>
    </w:p>
    <w:p w14:paraId="3B987BC4" w14:textId="0A6F8904" w:rsidR="0096785C" w:rsidRPr="0031629E" w:rsidRDefault="0096785C" w:rsidP="0096785C">
      <w:pPr>
        <w:pStyle w:val="ListParagraph"/>
        <w:numPr>
          <w:ilvl w:val="0"/>
          <w:numId w:val="1"/>
        </w:numPr>
        <w:rPr>
          <w:rFonts w:ascii="Times New Roman" w:hAnsi="Times New Roman" w:cs="Times New Roman"/>
        </w:rPr>
      </w:pPr>
      <w:r w:rsidRPr="00AF3707">
        <w:rPr>
          <w:rFonts w:ascii="Times New Roman" w:hAnsi="Times New Roman" w:cs="Times New Roman"/>
          <w:sz w:val="24"/>
          <w:szCs w:val="24"/>
        </w:rPr>
        <w:t xml:space="preserve">When ready, user can click on the </w:t>
      </w:r>
      <w:r w:rsidRPr="00AF3707">
        <w:rPr>
          <w:rFonts w:ascii="Times New Roman" w:hAnsi="Times New Roman" w:cs="Times New Roman"/>
          <w:b/>
          <w:bCs/>
          <w:i/>
          <w:iCs/>
          <w:sz w:val="24"/>
          <w:szCs w:val="24"/>
        </w:rPr>
        <w:t>Return</w:t>
      </w:r>
      <w:r w:rsidRPr="00AF3707">
        <w:rPr>
          <w:rFonts w:ascii="Times New Roman" w:hAnsi="Times New Roman" w:cs="Times New Roman"/>
          <w:sz w:val="24"/>
          <w:szCs w:val="24"/>
        </w:rPr>
        <w:t xml:space="preserve"> button to return to</w:t>
      </w:r>
      <w:r w:rsidR="007D7842" w:rsidRPr="00AF3707">
        <w:rPr>
          <w:rFonts w:ascii="Times New Roman" w:hAnsi="Times New Roman" w:cs="Times New Roman"/>
          <w:sz w:val="24"/>
          <w:szCs w:val="24"/>
        </w:rPr>
        <w:t xml:space="preserve"> the</w:t>
      </w:r>
      <w:r w:rsidRPr="00AF3707">
        <w:rPr>
          <w:rFonts w:ascii="Times New Roman" w:hAnsi="Times New Roman" w:cs="Times New Roman"/>
          <w:sz w:val="24"/>
          <w:szCs w:val="24"/>
        </w:rPr>
        <w:t xml:space="preserve"> </w:t>
      </w:r>
      <w:r w:rsidRPr="00AF3707">
        <w:rPr>
          <w:rFonts w:ascii="Times New Roman" w:hAnsi="Times New Roman" w:cs="Times New Roman"/>
          <w:b/>
          <w:bCs/>
          <w:sz w:val="24"/>
          <w:szCs w:val="24"/>
          <w:u w:val="single"/>
        </w:rPr>
        <w:t>Dashboard</w:t>
      </w:r>
      <w:r w:rsidR="003203BB" w:rsidRPr="00AF3707">
        <w:rPr>
          <w:rFonts w:ascii="Times New Roman" w:hAnsi="Times New Roman" w:cs="Times New Roman"/>
          <w:sz w:val="24"/>
          <w:szCs w:val="24"/>
        </w:rPr>
        <w:t xml:space="preserve"> form.</w:t>
      </w:r>
    </w:p>
    <w:p w14:paraId="722CD2C7" w14:textId="05381307" w:rsidR="0031629E" w:rsidRPr="0069049E" w:rsidRDefault="00CE6965" w:rsidP="00CE6965">
      <w:pPr>
        <w:rPr>
          <w:rFonts w:ascii="Times New Roman" w:hAnsi="Times New Roman" w:cs="Times New Roman"/>
          <w:sz w:val="32"/>
          <w:szCs w:val="32"/>
          <w:u w:val="single"/>
        </w:rPr>
      </w:pPr>
      <w:r>
        <w:rPr>
          <w:rFonts w:ascii="Times New Roman" w:hAnsi="Times New Roman" w:cs="Times New Roman"/>
          <w:sz w:val="32"/>
          <w:szCs w:val="32"/>
          <w:u w:val="single"/>
        </w:rPr>
        <w:lastRenderedPageBreak/>
        <w:t>Maintain</w:t>
      </w:r>
      <w:r w:rsidR="0031629E" w:rsidRPr="0069049E">
        <w:rPr>
          <w:rFonts w:ascii="Times New Roman" w:hAnsi="Times New Roman" w:cs="Times New Roman"/>
          <w:sz w:val="32"/>
          <w:szCs w:val="32"/>
          <w:u w:val="single"/>
        </w:rPr>
        <w:t xml:space="preserve"> Population </w:t>
      </w:r>
    </w:p>
    <w:p w14:paraId="75284248" w14:textId="533EA60B" w:rsidR="00CE6965" w:rsidRDefault="00CE6965" w:rsidP="00CE6965">
      <w:pPr>
        <w:rPr>
          <w:rFonts w:ascii="Times New Roman" w:hAnsi="Times New Roman" w:cs="Times New Roman"/>
          <w:sz w:val="28"/>
          <w:szCs w:val="28"/>
        </w:rPr>
      </w:pPr>
      <w:r w:rsidRPr="00CE6965">
        <w:rPr>
          <w:rFonts w:ascii="Times New Roman" w:hAnsi="Times New Roman" w:cs="Times New Roman"/>
          <w:noProof/>
          <w:color w:val="4472C4" w:themeColor="accent1"/>
          <w:sz w:val="32"/>
          <w:szCs w:val="32"/>
          <w:u w:val="single"/>
        </w:rPr>
        <mc:AlternateContent>
          <mc:Choice Requires="wpg">
            <w:drawing>
              <wp:anchor distT="0" distB="0" distL="114300" distR="114300" simplePos="0" relativeHeight="251664384" behindDoc="0" locked="0" layoutInCell="1" allowOverlap="1" wp14:anchorId="619438DC" wp14:editId="2CEC2E4C">
                <wp:simplePos x="0" y="0"/>
                <wp:positionH relativeFrom="column">
                  <wp:posOffset>982980</wp:posOffset>
                </wp:positionH>
                <wp:positionV relativeFrom="paragraph">
                  <wp:posOffset>370205</wp:posOffset>
                </wp:positionV>
                <wp:extent cx="4290060" cy="1633855"/>
                <wp:effectExtent l="0" t="0" r="15240" b="23495"/>
                <wp:wrapTopAndBottom/>
                <wp:docPr id="23" name="Group 23"/>
                <wp:cNvGraphicFramePr/>
                <a:graphic xmlns:a="http://schemas.openxmlformats.org/drawingml/2006/main">
                  <a:graphicData uri="http://schemas.microsoft.com/office/word/2010/wordprocessingGroup">
                    <wpg:wgp>
                      <wpg:cNvGrpSpPr/>
                      <wpg:grpSpPr>
                        <a:xfrm>
                          <a:off x="0" y="0"/>
                          <a:ext cx="4290060" cy="1633855"/>
                          <a:chOff x="-467458" y="-161831"/>
                          <a:chExt cx="4785067" cy="1655351"/>
                        </a:xfrm>
                      </wpg:grpSpPr>
                      <wpg:grpSp>
                        <wpg:cNvPr id="11" name="Group 11"/>
                        <wpg:cNvGrpSpPr/>
                        <wpg:grpSpPr>
                          <a:xfrm>
                            <a:off x="985910" y="-161831"/>
                            <a:ext cx="3331699" cy="1611471"/>
                            <a:chOff x="-114031" y="-188507"/>
                            <a:chExt cx="4292373" cy="1877098"/>
                          </a:xfrm>
                        </wpg:grpSpPr>
                        <wps:wsp>
                          <wps:cNvPr id="12" name="Oval 12"/>
                          <wps:cNvSpPr/>
                          <wps:spPr>
                            <a:xfrm>
                              <a:off x="-114031" y="-188507"/>
                              <a:ext cx="2737481" cy="584748"/>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225418" y="-62675"/>
                              <a:ext cx="2124286" cy="305082"/>
                            </a:xfrm>
                            <a:prstGeom prst="rect">
                              <a:avLst/>
                            </a:prstGeom>
                            <a:solidFill>
                              <a:srgbClr val="FFFFFF"/>
                            </a:solidFill>
                            <a:ln w="9525">
                              <a:noFill/>
                              <a:miter lim="800000"/>
                              <a:headEnd/>
                              <a:tailEnd/>
                            </a:ln>
                          </wps:spPr>
                          <wps:txb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wps:txbx>
                          <wps:bodyPr rot="0" vert="horz" wrap="square" lIns="91440" tIns="45720" rIns="91440" bIns="45720" anchor="t" anchorCtr="0">
                            <a:noAutofit/>
                          </wps:bodyPr>
                        </wps:wsp>
                        <wps:wsp>
                          <wps:cNvPr id="16" name="Oval 16"/>
                          <wps:cNvSpPr/>
                          <wps:spPr>
                            <a:xfrm>
                              <a:off x="1679280" y="1040444"/>
                              <a:ext cx="2499062" cy="648147"/>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44556" y="1180981"/>
                              <a:ext cx="1981938" cy="363332"/>
                            </a:xfrm>
                            <a:prstGeom prst="rect">
                              <a:avLst/>
                            </a:prstGeom>
                            <a:solidFill>
                              <a:srgbClr val="FFFFFF"/>
                            </a:solidFill>
                            <a:ln w="9525">
                              <a:noFill/>
                              <a:miter lim="800000"/>
                              <a:headEnd/>
                              <a:tailEnd/>
                            </a:ln>
                          </wps:spPr>
                          <wps:txb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wps:txbx>
                          <wps:bodyPr rot="0" vert="horz" wrap="square" lIns="91440" tIns="45720" rIns="91440" bIns="45720" anchor="t" anchorCtr="0">
                            <a:noAutofit/>
                          </wps:bodyPr>
                        </wps:wsp>
                        <wps:wsp>
                          <wps:cNvPr id="19" name="Straight Connector 19"/>
                          <wps:cNvCnPr>
                            <a:endCxn id="16" idx="0"/>
                          </wps:cNvCnPr>
                          <wps:spPr>
                            <a:xfrm>
                              <a:off x="1232763" y="416972"/>
                              <a:ext cx="1696048" cy="623472"/>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grpSp>
                      <wps:wsp>
                        <wps:cNvPr id="20" name="Oval 20"/>
                        <wps:cNvSpPr/>
                        <wps:spPr>
                          <a:xfrm>
                            <a:off x="-467458" y="982980"/>
                            <a:ext cx="1793582" cy="510540"/>
                          </a:xfrm>
                          <a:prstGeom prst="ellipse">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237979" y="1081877"/>
                            <a:ext cx="1334380" cy="295916"/>
                          </a:xfrm>
                          <a:prstGeom prst="rect">
                            <a:avLst/>
                          </a:prstGeom>
                          <a:solidFill>
                            <a:srgbClr val="FFFFFF"/>
                          </a:solidFill>
                          <a:ln w="9525">
                            <a:noFill/>
                            <a:miter lim="800000"/>
                            <a:headEnd/>
                            <a:tailEnd/>
                          </a:ln>
                        </wps:spPr>
                        <wps:txb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wps:txbx>
                        <wps:bodyPr rot="0" vert="horz" wrap="square" lIns="91440" tIns="45720" rIns="91440" bIns="45720" anchor="t" anchorCtr="0">
                          <a:noAutofit/>
                        </wps:bodyPr>
                      </wps:wsp>
                      <wps:wsp>
                        <wps:cNvPr id="22" name="Straight Connector 22"/>
                        <wps:cNvCnPr>
                          <a:endCxn id="20" idx="0"/>
                        </wps:cNvCnPr>
                        <wps:spPr>
                          <a:xfrm flipH="1">
                            <a:off x="429334" y="326960"/>
                            <a:ext cx="1352203" cy="656019"/>
                          </a:xfrm>
                          <a:prstGeom prst="line">
                            <a:avLst/>
                          </a:prstGeom>
                          <a:ln>
                            <a:solidFill>
                              <a:srgbClr val="0070C0"/>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9438DC" id="Group 23" o:spid="_x0000_s1030" style="position:absolute;margin-left:77.4pt;margin-top:29.15pt;width:337.8pt;height:128.65pt;z-index:251664384;mso-width-relative:margin;mso-height-relative:margin" coordorigin="-4674,-1618" coordsize="47850,1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">
                <v:group id="Group 11" o:spid="_x0000_s1031" style="position:absolute;left:9859;top:-1618;width:33317;height:16114" coordorigin="-1140,-1885" coordsize="42923,1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2" style="position:absolute;left:-1140;top:-1885;width:27374;height:5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" fillcolor="white [3201]" strokecolor="#0070c0" strokeweight="1pt">
                    <v:stroke joinstyle="miter"/>
                  </v:oval>
                  <v:shape id="_x0000_s1033" type="#_x0000_t202" style="position:absolute;left:2254;top:-626;width:21243;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69C0B15" w14:textId="2562377A" w:rsidR="0031629E" w:rsidRPr="00CE6965" w:rsidRDefault="007A7112" w:rsidP="0031629E">
                          <w:pPr>
                            <w:rPr>
                              <w:rFonts w:ascii="Times New Roman" w:hAnsi="Times New Roman" w:cs="Times New Roman"/>
                              <w:sz w:val="24"/>
                              <w:szCs w:val="24"/>
                            </w:rPr>
                          </w:pPr>
                          <w:r>
                            <w:rPr>
                              <w:rFonts w:ascii="Times New Roman" w:hAnsi="Times New Roman" w:cs="Times New Roman"/>
                              <w:sz w:val="24"/>
                              <w:szCs w:val="24"/>
                            </w:rPr>
                            <w:t>Maintain</w:t>
                          </w:r>
                          <w:r w:rsidR="0031629E" w:rsidRPr="00CE6965">
                            <w:rPr>
                              <w:rFonts w:ascii="Times New Roman" w:hAnsi="Times New Roman" w:cs="Times New Roman"/>
                              <w:sz w:val="24"/>
                              <w:szCs w:val="24"/>
                            </w:rPr>
                            <w:t xml:space="preserve"> Population</w:t>
                          </w:r>
                        </w:p>
                      </w:txbxContent>
                    </v:textbox>
                  </v:shape>
                  <v:oval id="Oval 16" o:spid="_x0000_s1034" style="position:absolute;left:16792;top:10404;width:2499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" fillcolor="white [3201]" strokecolor="#0070c0" strokeweight="1pt">
                    <v:stroke joinstyle="miter"/>
                  </v:oval>
                  <v:shape id="_x0000_s1035" type="#_x0000_t202" style="position:absolute;left:19445;top:11809;width:19819;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D4F0A1" w14:textId="77777777" w:rsidR="0031629E" w:rsidRPr="00CE6965" w:rsidRDefault="0031629E" w:rsidP="0031629E">
                          <w:pPr>
                            <w:rPr>
                              <w:rFonts w:ascii="Times New Roman" w:hAnsi="Times New Roman" w:cs="Times New Roman"/>
                              <w:sz w:val="24"/>
                              <w:szCs w:val="24"/>
                            </w:rPr>
                          </w:pPr>
                          <w:r w:rsidRPr="00CE6965">
                            <w:rPr>
                              <w:rFonts w:ascii="Times New Roman" w:hAnsi="Times New Roman" w:cs="Times New Roman"/>
                              <w:sz w:val="24"/>
                              <w:szCs w:val="24"/>
                            </w:rPr>
                            <w:t>Update Population</w:t>
                          </w:r>
                        </w:p>
                      </w:txbxContent>
                    </v:textbox>
                  </v:shape>
                  <v:line id="Straight Connector 19" o:spid="_x0000_s1036" style="position:absolute;visibility:visible;mso-wrap-style:square" from="12327,4169" to="29288,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" strokecolor="#0070c0" strokeweight=".5pt">
                    <v:stroke joinstyle="miter"/>
                  </v:line>
                </v:group>
                <v:oval id="Oval 20" o:spid="_x0000_s1037" style="position:absolute;left:-4674;top:9829;width:17935;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" fillcolor="white [3201]" strokecolor="#0070c0" strokeweight="1pt">
                  <v:stroke joinstyle="miter"/>
                </v:oval>
                <v:shape id="_x0000_s1038" type="#_x0000_t202" style="position:absolute;left:-2379;top:10818;width:1334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6E5E529" w14:textId="49AED1E4" w:rsidR="0031629E" w:rsidRPr="00CE6965" w:rsidRDefault="00BA3EC4" w:rsidP="0031629E">
                        <w:pPr>
                          <w:rPr>
                            <w:rFonts w:ascii="Times New Roman" w:hAnsi="Times New Roman" w:cs="Times New Roman"/>
                            <w:sz w:val="24"/>
                            <w:szCs w:val="24"/>
                          </w:rPr>
                        </w:pPr>
                        <w:r>
                          <w:rPr>
                            <w:rFonts w:ascii="Times New Roman" w:hAnsi="Times New Roman" w:cs="Times New Roman"/>
                            <w:sz w:val="24"/>
                            <w:szCs w:val="24"/>
                          </w:rPr>
                          <w:t>Get</w:t>
                        </w:r>
                        <w:r w:rsidR="0031629E" w:rsidRPr="00CE6965">
                          <w:rPr>
                            <w:rFonts w:ascii="Times New Roman" w:hAnsi="Times New Roman" w:cs="Times New Roman"/>
                            <w:sz w:val="24"/>
                            <w:szCs w:val="24"/>
                          </w:rPr>
                          <w:t xml:space="preserve"> City</w:t>
                        </w:r>
                        <w:r>
                          <w:rPr>
                            <w:rFonts w:ascii="Times New Roman" w:hAnsi="Times New Roman" w:cs="Times New Roman"/>
                            <w:sz w:val="24"/>
                            <w:szCs w:val="24"/>
                          </w:rPr>
                          <w:t xml:space="preserve"> List</w:t>
                        </w:r>
                      </w:p>
                    </w:txbxContent>
                  </v:textbox>
                </v:shape>
                <v:line id="Straight Connector 22" o:spid="_x0000_s1039" style="position:absolute;flip:x;visibility:visible;mso-wrap-style:square" from="4293,3269" to="17815,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" strokecolor="#0070c0" strokeweight=".5pt">
                  <v:stroke joinstyle="miter"/>
                </v:line>
                <w10:wrap type="topAndBottom"/>
              </v:group>
            </w:pict>
          </mc:Fallback>
        </mc:AlternateContent>
      </w:r>
      <w:r w:rsidRPr="00AF3707">
        <w:rPr>
          <w:rFonts w:ascii="Times New Roman" w:hAnsi="Times New Roman" w:cs="Times New Roman"/>
          <w:sz w:val="28"/>
          <w:szCs w:val="28"/>
        </w:rPr>
        <w:t>Task Decomp</w:t>
      </w:r>
    </w:p>
    <w:p w14:paraId="0F7C0039" w14:textId="77777777" w:rsidR="00CE6965" w:rsidRDefault="00CE6965" w:rsidP="0031629E">
      <w:pPr>
        <w:rPr>
          <w:rFonts w:ascii="Times New Roman" w:hAnsi="Times New Roman" w:cs="Times New Roman"/>
          <w:sz w:val="24"/>
          <w:szCs w:val="24"/>
        </w:rPr>
      </w:pPr>
    </w:p>
    <w:p w14:paraId="42AE77F0" w14:textId="6981C085"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Lock Types</w:t>
      </w:r>
      <w:r w:rsidRPr="00AF3707">
        <w:rPr>
          <w:rFonts w:ascii="Times New Roman" w:hAnsi="Times New Roman" w:cs="Times New Roman"/>
          <w:sz w:val="24"/>
          <w:szCs w:val="24"/>
        </w:rPr>
        <w:t>: Read</w:t>
      </w:r>
      <w:r w:rsidR="007A7112">
        <w:rPr>
          <w:rFonts w:ascii="Times New Roman" w:hAnsi="Times New Roman" w:cs="Times New Roman"/>
          <w:sz w:val="24"/>
          <w:szCs w:val="24"/>
        </w:rPr>
        <w:t xml:space="preserve"> and write</w:t>
      </w:r>
      <w:r w:rsidRPr="00AF3707">
        <w:rPr>
          <w:rFonts w:ascii="Times New Roman" w:hAnsi="Times New Roman" w:cs="Times New Roman"/>
          <w:sz w:val="24"/>
          <w:szCs w:val="24"/>
        </w:rPr>
        <w:t xml:space="preserve"> on </w:t>
      </w:r>
      <w:r w:rsidRPr="00AF3707">
        <w:rPr>
          <w:rFonts w:ascii="Times New Roman" w:hAnsi="Times New Roman" w:cs="Times New Roman"/>
          <w:color w:val="4472C4" w:themeColor="accent1"/>
          <w:sz w:val="24"/>
          <w:szCs w:val="24"/>
        </w:rPr>
        <w:t>CITY</w:t>
      </w:r>
      <w:r w:rsidRPr="00AF3707">
        <w:rPr>
          <w:rFonts w:ascii="Times New Roman" w:hAnsi="Times New Roman" w:cs="Times New Roman"/>
        </w:rPr>
        <w:t xml:space="preserve"> </w:t>
      </w:r>
      <w:r w:rsidRPr="00AF3707">
        <w:rPr>
          <w:rFonts w:ascii="Times New Roman" w:hAnsi="Times New Roman" w:cs="Times New Roman"/>
          <w:sz w:val="24"/>
          <w:szCs w:val="24"/>
        </w:rPr>
        <w:t>table</w:t>
      </w:r>
      <w:r w:rsidR="007A7112">
        <w:rPr>
          <w:rFonts w:ascii="Times New Roman" w:hAnsi="Times New Roman" w:cs="Times New Roman"/>
          <w:sz w:val="24"/>
          <w:szCs w:val="24"/>
        </w:rPr>
        <w:t>.</w:t>
      </w:r>
    </w:p>
    <w:p w14:paraId="3A3C1CD0" w14:textId="65F5EC4C"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Number of Locks</w:t>
      </w:r>
      <w:r w:rsidRPr="00AF3707">
        <w:rPr>
          <w:rFonts w:ascii="Times New Roman" w:hAnsi="Times New Roman" w:cs="Times New Roman"/>
          <w:sz w:val="24"/>
          <w:szCs w:val="24"/>
        </w:rPr>
        <w:t xml:space="preserve">: </w:t>
      </w:r>
      <w:r w:rsidR="007A7112">
        <w:rPr>
          <w:rFonts w:ascii="Times New Roman" w:hAnsi="Times New Roman" w:cs="Times New Roman"/>
          <w:sz w:val="24"/>
          <w:szCs w:val="24"/>
        </w:rPr>
        <w:t>Two</w:t>
      </w:r>
      <w:r w:rsidRPr="00AF3707">
        <w:rPr>
          <w:rFonts w:ascii="Times New Roman" w:hAnsi="Times New Roman" w:cs="Times New Roman"/>
          <w:sz w:val="24"/>
          <w:szCs w:val="24"/>
        </w:rPr>
        <w:t xml:space="preserve"> different schema constructs are needed.</w:t>
      </w:r>
      <w:r w:rsidR="007A7112">
        <w:rPr>
          <w:rFonts w:ascii="Times New Roman" w:hAnsi="Times New Roman" w:cs="Times New Roman"/>
          <w:sz w:val="24"/>
          <w:szCs w:val="24"/>
        </w:rPr>
        <w:t xml:space="preserve"> </w:t>
      </w:r>
    </w:p>
    <w:p w14:paraId="2F2A1D3F" w14:textId="39EAE813"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Enabling Conditions</w:t>
      </w:r>
      <w:r w:rsidRPr="00AF3707">
        <w:rPr>
          <w:rFonts w:ascii="Times New Roman" w:hAnsi="Times New Roman" w:cs="Times New Roman"/>
          <w:sz w:val="24"/>
          <w:szCs w:val="24"/>
        </w:rPr>
        <w:t xml:space="preserve">: Triggered when </w:t>
      </w:r>
      <w:r w:rsidR="007A7112">
        <w:rPr>
          <w:rFonts w:ascii="Times New Roman" w:hAnsi="Times New Roman" w:cs="Times New Roman"/>
          <w:b/>
          <w:bCs/>
          <w:i/>
          <w:iCs/>
          <w:sz w:val="24"/>
          <w:szCs w:val="24"/>
        </w:rPr>
        <w:t>Population Maintenance</w:t>
      </w:r>
      <w:r w:rsidRPr="00AF3707">
        <w:rPr>
          <w:rFonts w:ascii="Times New Roman" w:hAnsi="Times New Roman" w:cs="Times New Roman"/>
          <w:sz w:val="24"/>
          <w:szCs w:val="24"/>
        </w:rPr>
        <w:t xml:space="preserve"> button is clicked.</w:t>
      </w:r>
    </w:p>
    <w:p w14:paraId="7DB0D0E0" w14:textId="34E6B8FF"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Frequency</w:t>
      </w:r>
      <w:r w:rsidRPr="00AF3707">
        <w:rPr>
          <w:rFonts w:ascii="Times New Roman" w:hAnsi="Times New Roman" w:cs="Times New Roman"/>
          <w:sz w:val="24"/>
          <w:szCs w:val="24"/>
        </w:rPr>
        <w:t xml:space="preserve">: </w:t>
      </w:r>
      <w:r>
        <w:rPr>
          <w:rFonts w:ascii="Times New Roman" w:hAnsi="Times New Roman" w:cs="Times New Roman"/>
          <w:sz w:val="24"/>
          <w:szCs w:val="24"/>
        </w:rPr>
        <w:t xml:space="preserve">Low – </w:t>
      </w:r>
      <w:proofErr w:type="gramStart"/>
      <w:r w:rsidR="004A52CF">
        <w:rPr>
          <w:rFonts w:ascii="Times New Roman" w:hAnsi="Times New Roman" w:cs="Times New Roman"/>
          <w:sz w:val="24"/>
          <w:szCs w:val="24"/>
        </w:rPr>
        <w:t>Both</w:t>
      </w:r>
      <w:r w:rsidR="007A7112">
        <w:rPr>
          <w:rFonts w:ascii="Times New Roman" w:hAnsi="Times New Roman" w:cs="Times New Roman"/>
          <w:sz w:val="24"/>
          <w:szCs w:val="24"/>
        </w:rPr>
        <w:t xml:space="preserve"> t</w:t>
      </w:r>
      <w:r w:rsidR="004A52CF">
        <w:rPr>
          <w:rFonts w:ascii="Times New Roman" w:hAnsi="Times New Roman" w:cs="Times New Roman"/>
          <w:sz w:val="24"/>
          <w:szCs w:val="24"/>
        </w:rPr>
        <w:t>wo</w:t>
      </w:r>
      <w:proofErr w:type="gramEnd"/>
      <w:r w:rsidR="007A7112">
        <w:rPr>
          <w:rFonts w:ascii="Times New Roman" w:hAnsi="Times New Roman" w:cs="Times New Roman"/>
          <w:sz w:val="24"/>
          <w:szCs w:val="24"/>
        </w:rPr>
        <w:t xml:space="preserve"> have the same frequency</w:t>
      </w:r>
      <w:r w:rsidRPr="00AF3707">
        <w:rPr>
          <w:rFonts w:ascii="Times New Roman" w:hAnsi="Times New Roman" w:cs="Times New Roman"/>
          <w:sz w:val="24"/>
          <w:szCs w:val="24"/>
        </w:rPr>
        <w:t>.</w:t>
      </w:r>
    </w:p>
    <w:p w14:paraId="034A1D29" w14:textId="0AEE1688" w:rsidR="00CE6965" w:rsidRPr="00AF3707" w:rsidRDefault="00CE6965" w:rsidP="00CE6965">
      <w:pPr>
        <w:rPr>
          <w:rFonts w:ascii="Times New Roman" w:hAnsi="Times New Roman" w:cs="Times New Roman"/>
          <w:sz w:val="24"/>
          <w:szCs w:val="24"/>
        </w:rPr>
      </w:pPr>
      <w:r w:rsidRPr="00AF3707">
        <w:rPr>
          <w:rFonts w:ascii="Times New Roman" w:hAnsi="Times New Roman" w:cs="Times New Roman"/>
          <w:b/>
          <w:bCs/>
          <w:sz w:val="24"/>
          <w:szCs w:val="24"/>
        </w:rPr>
        <w:t>Consistency (ACID)</w:t>
      </w:r>
      <w:r w:rsidRPr="00AF3707">
        <w:rPr>
          <w:rFonts w:ascii="Times New Roman" w:hAnsi="Times New Roman" w:cs="Times New Roman"/>
          <w:sz w:val="24"/>
          <w:szCs w:val="24"/>
        </w:rPr>
        <w:t xml:space="preserve">: </w:t>
      </w:r>
      <w:r w:rsidR="007A7112" w:rsidRPr="00516EEC">
        <w:rPr>
          <w:rFonts w:ascii="Times New Roman" w:hAnsi="Times New Roman" w:cs="Times New Roman"/>
          <w:sz w:val="24"/>
          <w:szCs w:val="24"/>
        </w:rPr>
        <w:t xml:space="preserve">Critical. If the city population is </w:t>
      </w:r>
      <w:r w:rsidR="007A7112">
        <w:rPr>
          <w:rFonts w:ascii="Times New Roman" w:hAnsi="Times New Roman" w:cs="Times New Roman"/>
          <w:sz w:val="24"/>
          <w:szCs w:val="24"/>
        </w:rPr>
        <w:t>updated</w:t>
      </w:r>
      <w:r w:rsidR="007A7112" w:rsidRPr="00516EEC">
        <w:rPr>
          <w:rFonts w:ascii="Times New Roman" w:hAnsi="Times New Roman" w:cs="Times New Roman"/>
          <w:sz w:val="24"/>
          <w:szCs w:val="24"/>
        </w:rPr>
        <w:t xml:space="preserve"> by the user, </w:t>
      </w:r>
      <w:r w:rsidR="007A7112">
        <w:rPr>
          <w:rFonts w:ascii="Times New Roman" w:hAnsi="Times New Roman" w:cs="Times New Roman"/>
          <w:sz w:val="24"/>
          <w:szCs w:val="24"/>
        </w:rPr>
        <w:t xml:space="preserve">population </w:t>
      </w:r>
      <w:r w:rsidR="007A7112" w:rsidRPr="00516EEC">
        <w:rPr>
          <w:rFonts w:ascii="Times New Roman" w:hAnsi="Times New Roman" w:cs="Times New Roman"/>
          <w:sz w:val="24"/>
          <w:szCs w:val="24"/>
        </w:rPr>
        <w:t xml:space="preserve">category in </w:t>
      </w:r>
      <w:r w:rsidR="007A7112">
        <w:rPr>
          <w:rFonts w:ascii="Times New Roman" w:hAnsi="Times New Roman" w:cs="Times New Roman"/>
          <w:sz w:val="24"/>
          <w:szCs w:val="24"/>
        </w:rPr>
        <w:t>Revenue by Population Report (Report 6)</w:t>
      </w:r>
      <w:r w:rsidR="007A7112" w:rsidRPr="00516EEC">
        <w:rPr>
          <w:rFonts w:ascii="Times New Roman" w:hAnsi="Times New Roman" w:cs="Times New Roman"/>
          <w:sz w:val="24"/>
          <w:szCs w:val="24"/>
        </w:rPr>
        <w:t xml:space="preserve"> needs to be updated to make the database consistent. </w:t>
      </w:r>
    </w:p>
    <w:p w14:paraId="00829FBF" w14:textId="3D693825" w:rsidR="00BA3EC4" w:rsidRPr="00516EEC" w:rsidRDefault="00CE6965" w:rsidP="00BA3EC4">
      <w:pPr>
        <w:rPr>
          <w:rFonts w:ascii="Times New Roman" w:hAnsi="Times New Roman" w:cs="Times New Roman"/>
          <w:sz w:val="24"/>
          <w:szCs w:val="24"/>
        </w:rPr>
      </w:pPr>
      <w:r w:rsidRPr="00AF3707">
        <w:rPr>
          <w:rFonts w:ascii="Times New Roman" w:hAnsi="Times New Roman" w:cs="Times New Roman"/>
          <w:b/>
          <w:bCs/>
          <w:sz w:val="24"/>
          <w:szCs w:val="24"/>
        </w:rPr>
        <w:t>Subtasks</w:t>
      </w:r>
      <w:r w:rsidRPr="00AF3707">
        <w:rPr>
          <w:rFonts w:ascii="Times New Roman" w:hAnsi="Times New Roman" w:cs="Times New Roman"/>
          <w:sz w:val="24"/>
          <w:szCs w:val="24"/>
        </w:rPr>
        <w:t xml:space="preserve">: </w:t>
      </w:r>
      <w:r w:rsidR="00BA3EC4" w:rsidRPr="00516EEC">
        <w:rPr>
          <w:rFonts w:ascii="Times New Roman" w:hAnsi="Times New Roman" w:cs="Times New Roman"/>
          <w:sz w:val="24"/>
          <w:szCs w:val="24"/>
        </w:rPr>
        <w:t xml:space="preserve">Mother Task is required to coordinate subtasks. Order is necessary. </w:t>
      </w:r>
      <w:r w:rsidR="00BA3EC4">
        <w:rPr>
          <w:rFonts w:ascii="Times New Roman" w:hAnsi="Times New Roman" w:cs="Times New Roman"/>
          <w:b/>
          <w:bCs/>
          <w:sz w:val="24"/>
          <w:szCs w:val="24"/>
        </w:rPr>
        <w:t>Get City List</w:t>
      </w:r>
      <w:r w:rsidR="00BA3EC4" w:rsidRPr="00516EEC">
        <w:rPr>
          <w:rFonts w:ascii="Times New Roman" w:hAnsi="Times New Roman" w:cs="Times New Roman"/>
          <w:sz w:val="24"/>
          <w:szCs w:val="24"/>
        </w:rPr>
        <w:t xml:space="preserve"> first followed by </w:t>
      </w:r>
      <w:r w:rsidR="00BA3EC4" w:rsidRPr="00BA3EC4">
        <w:rPr>
          <w:rFonts w:ascii="Times New Roman" w:hAnsi="Times New Roman" w:cs="Times New Roman"/>
          <w:b/>
          <w:bCs/>
          <w:sz w:val="24"/>
          <w:szCs w:val="24"/>
        </w:rPr>
        <w:t>Update Population</w:t>
      </w:r>
      <w:r w:rsidR="00BA3EC4" w:rsidRPr="00516EEC">
        <w:rPr>
          <w:rFonts w:ascii="Times New Roman" w:hAnsi="Times New Roman" w:cs="Times New Roman"/>
          <w:sz w:val="24"/>
          <w:szCs w:val="24"/>
        </w:rPr>
        <w:t xml:space="preserve">.  </w:t>
      </w:r>
    </w:p>
    <w:p w14:paraId="4271D51F" w14:textId="2E370B86" w:rsidR="0031629E" w:rsidRDefault="0031629E" w:rsidP="0031629E">
      <w:pPr>
        <w:rPr>
          <w:rFonts w:ascii="Times New Roman" w:hAnsi="Times New Roman" w:cs="Times New Roman"/>
        </w:rPr>
      </w:pPr>
    </w:p>
    <w:p w14:paraId="2409E187" w14:textId="77777777" w:rsidR="0031629E" w:rsidRPr="00BA3EC4" w:rsidRDefault="0031629E" w:rsidP="0031629E">
      <w:pPr>
        <w:rPr>
          <w:rFonts w:ascii="Times New Roman" w:hAnsi="Times New Roman" w:cs="Times New Roman"/>
          <w:sz w:val="28"/>
          <w:szCs w:val="28"/>
        </w:rPr>
      </w:pPr>
      <w:r w:rsidRPr="00BA3EC4">
        <w:rPr>
          <w:rFonts w:ascii="Times New Roman" w:hAnsi="Times New Roman" w:cs="Times New Roman"/>
          <w:sz w:val="28"/>
          <w:szCs w:val="28"/>
        </w:rPr>
        <w:t>Abstract Code</w:t>
      </w:r>
    </w:p>
    <w:p w14:paraId="172B0B83" w14:textId="630F8EE3" w:rsidR="00BA3EC4" w:rsidRDefault="0031629E" w:rsidP="0031629E">
      <w:pPr>
        <w:pStyle w:val="ListParagraph"/>
        <w:numPr>
          <w:ilvl w:val="0"/>
          <w:numId w:val="3"/>
        </w:numPr>
        <w:spacing w:after="0" w:line="240" w:lineRule="auto"/>
        <w:rPr>
          <w:sz w:val="24"/>
          <w:szCs w:val="24"/>
        </w:rPr>
      </w:pPr>
      <w:r w:rsidRPr="00BA3EC4">
        <w:rPr>
          <w:rFonts w:ascii="Times New Roman" w:hAnsi="Times New Roman" w:cs="Times New Roman"/>
          <w:sz w:val="24"/>
          <w:szCs w:val="24"/>
        </w:rPr>
        <w:t>User clicked on</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BA3EC4">
        <w:rPr>
          <w:rFonts w:ascii="Times New Roman" w:hAnsi="Times New Roman" w:cs="Times New Roman"/>
          <w:b/>
          <w:bCs/>
          <w:i/>
          <w:iCs/>
          <w:sz w:val="24"/>
          <w:szCs w:val="24"/>
        </w:rPr>
        <w:t>Population Maintenance</w:t>
      </w:r>
      <w:r w:rsidRPr="00BA3EC4">
        <w:rPr>
          <w:rFonts w:ascii="Times New Roman" w:hAnsi="Times New Roman" w:cs="Times New Roman"/>
          <w:sz w:val="24"/>
          <w:szCs w:val="24"/>
        </w:rPr>
        <w:t xml:space="preserve"> button from</w:t>
      </w:r>
      <w:r w:rsidR="00BA3EC4">
        <w:rPr>
          <w:rFonts w:ascii="Times New Roman" w:hAnsi="Times New Roman" w:cs="Times New Roman"/>
          <w:sz w:val="24"/>
          <w:szCs w:val="24"/>
        </w:rPr>
        <w:t xml:space="preserve"> the</w:t>
      </w:r>
      <w:r w:rsidRPr="00BA3EC4">
        <w:rPr>
          <w:rFonts w:ascii="Times New Roman" w:hAnsi="Times New Roman" w:cs="Times New Roman"/>
          <w:sz w:val="24"/>
          <w:szCs w:val="24"/>
        </w:rPr>
        <w:t xml:space="preserve"> </w:t>
      </w:r>
      <w:r w:rsidR="00BA3EC4" w:rsidRPr="00AF3707">
        <w:rPr>
          <w:rFonts w:ascii="Times New Roman" w:hAnsi="Times New Roman" w:cs="Times New Roman"/>
          <w:b/>
          <w:bCs/>
          <w:sz w:val="24"/>
          <w:szCs w:val="24"/>
          <w:u w:val="single"/>
        </w:rPr>
        <w:t>Dashboard</w:t>
      </w:r>
      <w:r w:rsidR="00BA3EC4" w:rsidRPr="00AF3707">
        <w:rPr>
          <w:rFonts w:ascii="Times New Roman" w:hAnsi="Times New Roman" w:cs="Times New Roman"/>
          <w:sz w:val="24"/>
          <w:szCs w:val="24"/>
        </w:rPr>
        <w:t xml:space="preserve"> form</w:t>
      </w:r>
      <w:r w:rsidR="00BA3EC4">
        <w:rPr>
          <w:sz w:val="24"/>
          <w:szCs w:val="24"/>
        </w:rPr>
        <w:t>.</w:t>
      </w:r>
    </w:p>
    <w:p w14:paraId="50A88F36" w14:textId="3133DE2B" w:rsidR="0031629E" w:rsidRDefault="00BA3EC4" w:rsidP="0031629E">
      <w:pPr>
        <w:pStyle w:val="ListParagraph"/>
        <w:numPr>
          <w:ilvl w:val="0"/>
          <w:numId w:val="3"/>
        </w:numPr>
        <w:spacing w:after="0" w:line="240" w:lineRule="auto"/>
        <w:rPr>
          <w:rFonts w:ascii="Times New Roman" w:hAnsi="Times New Roman" w:cs="Times New Roman"/>
          <w:sz w:val="24"/>
          <w:szCs w:val="24"/>
        </w:rPr>
      </w:pPr>
      <w:r w:rsidRPr="00BA3EC4">
        <w:rPr>
          <w:rFonts w:ascii="Times New Roman" w:hAnsi="Times New Roman" w:cs="Times New Roman"/>
          <w:sz w:val="24"/>
          <w:szCs w:val="24"/>
        </w:rPr>
        <w:t xml:space="preserve">Run the </w:t>
      </w:r>
      <w:r w:rsidRPr="00BA3EC4">
        <w:rPr>
          <w:rFonts w:ascii="Times New Roman" w:hAnsi="Times New Roman" w:cs="Times New Roman"/>
          <w:b/>
          <w:bCs/>
          <w:sz w:val="24"/>
          <w:szCs w:val="24"/>
        </w:rPr>
        <w:t>Get City List</w:t>
      </w:r>
      <w:r w:rsidRPr="00BA3EC4">
        <w:rPr>
          <w:rFonts w:ascii="Times New Roman" w:hAnsi="Times New Roman" w:cs="Times New Roman"/>
          <w:sz w:val="24"/>
          <w:szCs w:val="24"/>
        </w:rPr>
        <w:t xml:space="preserve"> task:</w:t>
      </w:r>
      <w:r>
        <w:rPr>
          <w:rFonts w:ascii="Times New Roman" w:hAnsi="Times New Roman" w:cs="Times New Roman"/>
          <w:sz w:val="24"/>
          <w:szCs w:val="24"/>
        </w:rPr>
        <w:t xml:space="preserve"> query for information about the available </w:t>
      </w:r>
      <w:proofErr w:type="spellStart"/>
      <w:r w:rsidR="008F24DD" w:rsidRPr="008F24DD">
        <w:rPr>
          <w:rFonts w:ascii="Times New Roman" w:hAnsi="Times New Roman" w:cs="Times New Roman"/>
          <w:i/>
          <w:iCs/>
          <w:sz w:val="24"/>
          <w:szCs w:val="24"/>
        </w:rPr>
        <w:t>State_Location</w:t>
      </w:r>
      <w:proofErr w:type="spellEnd"/>
      <w:r w:rsidR="008F24DD">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C</w:t>
      </w:r>
      <w:r w:rsidRPr="00BA3EC4">
        <w:rPr>
          <w:rFonts w:ascii="Times New Roman" w:hAnsi="Times New Roman" w:cs="Times New Roman"/>
          <w:i/>
          <w:iCs/>
          <w:sz w:val="24"/>
          <w:szCs w:val="24"/>
        </w:rPr>
        <w:t>ity</w:t>
      </w:r>
      <w:r>
        <w:rPr>
          <w:rFonts w:ascii="Times New Roman" w:hAnsi="Times New Roman" w:cs="Times New Roman"/>
          <w:i/>
          <w:iCs/>
          <w:sz w:val="24"/>
          <w:szCs w:val="24"/>
        </w:rPr>
        <w:t>_Name</w:t>
      </w:r>
      <w:proofErr w:type="spellEnd"/>
      <w:r>
        <w:rPr>
          <w:rFonts w:ascii="Times New Roman" w:hAnsi="Times New Roman" w:cs="Times New Roman"/>
          <w:sz w:val="24"/>
          <w:szCs w:val="24"/>
        </w:rPr>
        <w:t xml:space="preserve"> field</w:t>
      </w:r>
      <w:r w:rsidR="008F24DD">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color w:val="4472C4" w:themeColor="accent1"/>
          <w:sz w:val="24"/>
          <w:szCs w:val="24"/>
        </w:rPr>
        <w:t>CITY</w:t>
      </w:r>
      <w:r>
        <w:rPr>
          <w:rFonts w:ascii="Times New Roman" w:hAnsi="Times New Roman" w:cs="Times New Roman"/>
          <w:sz w:val="24"/>
          <w:szCs w:val="24"/>
        </w:rPr>
        <w:t xml:space="preserve"> table. </w:t>
      </w:r>
    </w:p>
    <w:p w14:paraId="5B9A5C48" w14:textId="60DCBDBE" w:rsidR="008F24DD" w:rsidRPr="008F24DD" w:rsidRDefault="008F24DD" w:rsidP="008F24DD">
      <w:pPr>
        <w:pStyle w:val="ListParagraph"/>
        <w:numPr>
          <w:ilvl w:val="1"/>
          <w:numId w:val="3"/>
        </w:numPr>
        <w:rPr>
          <w:rFonts w:ascii="Times New Roman" w:hAnsi="Times New Roman" w:cs="Times New Roman"/>
        </w:rPr>
      </w:pPr>
      <w:r>
        <w:rPr>
          <w:rFonts w:ascii="Times New Roman" w:hAnsi="Times New Roman" w:cs="Times New Roman"/>
          <w:sz w:val="24"/>
          <w:szCs w:val="24"/>
        </w:rPr>
        <w:t xml:space="preserve">Display </w:t>
      </w:r>
      <w:proofErr w:type="spellStart"/>
      <w:r w:rsidRPr="008F24DD">
        <w:rPr>
          <w:rFonts w:ascii="Times New Roman" w:hAnsi="Times New Roman" w:cs="Times New Roman"/>
          <w:i/>
          <w:iCs/>
          <w:sz w:val="24"/>
          <w:szCs w:val="24"/>
        </w:rPr>
        <w:t>State_Location</w:t>
      </w:r>
      <w:proofErr w:type="spellEnd"/>
      <w:r>
        <w:rPr>
          <w:rFonts w:ascii="Times New Roman" w:hAnsi="Times New Roman" w:cs="Times New Roman"/>
          <w:sz w:val="24"/>
          <w:szCs w:val="24"/>
        </w:rPr>
        <w:t xml:space="preserve"> list in ascending order in the drop-down list</w:t>
      </w:r>
      <w:r w:rsidRPr="00AF3707">
        <w:rPr>
          <w:rFonts w:ascii="Times New Roman" w:hAnsi="Times New Roman" w:cs="Times New Roman"/>
          <w:sz w:val="24"/>
          <w:szCs w:val="24"/>
        </w:rPr>
        <w:t>.</w:t>
      </w:r>
    </w:p>
    <w:p w14:paraId="2F8BF35D" w14:textId="54E211FF" w:rsidR="008F24DD" w:rsidRPr="008F24DD" w:rsidRDefault="008F24DD" w:rsidP="008F24DD">
      <w:pPr>
        <w:pStyle w:val="ListParagraph"/>
        <w:numPr>
          <w:ilvl w:val="1"/>
          <w:numId w:val="3"/>
        </w:numPr>
        <w:rPr>
          <w:rFonts w:ascii="Times New Roman" w:hAnsi="Times New Roman" w:cs="Times New Roman"/>
          <w:sz w:val="24"/>
          <w:szCs w:val="24"/>
        </w:rPr>
      </w:pPr>
      <w:commentRangeStart w:id="1"/>
      <w:r w:rsidRPr="008F24DD">
        <w:rPr>
          <w:rFonts w:ascii="Times New Roman" w:hAnsi="Times New Roman" w:cs="Times New Roman"/>
          <w:sz w:val="24"/>
          <w:szCs w:val="24"/>
        </w:rPr>
        <w:t xml:space="preserve">Select state and then display the available </w:t>
      </w:r>
      <w:proofErr w:type="spellStart"/>
      <w:r w:rsidRPr="008F24DD">
        <w:rPr>
          <w:rFonts w:ascii="Times New Roman" w:hAnsi="Times New Roman" w:cs="Times New Roman"/>
          <w:i/>
          <w:iCs/>
          <w:sz w:val="24"/>
          <w:szCs w:val="24"/>
        </w:rPr>
        <w:t>City_Name</w:t>
      </w:r>
      <w:proofErr w:type="spellEnd"/>
      <w:r w:rsidRPr="008F24DD">
        <w:rPr>
          <w:rFonts w:ascii="Times New Roman" w:hAnsi="Times New Roman" w:cs="Times New Roman"/>
          <w:sz w:val="24"/>
          <w:szCs w:val="24"/>
        </w:rPr>
        <w:t xml:space="preserve"> (from the </w:t>
      </w:r>
      <w:r w:rsidRPr="008F24DD">
        <w:rPr>
          <w:rFonts w:ascii="Times New Roman" w:hAnsi="Times New Roman" w:cs="Times New Roman"/>
          <w:color w:val="4472C4" w:themeColor="accent1"/>
          <w:sz w:val="24"/>
          <w:szCs w:val="24"/>
        </w:rPr>
        <w:t>CITY</w:t>
      </w:r>
      <w:r w:rsidRPr="008F24DD">
        <w:rPr>
          <w:rFonts w:ascii="Times New Roman" w:hAnsi="Times New Roman" w:cs="Times New Roman"/>
          <w:sz w:val="24"/>
          <w:szCs w:val="24"/>
        </w:rPr>
        <w:t xml:space="preserve"> table) in the drop-down list.</w:t>
      </w:r>
      <w:commentRangeEnd w:id="1"/>
      <w:r w:rsidR="00C04B31">
        <w:rPr>
          <w:rStyle w:val="CommentReference"/>
        </w:rPr>
        <w:commentReference w:id="1"/>
      </w:r>
      <w:r w:rsidRPr="008F24DD">
        <w:rPr>
          <w:rFonts w:ascii="Times New Roman" w:hAnsi="Times New Roman" w:cs="Times New Roman"/>
          <w:sz w:val="24"/>
          <w:szCs w:val="24"/>
        </w:rPr>
        <w:t xml:space="preserve"> </w:t>
      </w:r>
    </w:p>
    <w:p w14:paraId="7A574B97" w14:textId="77777777" w:rsidR="008F24DD" w:rsidRPr="008F24DD" w:rsidRDefault="008F24DD" w:rsidP="008F24DD">
      <w:pPr>
        <w:pStyle w:val="Level1"/>
        <w:rPr>
          <w:sz w:val="24"/>
          <w:szCs w:val="24"/>
        </w:rPr>
      </w:pPr>
      <w:r w:rsidRPr="008F24DD">
        <w:rPr>
          <w:sz w:val="24"/>
          <w:szCs w:val="24"/>
        </w:rPr>
        <w:t xml:space="preserve">On the drop-down list, show </w:t>
      </w:r>
      <w:r w:rsidRPr="008F24DD">
        <w:rPr>
          <w:b/>
          <w:bCs/>
          <w:i/>
          <w:iCs/>
          <w:sz w:val="24"/>
          <w:szCs w:val="24"/>
        </w:rPr>
        <w:t>Run Report</w:t>
      </w:r>
      <w:r w:rsidRPr="008F24DD">
        <w:rPr>
          <w:sz w:val="24"/>
          <w:szCs w:val="24"/>
        </w:rPr>
        <w:t xml:space="preserve"> button.</w:t>
      </w:r>
    </w:p>
    <w:p w14:paraId="01FBE24F" w14:textId="6923B541" w:rsidR="008F24DD" w:rsidRDefault="008F24DD" w:rsidP="008F24DD">
      <w:pPr>
        <w:pStyle w:val="Level1"/>
        <w:rPr>
          <w:sz w:val="24"/>
          <w:szCs w:val="24"/>
        </w:rPr>
      </w:pPr>
      <w:r w:rsidRPr="008F24DD">
        <w:rPr>
          <w:sz w:val="24"/>
          <w:szCs w:val="24"/>
        </w:rPr>
        <w:t>Upon:</w:t>
      </w:r>
    </w:p>
    <w:p w14:paraId="36EBC2E3" w14:textId="7228B68D" w:rsidR="00823F51" w:rsidRDefault="00823F51" w:rsidP="008F24DD">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User</w:t>
      </w:r>
      <w:r>
        <w:rPr>
          <w:rFonts w:ascii="Times New Roman" w:hAnsi="Times New Roman" w:cs="Times New Roman"/>
          <w:sz w:val="24"/>
          <w:szCs w:val="24"/>
        </w:rPr>
        <w:t xml:space="preserve"> selects State (‘$</w:t>
      </w:r>
      <w:proofErr w:type="spellStart"/>
      <w:r>
        <w:rPr>
          <w:rFonts w:ascii="Times New Roman" w:hAnsi="Times New Roman" w:cs="Times New Roman"/>
          <w:sz w:val="24"/>
          <w:szCs w:val="24"/>
        </w:rPr>
        <w:t>StateName</w:t>
      </w:r>
      <w:proofErr w:type="spellEnd"/>
      <w:r>
        <w:rPr>
          <w:rFonts w:ascii="Times New Roman" w:hAnsi="Times New Roman" w:cs="Times New Roman"/>
          <w:sz w:val="24"/>
          <w:szCs w:val="24"/>
        </w:rPr>
        <w:t>’) and then City (‘$</w:t>
      </w:r>
      <w:proofErr w:type="spellStart"/>
      <w:r>
        <w:rPr>
          <w:rFonts w:ascii="Times New Roman" w:hAnsi="Times New Roman" w:cs="Times New Roman"/>
          <w:sz w:val="24"/>
          <w:szCs w:val="24"/>
        </w:rPr>
        <w:t>CityName</w:t>
      </w:r>
      <w:proofErr w:type="spellEnd"/>
      <w:r>
        <w:rPr>
          <w:rFonts w:ascii="Times New Roman" w:hAnsi="Times New Roman" w:cs="Times New Roman"/>
          <w:sz w:val="24"/>
          <w:szCs w:val="24"/>
        </w:rPr>
        <w:t xml:space="preserve">’) in the drop-down list. </w:t>
      </w:r>
    </w:p>
    <w:p w14:paraId="436C9489" w14:textId="5B61183D" w:rsidR="008F24DD" w:rsidRPr="00AF3707" w:rsidRDefault="008F24DD" w:rsidP="008F24DD">
      <w:pPr>
        <w:pStyle w:val="ListParagraph"/>
        <w:numPr>
          <w:ilvl w:val="1"/>
          <w:numId w:val="3"/>
        </w:numPr>
        <w:rPr>
          <w:rFonts w:ascii="Times New Roman" w:hAnsi="Times New Roman" w:cs="Times New Roman"/>
          <w:sz w:val="24"/>
          <w:szCs w:val="24"/>
        </w:rPr>
      </w:pPr>
      <w:r w:rsidRPr="00AF3707">
        <w:rPr>
          <w:rFonts w:ascii="Times New Roman" w:hAnsi="Times New Roman" w:cs="Times New Roman"/>
          <w:sz w:val="24"/>
          <w:szCs w:val="24"/>
        </w:rPr>
        <w:t xml:space="preserve">Click </w:t>
      </w:r>
      <w:r w:rsidRPr="00AF3707">
        <w:rPr>
          <w:rFonts w:ascii="Times New Roman" w:hAnsi="Times New Roman" w:cs="Times New Roman"/>
          <w:b/>
          <w:bCs/>
          <w:i/>
          <w:iCs/>
          <w:sz w:val="24"/>
          <w:szCs w:val="24"/>
        </w:rPr>
        <w:t>Run Report</w:t>
      </w:r>
      <w:r w:rsidRPr="00AF3707">
        <w:rPr>
          <w:rFonts w:ascii="Times New Roman" w:hAnsi="Times New Roman" w:cs="Times New Roman"/>
          <w:sz w:val="24"/>
          <w:szCs w:val="24"/>
        </w:rPr>
        <w:t xml:space="preserve"> button – </w:t>
      </w:r>
    </w:p>
    <w:p w14:paraId="378B1846" w14:textId="60C04775" w:rsidR="008F24DD" w:rsidRPr="00AF3707" w:rsidRDefault="008F24DD" w:rsidP="008F24DD">
      <w:pPr>
        <w:pStyle w:val="ListParagraph"/>
        <w:numPr>
          <w:ilvl w:val="2"/>
          <w:numId w:val="3"/>
        </w:numPr>
        <w:rPr>
          <w:rFonts w:ascii="Times New Roman" w:hAnsi="Times New Roman" w:cs="Times New Roman"/>
          <w:sz w:val="24"/>
          <w:szCs w:val="24"/>
        </w:rPr>
      </w:pPr>
      <w:r w:rsidRPr="00AF3707">
        <w:rPr>
          <w:rFonts w:ascii="Times New Roman" w:hAnsi="Times New Roman" w:cs="Times New Roman"/>
          <w:sz w:val="24"/>
          <w:szCs w:val="24"/>
        </w:rPr>
        <w:t xml:space="preserve">If </w:t>
      </w:r>
      <w:r w:rsidR="0035137B">
        <w:rPr>
          <w:rFonts w:ascii="Times New Roman" w:hAnsi="Times New Roman" w:cs="Times New Roman"/>
          <w:sz w:val="24"/>
          <w:szCs w:val="24"/>
        </w:rPr>
        <w:t xml:space="preserve">city is </w:t>
      </w:r>
      <w:r w:rsidRPr="00AF3707">
        <w:rPr>
          <w:rFonts w:ascii="Times New Roman" w:hAnsi="Times New Roman" w:cs="Times New Roman"/>
          <w:sz w:val="24"/>
          <w:szCs w:val="24"/>
        </w:rPr>
        <w:t xml:space="preserve">selected – Jump to the </w:t>
      </w:r>
      <w:r w:rsidR="00E94800">
        <w:rPr>
          <w:rFonts w:ascii="Times New Roman" w:hAnsi="Times New Roman" w:cs="Times New Roman"/>
          <w:b/>
          <w:bCs/>
          <w:sz w:val="24"/>
          <w:szCs w:val="24"/>
        </w:rPr>
        <w:t>Update Population</w:t>
      </w:r>
      <w:r w:rsidRPr="00AF3707">
        <w:rPr>
          <w:rFonts w:ascii="Times New Roman" w:hAnsi="Times New Roman" w:cs="Times New Roman"/>
          <w:sz w:val="24"/>
          <w:szCs w:val="24"/>
        </w:rPr>
        <w:t xml:space="preserve"> task.</w:t>
      </w:r>
    </w:p>
    <w:p w14:paraId="6E2EFA5C" w14:textId="712195B2" w:rsidR="008F24DD" w:rsidRPr="00E94800" w:rsidRDefault="008F24DD" w:rsidP="008F24DD">
      <w:pPr>
        <w:pStyle w:val="ListParagraph"/>
        <w:numPr>
          <w:ilvl w:val="2"/>
          <w:numId w:val="3"/>
        </w:numPr>
        <w:rPr>
          <w:rFonts w:ascii="Times New Roman" w:hAnsi="Times New Roman" w:cs="Times New Roman"/>
          <w:sz w:val="24"/>
          <w:szCs w:val="24"/>
        </w:rPr>
      </w:pPr>
      <w:r w:rsidRPr="00E94800">
        <w:rPr>
          <w:rFonts w:ascii="Times New Roman" w:hAnsi="Times New Roman" w:cs="Times New Roman"/>
          <w:sz w:val="24"/>
          <w:szCs w:val="24"/>
        </w:rPr>
        <w:t xml:space="preserve">If </w:t>
      </w:r>
      <w:r w:rsidR="0035137B">
        <w:rPr>
          <w:rFonts w:ascii="Times New Roman" w:hAnsi="Times New Roman" w:cs="Times New Roman"/>
          <w:sz w:val="24"/>
          <w:szCs w:val="24"/>
        </w:rPr>
        <w:t>city is not selected</w:t>
      </w:r>
      <w:r w:rsidRPr="00E94800">
        <w:rPr>
          <w:rFonts w:ascii="Times New Roman" w:hAnsi="Times New Roman" w:cs="Times New Roman"/>
          <w:sz w:val="24"/>
          <w:szCs w:val="24"/>
        </w:rPr>
        <w:t xml:space="preserve"> – display a message asking for user input.</w:t>
      </w:r>
    </w:p>
    <w:p w14:paraId="7717BB26" w14:textId="7D0CE584" w:rsidR="00E94800" w:rsidRPr="00E94800" w:rsidRDefault="00E94800" w:rsidP="00E94800">
      <w:pPr>
        <w:pStyle w:val="Level1"/>
        <w:rPr>
          <w:sz w:val="24"/>
          <w:szCs w:val="24"/>
        </w:rPr>
      </w:pPr>
      <w:r w:rsidRPr="00E94800">
        <w:rPr>
          <w:sz w:val="24"/>
          <w:szCs w:val="24"/>
        </w:rPr>
        <w:t xml:space="preserve">Run the </w:t>
      </w:r>
      <w:r w:rsidRPr="00E94800">
        <w:rPr>
          <w:b/>
          <w:bCs/>
          <w:sz w:val="24"/>
          <w:szCs w:val="24"/>
        </w:rPr>
        <w:t>Update Population</w:t>
      </w:r>
      <w:r w:rsidRPr="00E94800">
        <w:rPr>
          <w:sz w:val="24"/>
          <w:szCs w:val="24"/>
        </w:rPr>
        <w:t xml:space="preserve"> task. </w:t>
      </w:r>
    </w:p>
    <w:p w14:paraId="62D83691" w14:textId="48775853" w:rsidR="00577D55" w:rsidRDefault="00577D55" w:rsidP="008F24D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If data validation is successful for city name in Client Side, then proceed. </w:t>
      </w:r>
    </w:p>
    <w:p w14:paraId="53F2CFAF" w14:textId="4E59B742"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User enters updated population in </w:t>
      </w:r>
      <w:commentRangeStart w:id="2"/>
      <w:r w:rsidRPr="00E94800">
        <w:rPr>
          <w:rFonts w:ascii="Times New Roman" w:hAnsi="Times New Roman" w:cs="Times New Roman"/>
          <w:sz w:val="24"/>
          <w:szCs w:val="24"/>
        </w:rPr>
        <w:t>input textbox</w:t>
      </w:r>
      <w:commentRangeEnd w:id="2"/>
      <w:r w:rsidR="0065162A">
        <w:rPr>
          <w:rStyle w:val="CommentReference"/>
        </w:rPr>
        <w:commentReference w:id="2"/>
      </w:r>
      <w:r w:rsidRPr="00E94800">
        <w:rPr>
          <w:rFonts w:ascii="Times New Roman" w:hAnsi="Times New Roman" w:cs="Times New Roman"/>
          <w:sz w:val="24"/>
          <w:szCs w:val="24"/>
        </w:rPr>
        <w:t xml:space="preserve">. </w:t>
      </w:r>
    </w:p>
    <w:p w14:paraId="608C1FEB" w14:textId="493DF213" w:rsidR="00E94800" w:rsidRPr="00E94800" w:rsidRDefault="00E94800" w:rsidP="008F24DD">
      <w:pPr>
        <w:pStyle w:val="ListParagraph"/>
        <w:numPr>
          <w:ilvl w:val="1"/>
          <w:numId w:val="3"/>
        </w:numPr>
        <w:rPr>
          <w:rFonts w:ascii="Times New Roman" w:hAnsi="Times New Roman" w:cs="Times New Roman"/>
          <w:sz w:val="24"/>
          <w:szCs w:val="24"/>
        </w:rPr>
      </w:pPr>
      <w:r w:rsidRPr="00E94800">
        <w:rPr>
          <w:rFonts w:ascii="Times New Roman" w:hAnsi="Times New Roman" w:cs="Times New Roman"/>
          <w:sz w:val="24"/>
          <w:szCs w:val="24"/>
        </w:rPr>
        <w:t xml:space="preserve">Click </w:t>
      </w:r>
      <w:r>
        <w:rPr>
          <w:rFonts w:ascii="Times New Roman" w:hAnsi="Times New Roman" w:cs="Times New Roman"/>
          <w:sz w:val="24"/>
          <w:szCs w:val="24"/>
        </w:rPr>
        <w:t xml:space="preserve">on the </w:t>
      </w:r>
      <w:r w:rsidRPr="00E94800">
        <w:rPr>
          <w:rFonts w:ascii="Times New Roman" w:hAnsi="Times New Roman" w:cs="Times New Roman"/>
          <w:b/>
          <w:bCs/>
          <w:i/>
          <w:iCs/>
          <w:sz w:val="24"/>
          <w:szCs w:val="24"/>
        </w:rPr>
        <w:t>Save</w:t>
      </w:r>
      <w:r w:rsidRPr="00E94800">
        <w:rPr>
          <w:rFonts w:ascii="Times New Roman" w:hAnsi="Times New Roman" w:cs="Times New Roman"/>
          <w:sz w:val="24"/>
          <w:szCs w:val="24"/>
        </w:rPr>
        <w:t xml:space="preserve"> button -</w:t>
      </w:r>
    </w:p>
    <w:p w14:paraId="716E9DBA" w14:textId="7E5777A7"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w:t>
      </w:r>
      <w:commentRangeStart w:id="3"/>
      <w:r>
        <w:rPr>
          <w:rFonts w:ascii="Times New Roman" w:hAnsi="Times New Roman" w:cs="Times New Roman"/>
          <w:sz w:val="24"/>
          <w:szCs w:val="24"/>
        </w:rPr>
        <w:t xml:space="preserve">updated population </w:t>
      </w:r>
      <w:commentRangeEnd w:id="3"/>
      <w:r w:rsidR="0065162A">
        <w:rPr>
          <w:rStyle w:val="CommentReference"/>
        </w:rPr>
        <w:commentReference w:id="3"/>
      </w:r>
      <w:r>
        <w:rPr>
          <w:rFonts w:ascii="Times New Roman" w:hAnsi="Times New Roman" w:cs="Times New Roman"/>
          <w:sz w:val="24"/>
          <w:szCs w:val="24"/>
        </w:rPr>
        <w:t xml:space="preserve">is entered, </w:t>
      </w:r>
      <w:r w:rsidR="00823F51" w:rsidRPr="00823F51">
        <w:rPr>
          <w:rFonts w:ascii="Times New Roman" w:hAnsi="Times New Roman" w:cs="Times New Roman"/>
          <w:sz w:val="24"/>
          <w:szCs w:val="24"/>
        </w:rPr>
        <w:t xml:space="preserve">update the </w:t>
      </w:r>
      <w:commentRangeStart w:id="4"/>
      <w:r w:rsidR="00823F51" w:rsidRPr="00823F51">
        <w:rPr>
          <w:rFonts w:ascii="Times New Roman" w:hAnsi="Times New Roman" w:cs="Times New Roman"/>
          <w:i/>
          <w:iCs/>
          <w:sz w:val="24"/>
          <w:szCs w:val="24"/>
        </w:rPr>
        <w:t>population</w:t>
      </w:r>
      <w:r w:rsidR="00823F51">
        <w:rPr>
          <w:rFonts w:ascii="Times New Roman" w:hAnsi="Times New Roman" w:cs="Times New Roman"/>
          <w:b/>
          <w:bCs/>
          <w:sz w:val="24"/>
          <w:szCs w:val="24"/>
        </w:rPr>
        <w:t xml:space="preserve"> </w:t>
      </w:r>
      <w:commentRangeEnd w:id="4"/>
      <w:r w:rsidR="00E12592">
        <w:rPr>
          <w:rStyle w:val="CommentReference"/>
        </w:rPr>
        <w:commentReference w:id="4"/>
      </w:r>
      <w:r w:rsidR="00823F51">
        <w:rPr>
          <w:rFonts w:ascii="Times New Roman" w:hAnsi="Times New Roman" w:cs="Times New Roman"/>
          <w:sz w:val="24"/>
          <w:szCs w:val="24"/>
        </w:rPr>
        <w:t xml:space="preserve">in the </w:t>
      </w:r>
      <w:r w:rsidR="00823F51" w:rsidRPr="00823F51">
        <w:rPr>
          <w:rFonts w:ascii="Times New Roman" w:hAnsi="Times New Roman" w:cs="Times New Roman"/>
          <w:color w:val="0070C0"/>
          <w:sz w:val="24"/>
          <w:szCs w:val="24"/>
        </w:rPr>
        <w:t>CITY</w:t>
      </w:r>
      <w:r w:rsidR="00823F51">
        <w:rPr>
          <w:rFonts w:ascii="Times New Roman" w:hAnsi="Times New Roman" w:cs="Times New Roman"/>
          <w:sz w:val="24"/>
          <w:szCs w:val="24"/>
        </w:rPr>
        <w:t xml:space="preserve"> table. </w:t>
      </w:r>
      <w:r>
        <w:rPr>
          <w:rFonts w:ascii="Times New Roman" w:hAnsi="Times New Roman" w:cs="Times New Roman"/>
          <w:sz w:val="24"/>
          <w:szCs w:val="24"/>
        </w:rPr>
        <w:t xml:space="preserve"> </w:t>
      </w:r>
    </w:p>
    <w:p w14:paraId="6CA52248" w14:textId="5DFFC28B" w:rsidR="00E94800" w:rsidRDefault="00E94800" w:rsidP="00E9480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If updated population is not entered, populate a message asking for user input. </w:t>
      </w:r>
    </w:p>
    <w:p w14:paraId="234EE5B8" w14:textId="1AA40B95" w:rsidR="00E94800" w:rsidRDefault="00E94800" w:rsidP="008F24DD">
      <w:pPr>
        <w:pStyle w:val="Level1"/>
        <w:rPr>
          <w:sz w:val="24"/>
          <w:szCs w:val="24"/>
        </w:rPr>
      </w:pPr>
      <w:r>
        <w:rPr>
          <w:sz w:val="24"/>
          <w:szCs w:val="24"/>
        </w:rPr>
        <w:t xml:space="preserve">When the </w:t>
      </w:r>
      <w:r w:rsidRPr="00E94800">
        <w:rPr>
          <w:b/>
          <w:bCs/>
          <w:i/>
          <w:iCs/>
          <w:sz w:val="24"/>
          <w:szCs w:val="24"/>
        </w:rPr>
        <w:t>Cancel</w:t>
      </w:r>
      <w:r w:rsidRPr="00E94800">
        <w:rPr>
          <w:b/>
          <w:bCs/>
          <w:sz w:val="24"/>
          <w:szCs w:val="24"/>
        </w:rPr>
        <w:t xml:space="preserve"> </w:t>
      </w:r>
      <w:r>
        <w:rPr>
          <w:sz w:val="24"/>
          <w:szCs w:val="24"/>
        </w:rPr>
        <w:t xml:space="preserve">button is pushed, return to the </w:t>
      </w:r>
      <w:r w:rsidR="0035137B">
        <w:rPr>
          <w:b/>
          <w:bCs/>
          <w:sz w:val="24"/>
          <w:szCs w:val="24"/>
          <w:u w:val="single"/>
        </w:rPr>
        <w:t>Population Maintenance</w:t>
      </w:r>
      <w:r>
        <w:rPr>
          <w:sz w:val="24"/>
          <w:szCs w:val="24"/>
        </w:rPr>
        <w:t xml:space="preserve"> form. </w:t>
      </w:r>
    </w:p>
    <w:p w14:paraId="10F56134" w14:textId="7859AD01" w:rsidR="008F24DD" w:rsidRPr="00E94800" w:rsidRDefault="008F24DD" w:rsidP="008F24DD">
      <w:pPr>
        <w:pStyle w:val="Level1"/>
        <w:rPr>
          <w:sz w:val="24"/>
          <w:szCs w:val="24"/>
        </w:rPr>
      </w:pPr>
      <w:r w:rsidRPr="00E94800">
        <w:rPr>
          <w:sz w:val="24"/>
          <w:szCs w:val="24"/>
        </w:rPr>
        <w:t xml:space="preserve">When ready, user can click on the </w:t>
      </w:r>
      <w:r w:rsidRPr="00E94800">
        <w:rPr>
          <w:b/>
          <w:bCs/>
          <w:i/>
          <w:iCs/>
          <w:sz w:val="24"/>
          <w:szCs w:val="24"/>
        </w:rPr>
        <w:t>Return</w:t>
      </w:r>
      <w:r w:rsidRPr="00E94800">
        <w:rPr>
          <w:sz w:val="24"/>
          <w:szCs w:val="24"/>
        </w:rPr>
        <w:t xml:space="preserve"> button to return to the </w:t>
      </w:r>
      <w:r w:rsidRPr="00E94800">
        <w:rPr>
          <w:b/>
          <w:bCs/>
          <w:sz w:val="24"/>
          <w:szCs w:val="24"/>
          <w:u w:val="single"/>
        </w:rPr>
        <w:t>Dashboard</w:t>
      </w:r>
      <w:r w:rsidRPr="00E94800">
        <w:rPr>
          <w:sz w:val="24"/>
          <w:szCs w:val="24"/>
        </w:rPr>
        <w:t xml:space="preserve"> form.</w:t>
      </w:r>
    </w:p>
    <w:p w14:paraId="75ADE7C4" w14:textId="77777777" w:rsidR="0031629E" w:rsidRPr="00516EEC" w:rsidRDefault="0031629E" w:rsidP="0031629E">
      <w:pPr>
        <w:pStyle w:val="Level2"/>
        <w:numPr>
          <w:ilvl w:val="0"/>
          <w:numId w:val="0"/>
        </w:numPr>
        <w:ind w:left="1109"/>
        <w:rPr>
          <w:sz w:val="24"/>
          <w:szCs w:val="24"/>
        </w:rPr>
      </w:pPr>
    </w:p>
    <w:p w14:paraId="2BA12EFC" w14:textId="77777777" w:rsidR="0031629E" w:rsidRDefault="0031629E" w:rsidP="0031629E"/>
    <w:p w14:paraId="73E806B0" w14:textId="77777777" w:rsidR="0031629E" w:rsidRPr="00AF3707" w:rsidRDefault="0031629E" w:rsidP="0031629E">
      <w:pPr>
        <w:pStyle w:val="ListParagraph"/>
        <w:rPr>
          <w:rFonts w:ascii="Times New Roman" w:hAnsi="Times New Roman" w:cs="Times New Roman"/>
        </w:rPr>
      </w:pPr>
    </w:p>
    <w:sectPr w:rsidR="0031629E" w:rsidRPr="00AF3707">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Yaping" w:date="2021-02-24T20:34:00Z" w:initials="YY">
    <w:p w14:paraId="170AD400" w14:textId="64B253B6" w:rsidR="00C71D28" w:rsidRDefault="00C71D28">
      <w:pPr>
        <w:pStyle w:val="CommentText"/>
      </w:pPr>
      <w:r>
        <w:rPr>
          <w:rStyle w:val="CommentReference"/>
        </w:rPr>
        <w:annotationRef/>
      </w:r>
      <w:r>
        <w:t xml:space="preserve">On EER, this field is called </w:t>
      </w:r>
      <w:proofErr w:type="spellStart"/>
      <w:r>
        <w:t>State_Location</w:t>
      </w:r>
      <w:proofErr w:type="spellEnd"/>
      <w:r>
        <w:t>.</w:t>
      </w:r>
    </w:p>
  </w:comment>
  <w:comment w:id="1" w:author="Yang, Yaping" w:date="2021-02-24T20:49:00Z" w:initials="YY">
    <w:p w14:paraId="59C50680" w14:textId="71CDF60A" w:rsidR="00C04B31" w:rsidRDefault="00C04B31">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2" w:author="Yang, Yaping" w:date="2021-02-24T20:56:00Z" w:initials="YY">
    <w:p w14:paraId="0AFFABF4" w14:textId="348236DF" w:rsidR="0065162A" w:rsidRDefault="0065162A">
      <w:pPr>
        <w:pStyle w:val="CommentText"/>
      </w:pPr>
      <w:r>
        <w:rPr>
          <w:rStyle w:val="CommentReference"/>
        </w:rPr>
        <w:annotationRef/>
      </w:r>
      <w:r>
        <w:t>Should we display the original population information in the input box?</w:t>
      </w:r>
    </w:p>
  </w:comment>
  <w:comment w:id="3" w:author="Yang, Yaping" w:date="2021-02-24T20:57:00Z" w:initials="YY">
    <w:p w14:paraId="027FE6C0" w14:textId="2986955A" w:rsidR="0065162A" w:rsidRDefault="0065162A">
      <w:pPr>
        <w:pStyle w:val="CommentText"/>
      </w:pPr>
      <w:r>
        <w:rPr>
          <w:rStyle w:val="CommentReference"/>
        </w:rPr>
        <w:annotationRef/>
      </w:r>
      <w:r>
        <w:t>Should we mention that if the population entered is the same as the original population, then do nothing?</w:t>
      </w:r>
    </w:p>
  </w:comment>
  <w:comment w:id="4" w:author="Yang, Yaping" w:date="2021-02-24T21:02:00Z" w:initials="YY">
    <w:p w14:paraId="0F45133C" w14:textId="58659492" w:rsidR="00E12592" w:rsidRDefault="00E12592">
      <w:pPr>
        <w:pStyle w:val="CommentText"/>
        <w:rPr>
          <w:rFonts w:hint="eastAsia"/>
        </w:rPr>
      </w:pPr>
      <w:r>
        <w:rPr>
          <w:rStyle w:val="CommentReference"/>
        </w:rPr>
        <w:annotationRef/>
      </w:r>
      <w:r>
        <w:t xml:space="preserve">Population field is capitalized. Should the update to Population field also update the </w:t>
      </w:r>
      <w:proofErr w:type="spellStart"/>
      <w:r>
        <w:t>Population_Size_Category</w:t>
      </w:r>
      <w:proofErr w:type="spellEnd"/>
      <w:r>
        <w:t xml:space="preserve"> </w:t>
      </w:r>
      <w:r>
        <w:rPr>
          <w:rFonts w:hint="eastAsia"/>
        </w:rPr>
        <w:t>field</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AD400" w15:done="0"/>
  <w15:commentEx w15:paraId="59C50680" w15:done="0"/>
  <w15:commentEx w15:paraId="0AFFABF4" w15:done="0"/>
  <w15:commentEx w15:paraId="027FE6C0" w15:done="0"/>
  <w15:commentEx w15:paraId="0F451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136E3" w16cex:dateUtc="2021-02-25T01:34:00Z"/>
  <w16cex:commentExtensible w16cex:durableId="23E13A76" w16cex:dateUtc="2021-02-25T01:49:00Z"/>
  <w16cex:commentExtensible w16cex:durableId="23E13BFC" w16cex:dateUtc="2021-02-25T01:56:00Z"/>
  <w16cex:commentExtensible w16cex:durableId="23E13C3C" w16cex:dateUtc="2021-02-25T01:57:00Z"/>
  <w16cex:commentExtensible w16cex:durableId="23E13D52" w16cex:dateUtc="2021-02-25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AD400" w16cid:durableId="23E136E3"/>
  <w16cid:commentId w16cid:paraId="59C50680" w16cid:durableId="23E13A76"/>
  <w16cid:commentId w16cid:paraId="0AFFABF4" w16cid:durableId="23E13BFC"/>
  <w16cid:commentId w16cid:paraId="027FE6C0" w16cid:durableId="23E13C3C"/>
  <w16cid:commentId w16cid:paraId="0F45133C" w16cid:durableId="23E13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27690" w14:textId="77777777" w:rsidR="003A10F7" w:rsidRDefault="003A10F7" w:rsidP="00AF3707">
      <w:pPr>
        <w:spacing w:after="0" w:line="240" w:lineRule="auto"/>
      </w:pPr>
      <w:r>
        <w:separator/>
      </w:r>
    </w:p>
  </w:endnote>
  <w:endnote w:type="continuationSeparator" w:id="0">
    <w:p w14:paraId="38E80F15" w14:textId="77777777" w:rsidR="003A10F7" w:rsidRDefault="003A10F7" w:rsidP="00AF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E0061" w14:textId="77777777" w:rsidR="003A10F7" w:rsidRDefault="003A10F7" w:rsidP="00AF3707">
      <w:pPr>
        <w:spacing w:after="0" w:line="240" w:lineRule="auto"/>
      </w:pPr>
      <w:r>
        <w:separator/>
      </w:r>
    </w:p>
  </w:footnote>
  <w:footnote w:type="continuationSeparator" w:id="0">
    <w:p w14:paraId="355AA69B" w14:textId="77777777" w:rsidR="003A10F7" w:rsidRDefault="003A10F7" w:rsidP="00AF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FAC1" w14:textId="74F5112D" w:rsidR="00AF3707" w:rsidRDefault="00AF3707">
    <w:pPr>
      <w:pStyle w:val="Header"/>
    </w:pPr>
    <w:r>
      <w:tab/>
    </w:r>
    <w:r w:rsidRPr="00AF3707">
      <w:rPr>
        <w:b/>
        <w:bCs/>
      </w:rPr>
      <w:t>Phase 1 Report</w:t>
    </w:r>
    <w:r>
      <w:t xml:space="preserve"> | CS 6400 – Spring 2021 | </w:t>
    </w:r>
    <w:r w:rsidRPr="00AF3707">
      <w:rPr>
        <w:b/>
        <w:bCs/>
      </w:rPr>
      <w:t>Team 058</w:t>
    </w:r>
  </w:p>
  <w:p w14:paraId="1FE4F67B" w14:textId="77777777" w:rsidR="00AF3707" w:rsidRDefault="00AF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92F3C"/>
    <w:multiLevelType w:val="hybridMultilevel"/>
    <w:tmpl w:val="C9B22A10"/>
    <w:lvl w:ilvl="0" w:tplc="28442D3C">
      <w:start w:val="1"/>
      <w:numFmt w:val="bullet"/>
      <w:pStyle w:val="Level2"/>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B5C77"/>
    <w:multiLevelType w:val="hybridMultilevel"/>
    <w:tmpl w:val="1880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Yaping">
    <w15:presenceInfo w15:providerId="None" w15:userId="Yang, Yap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4"/>
    <w:rsid w:val="000005E4"/>
    <w:rsid w:val="00012463"/>
    <w:rsid w:val="00014AD5"/>
    <w:rsid w:val="00023244"/>
    <w:rsid w:val="00057355"/>
    <w:rsid w:val="000626B9"/>
    <w:rsid w:val="00087B0C"/>
    <w:rsid w:val="000A4453"/>
    <w:rsid w:val="000A6A3D"/>
    <w:rsid w:val="000B090A"/>
    <w:rsid w:val="000B79A8"/>
    <w:rsid w:val="000E2BE9"/>
    <w:rsid w:val="000F3273"/>
    <w:rsid w:val="00107D1D"/>
    <w:rsid w:val="00112A6D"/>
    <w:rsid w:val="00112D26"/>
    <w:rsid w:val="00122B72"/>
    <w:rsid w:val="00132695"/>
    <w:rsid w:val="0013622A"/>
    <w:rsid w:val="001407C3"/>
    <w:rsid w:val="0014236D"/>
    <w:rsid w:val="00167320"/>
    <w:rsid w:val="001704A5"/>
    <w:rsid w:val="00180130"/>
    <w:rsid w:val="001830C2"/>
    <w:rsid w:val="00190E63"/>
    <w:rsid w:val="00194114"/>
    <w:rsid w:val="001A1885"/>
    <w:rsid w:val="001A50B9"/>
    <w:rsid w:val="001D1A51"/>
    <w:rsid w:val="001E3ADC"/>
    <w:rsid w:val="001F42F0"/>
    <w:rsid w:val="001F7BCB"/>
    <w:rsid w:val="001F7C92"/>
    <w:rsid w:val="0020021B"/>
    <w:rsid w:val="002150B1"/>
    <w:rsid w:val="00222008"/>
    <w:rsid w:val="00227FD0"/>
    <w:rsid w:val="00240170"/>
    <w:rsid w:val="00244288"/>
    <w:rsid w:val="00257DE3"/>
    <w:rsid w:val="0026251E"/>
    <w:rsid w:val="00264F0C"/>
    <w:rsid w:val="0026503E"/>
    <w:rsid w:val="002758F6"/>
    <w:rsid w:val="00286BDB"/>
    <w:rsid w:val="002902E4"/>
    <w:rsid w:val="002A1EE1"/>
    <w:rsid w:val="002A3AB8"/>
    <w:rsid w:val="002A7A27"/>
    <w:rsid w:val="002B286D"/>
    <w:rsid w:val="002B54F5"/>
    <w:rsid w:val="002E21E7"/>
    <w:rsid w:val="002F1577"/>
    <w:rsid w:val="002F4E6B"/>
    <w:rsid w:val="0031629E"/>
    <w:rsid w:val="003203BB"/>
    <w:rsid w:val="00321051"/>
    <w:rsid w:val="0032763B"/>
    <w:rsid w:val="0035137B"/>
    <w:rsid w:val="00353C75"/>
    <w:rsid w:val="003719EF"/>
    <w:rsid w:val="00375A41"/>
    <w:rsid w:val="003A10F7"/>
    <w:rsid w:val="003B273A"/>
    <w:rsid w:val="003B7011"/>
    <w:rsid w:val="003D47C5"/>
    <w:rsid w:val="003D7C11"/>
    <w:rsid w:val="003E32ED"/>
    <w:rsid w:val="003E5371"/>
    <w:rsid w:val="003E6140"/>
    <w:rsid w:val="004139E6"/>
    <w:rsid w:val="0043421F"/>
    <w:rsid w:val="00436096"/>
    <w:rsid w:val="00437820"/>
    <w:rsid w:val="00463D07"/>
    <w:rsid w:val="004850C4"/>
    <w:rsid w:val="00496664"/>
    <w:rsid w:val="004A042E"/>
    <w:rsid w:val="004A52CF"/>
    <w:rsid w:val="004B5240"/>
    <w:rsid w:val="004C27A9"/>
    <w:rsid w:val="004C2937"/>
    <w:rsid w:val="005048DD"/>
    <w:rsid w:val="005166D4"/>
    <w:rsid w:val="00524142"/>
    <w:rsid w:val="00544FF5"/>
    <w:rsid w:val="00563EA4"/>
    <w:rsid w:val="0056749F"/>
    <w:rsid w:val="00577D55"/>
    <w:rsid w:val="00587CD1"/>
    <w:rsid w:val="00595886"/>
    <w:rsid w:val="005A3CD8"/>
    <w:rsid w:val="005A7DAD"/>
    <w:rsid w:val="005B0FF3"/>
    <w:rsid w:val="005B11BE"/>
    <w:rsid w:val="005B24A3"/>
    <w:rsid w:val="005B3B53"/>
    <w:rsid w:val="005B4C26"/>
    <w:rsid w:val="005C39EC"/>
    <w:rsid w:val="005D3164"/>
    <w:rsid w:val="005D560B"/>
    <w:rsid w:val="005E43D3"/>
    <w:rsid w:val="005F4907"/>
    <w:rsid w:val="005F73EF"/>
    <w:rsid w:val="00604AEA"/>
    <w:rsid w:val="006214F3"/>
    <w:rsid w:val="00627071"/>
    <w:rsid w:val="00636872"/>
    <w:rsid w:val="00640B35"/>
    <w:rsid w:val="0065162A"/>
    <w:rsid w:val="00653B4D"/>
    <w:rsid w:val="006640BC"/>
    <w:rsid w:val="006656AC"/>
    <w:rsid w:val="006A56ED"/>
    <w:rsid w:val="006D4683"/>
    <w:rsid w:val="006D584E"/>
    <w:rsid w:val="006E0809"/>
    <w:rsid w:val="00703C07"/>
    <w:rsid w:val="007059FB"/>
    <w:rsid w:val="007132A1"/>
    <w:rsid w:val="007143CD"/>
    <w:rsid w:val="00725D4D"/>
    <w:rsid w:val="00730C34"/>
    <w:rsid w:val="007452FD"/>
    <w:rsid w:val="00747A0C"/>
    <w:rsid w:val="0075616F"/>
    <w:rsid w:val="0077503B"/>
    <w:rsid w:val="007A0A99"/>
    <w:rsid w:val="007A26FF"/>
    <w:rsid w:val="007A2BAF"/>
    <w:rsid w:val="007A7112"/>
    <w:rsid w:val="007B418C"/>
    <w:rsid w:val="007C0A2D"/>
    <w:rsid w:val="007D1155"/>
    <w:rsid w:val="007D32FD"/>
    <w:rsid w:val="007D7842"/>
    <w:rsid w:val="007E2B4C"/>
    <w:rsid w:val="007E7C8B"/>
    <w:rsid w:val="007F34E7"/>
    <w:rsid w:val="007F491B"/>
    <w:rsid w:val="0080265D"/>
    <w:rsid w:val="00802F65"/>
    <w:rsid w:val="008035E6"/>
    <w:rsid w:val="0082259C"/>
    <w:rsid w:val="00823F51"/>
    <w:rsid w:val="008577D2"/>
    <w:rsid w:val="008646D2"/>
    <w:rsid w:val="00867AAE"/>
    <w:rsid w:val="00876051"/>
    <w:rsid w:val="0088418B"/>
    <w:rsid w:val="00897F1A"/>
    <w:rsid w:val="008B0757"/>
    <w:rsid w:val="008B7738"/>
    <w:rsid w:val="008C233E"/>
    <w:rsid w:val="008F12AA"/>
    <w:rsid w:val="008F24DD"/>
    <w:rsid w:val="00905F64"/>
    <w:rsid w:val="00906380"/>
    <w:rsid w:val="009242E3"/>
    <w:rsid w:val="009435ED"/>
    <w:rsid w:val="009511D5"/>
    <w:rsid w:val="009604D6"/>
    <w:rsid w:val="0096785C"/>
    <w:rsid w:val="009A1F64"/>
    <w:rsid w:val="009B41A1"/>
    <w:rsid w:val="009B4C34"/>
    <w:rsid w:val="009B529E"/>
    <w:rsid w:val="009B7779"/>
    <w:rsid w:val="009D0F32"/>
    <w:rsid w:val="009E4DE6"/>
    <w:rsid w:val="009E549A"/>
    <w:rsid w:val="009E6628"/>
    <w:rsid w:val="009F5368"/>
    <w:rsid w:val="00A0584D"/>
    <w:rsid w:val="00A06ECA"/>
    <w:rsid w:val="00A20A42"/>
    <w:rsid w:val="00A216AD"/>
    <w:rsid w:val="00A27F45"/>
    <w:rsid w:val="00A31410"/>
    <w:rsid w:val="00A3458B"/>
    <w:rsid w:val="00A46265"/>
    <w:rsid w:val="00A473F4"/>
    <w:rsid w:val="00A51E49"/>
    <w:rsid w:val="00A521F1"/>
    <w:rsid w:val="00A5617B"/>
    <w:rsid w:val="00A726C7"/>
    <w:rsid w:val="00A72922"/>
    <w:rsid w:val="00A80360"/>
    <w:rsid w:val="00A83581"/>
    <w:rsid w:val="00A83644"/>
    <w:rsid w:val="00A96999"/>
    <w:rsid w:val="00AB19EC"/>
    <w:rsid w:val="00AB33AF"/>
    <w:rsid w:val="00AC1419"/>
    <w:rsid w:val="00AD1075"/>
    <w:rsid w:val="00AD2D12"/>
    <w:rsid w:val="00AD3998"/>
    <w:rsid w:val="00AE0B7A"/>
    <w:rsid w:val="00AE39CF"/>
    <w:rsid w:val="00AE3D73"/>
    <w:rsid w:val="00AE5375"/>
    <w:rsid w:val="00AF24AD"/>
    <w:rsid w:val="00AF3707"/>
    <w:rsid w:val="00AF5732"/>
    <w:rsid w:val="00B20AF0"/>
    <w:rsid w:val="00B27CE6"/>
    <w:rsid w:val="00B30016"/>
    <w:rsid w:val="00B3279C"/>
    <w:rsid w:val="00B41779"/>
    <w:rsid w:val="00B44DD8"/>
    <w:rsid w:val="00B47187"/>
    <w:rsid w:val="00B53C7E"/>
    <w:rsid w:val="00B63B06"/>
    <w:rsid w:val="00B651B9"/>
    <w:rsid w:val="00B669F5"/>
    <w:rsid w:val="00B85CD8"/>
    <w:rsid w:val="00B93D93"/>
    <w:rsid w:val="00BA3EC4"/>
    <w:rsid w:val="00BA4E4B"/>
    <w:rsid w:val="00BB4311"/>
    <w:rsid w:val="00BC233D"/>
    <w:rsid w:val="00BC649C"/>
    <w:rsid w:val="00BD31C0"/>
    <w:rsid w:val="00BF4DD2"/>
    <w:rsid w:val="00C04B31"/>
    <w:rsid w:val="00C34120"/>
    <w:rsid w:val="00C347AC"/>
    <w:rsid w:val="00C40736"/>
    <w:rsid w:val="00C42D60"/>
    <w:rsid w:val="00C6355D"/>
    <w:rsid w:val="00C67E6A"/>
    <w:rsid w:val="00C71D28"/>
    <w:rsid w:val="00C85637"/>
    <w:rsid w:val="00CD4B63"/>
    <w:rsid w:val="00CD7A97"/>
    <w:rsid w:val="00CE2703"/>
    <w:rsid w:val="00CE5EAC"/>
    <w:rsid w:val="00CE6965"/>
    <w:rsid w:val="00CE760C"/>
    <w:rsid w:val="00CF0B3E"/>
    <w:rsid w:val="00CF1ED0"/>
    <w:rsid w:val="00D003FF"/>
    <w:rsid w:val="00D14C24"/>
    <w:rsid w:val="00D44574"/>
    <w:rsid w:val="00D500C6"/>
    <w:rsid w:val="00D534C3"/>
    <w:rsid w:val="00D56377"/>
    <w:rsid w:val="00D57F38"/>
    <w:rsid w:val="00D80AFB"/>
    <w:rsid w:val="00D874DC"/>
    <w:rsid w:val="00DA377D"/>
    <w:rsid w:val="00DA399E"/>
    <w:rsid w:val="00DA6FBC"/>
    <w:rsid w:val="00DB779C"/>
    <w:rsid w:val="00DC0AFF"/>
    <w:rsid w:val="00DE33C5"/>
    <w:rsid w:val="00DE403A"/>
    <w:rsid w:val="00DE4C35"/>
    <w:rsid w:val="00DE6A22"/>
    <w:rsid w:val="00E02A83"/>
    <w:rsid w:val="00E04158"/>
    <w:rsid w:val="00E12592"/>
    <w:rsid w:val="00E154CD"/>
    <w:rsid w:val="00E24615"/>
    <w:rsid w:val="00E375AD"/>
    <w:rsid w:val="00E5436A"/>
    <w:rsid w:val="00E759C3"/>
    <w:rsid w:val="00E80EE5"/>
    <w:rsid w:val="00E93DCC"/>
    <w:rsid w:val="00E94800"/>
    <w:rsid w:val="00EC19E1"/>
    <w:rsid w:val="00EC5B8D"/>
    <w:rsid w:val="00ED4DB4"/>
    <w:rsid w:val="00EF662B"/>
    <w:rsid w:val="00F11D96"/>
    <w:rsid w:val="00F12248"/>
    <w:rsid w:val="00F42683"/>
    <w:rsid w:val="00F52D8D"/>
    <w:rsid w:val="00F54AB2"/>
    <w:rsid w:val="00F74C55"/>
    <w:rsid w:val="00F77A6A"/>
    <w:rsid w:val="00F80957"/>
    <w:rsid w:val="00F81AD7"/>
    <w:rsid w:val="00F81EC2"/>
    <w:rsid w:val="00F821F2"/>
    <w:rsid w:val="00F84B69"/>
    <w:rsid w:val="00F870FF"/>
    <w:rsid w:val="00FA3536"/>
    <w:rsid w:val="00FA45B5"/>
    <w:rsid w:val="00FB24AE"/>
    <w:rsid w:val="00FB7979"/>
    <w:rsid w:val="00FC2703"/>
    <w:rsid w:val="00FC4C06"/>
    <w:rsid w:val="00FC7F75"/>
    <w:rsid w:val="00FD75E1"/>
    <w:rsid w:val="00FE039B"/>
    <w:rsid w:val="00FE3F50"/>
    <w:rsid w:val="00FF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E76"/>
  <w15:chartTrackingRefBased/>
  <w15:docId w15:val="{78F3CBDE-5D91-49E6-83F5-7F69719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57355"/>
    <w:pPr>
      <w:ind w:left="720"/>
      <w:contextualSpacing/>
    </w:pPr>
  </w:style>
  <w:style w:type="character" w:styleId="CommentReference">
    <w:name w:val="annotation reference"/>
    <w:basedOn w:val="DefaultParagraphFont"/>
    <w:uiPriority w:val="99"/>
    <w:semiHidden/>
    <w:unhideWhenUsed/>
    <w:rsid w:val="00B44DD8"/>
    <w:rPr>
      <w:sz w:val="16"/>
      <w:szCs w:val="16"/>
    </w:rPr>
  </w:style>
  <w:style w:type="paragraph" w:styleId="CommentText">
    <w:name w:val="annotation text"/>
    <w:basedOn w:val="Normal"/>
    <w:link w:val="CommentTextChar"/>
    <w:uiPriority w:val="99"/>
    <w:semiHidden/>
    <w:unhideWhenUsed/>
    <w:rsid w:val="00B44DD8"/>
    <w:pPr>
      <w:spacing w:line="240" w:lineRule="auto"/>
    </w:pPr>
    <w:rPr>
      <w:sz w:val="20"/>
      <w:szCs w:val="20"/>
    </w:rPr>
  </w:style>
  <w:style w:type="character" w:customStyle="1" w:styleId="CommentTextChar">
    <w:name w:val="Comment Text Char"/>
    <w:basedOn w:val="DefaultParagraphFont"/>
    <w:link w:val="CommentText"/>
    <w:uiPriority w:val="99"/>
    <w:semiHidden/>
    <w:rsid w:val="00B44DD8"/>
    <w:rPr>
      <w:sz w:val="20"/>
      <w:szCs w:val="20"/>
    </w:rPr>
  </w:style>
  <w:style w:type="paragraph" w:styleId="CommentSubject">
    <w:name w:val="annotation subject"/>
    <w:basedOn w:val="CommentText"/>
    <w:next w:val="CommentText"/>
    <w:link w:val="CommentSubjectChar"/>
    <w:uiPriority w:val="99"/>
    <w:semiHidden/>
    <w:unhideWhenUsed/>
    <w:rsid w:val="00B44DD8"/>
    <w:rPr>
      <w:b/>
      <w:bCs/>
    </w:rPr>
  </w:style>
  <w:style w:type="character" w:customStyle="1" w:styleId="CommentSubjectChar">
    <w:name w:val="Comment Subject Char"/>
    <w:basedOn w:val="CommentTextChar"/>
    <w:link w:val="CommentSubject"/>
    <w:uiPriority w:val="99"/>
    <w:semiHidden/>
    <w:rsid w:val="00B44DD8"/>
    <w:rPr>
      <w:b/>
      <w:bCs/>
      <w:sz w:val="20"/>
      <w:szCs w:val="20"/>
    </w:rPr>
  </w:style>
  <w:style w:type="paragraph" w:styleId="Header">
    <w:name w:val="header"/>
    <w:basedOn w:val="Normal"/>
    <w:link w:val="HeaderChar"/>
    <w:uiPriority w:val="99"/>
    <w:unhideWhenUsed/>
    <w:rsid w:val="00AF3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07"/>
  </w:style>
  <w:style w:type="paragraph" w:styleId="Footer">
    <w:name w:val="footer"/>
    <w:basedOn w:val="Normal"/>
    <w:link w:val="FooterChar"/>
    <w:uiPriority w:val="99"/>
    <w:unhideWhenUsed/>
    <w:rsid w:val="00AF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07"/>
  </w:style>
  <w:style w:type="paragraph" w:customStyle="1" w:styleId="Level1">
    <w:name w:val="Level 1"/>
    <w:basedOn w:val="ListParagraph"/>
    <w:link w:val="Level1Char"/>
    <w:qFormat/>
    <w:rsid w:val="0031629E"/>
    <w:pPr>
      <w:numPr>
        <w:numId w:val="3"/>
      </w:numPr>
      <w:spacing w:after="0" w:line="240" w:lineRule="auto"/>
    </w:pPr>
    <w:rPr>
      <w:rFonts w:ascii="Times New Roman" w:hAnsi="Times New Roman" w:cs="Times New Roman"/>
    </w:rPr>
  </w:style>
  <w:style w:type="character" w:customStyle="1" w:styleId="ListParagraphChar">
    <w:name w:val="List Paragraph Char"/>
    <w:basedOn w:val="DefaultParagraphFont"/>
    <w:link w:val="ListParagraph"/>
    <w:uiPriority w:val="34"/>
    <w:rsid w:val="0031629E"/>
  </w:style>
  <w:style w:type="character" w:customStyle="1" w:styleId="Level1Char">
    <w:name w:val="Level 1 Char"/>
    <w:basedOn w:val="ListParagraphChar"/>
    <w:link w:val="Level1"/>
    <w:rsid w:val="0031629E"/>
    <w:rPr>
      <w:rFonts w:ascii="Times New Roman" w:hAnsi="Times New Roman" w:cs="Times New Roman"/>
    </w:rPr>
  </w:style>
  <w:style w:type="paragraph" w:customStyle="1" w:styleId="Level2">
    <w:name w:val="Level 2"/>
    <w:basedOn w:val="ListParagraph"/>
    <w:link w:val="Level2Char"/>
    <w:qFormat/>
    <w:rsid w:val="0031629E"/>
    <w:pPr>
      <w:numPr>
        <w:numId w:val="4"/>
      </w:numPr>
      <w:spacing w:after="0" w:line="240" w:lineRule="auto"/>
      <w:ind w:left="1109"/>
    </w:pPr>
    <w:rPr>
      <w:rFonts w:ascii="Times New Roman" w:hAnsi="Times New Roman" w:cs="Times New Roman"/>
    </w:rPr>
  </w:style>
  <w:style w:type="character" w:customStyle="1" w:styleId="Level2Char">
    <w:name w:val="Level 2 Char"/>
    <w:basedOn w:val="ListParagraphChar"/>
    <w:link w:val="Level2"/>
    <w:rsid w:val="003162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61076399293F4583D3111B6DEC6604" ma:contentTypeVersion="0" ma:contentTypeDescription="Create a new document." ma:contentTypeScope="" ma:versionID="eeadff1ee3bad737c1c7b9ce91a54ab1">
  <xsd:schema xmlns:xsd="http://www.w3.org/2001/XMLSchema" xmlns:xs="http://www.w3.org/2001/XMLSchema" xmlns:p="http://schemas.microsoft.com/office/2006/metadata/properties" targetNamespace="http://schemas.microsoft.com/office/2006/metadata/properties" ma:root="true" ma:fieldsID="1a02fe0b5325afbcad97a1566b7e5d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E08CB1-282D-4CCC-9E9F-E80D68C9BFF7}">
  <ds:schemaRefs>
    <ds:schemaRef ds:uri="http://schemas.microsoft.com/sharepoint/v3/contenttype/forms"/>
  </ds:schemaRefs>
</ds:datastoreItem>
</file>

<file path=customXml/itemProps2.xml><?xml version="1.0" encoding="utf-8"?>
<ds:datastoreItem xmlns:ds="http://schemas.openxmlformats.org/officeDocument/2006/customXml" ds:itemID="{5BF469DF-FDA8-4059-83AC-7C112781A6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86AF12-96D0-410A-A3CB-AABF3E5EBA32}">
  <ds:schemaRefs>
    <ds:schemaRef ds:uri="http://schemas.openxmlformats.org/officeDocument/2006/bibliography"/>
  </ds:schemaRefs>
</ds:datastoreItem>
</file>

<file path=customXml/itemProps4.xml><?xml version="1.0" encoding="utf-8"?>
<ds:datastoreItem xmlns:ds="http://schemas.openxmlformats.org/officeDocument/2006/customXml" ds:itemID="{5868CA8B-2FEE-41EE-907E-234E768E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Yaping</dc:creator>
  <cp:keywords/>
  <dc:description/>
  <cp:lastModifiedBy>Yang, Yaping</cp:lastModifiedBy>
  <cp:revision>11</cp:revision>
  <cp:lastPrinted>2021-02-21T01:53:00Z</cp:lastPrinted>
  <dcterms:created xsi:type="dcterms:W3CDTF">2021-02-22T03:39:00Z</dcterms:created>
  <dcterms:modified xsi:type="dcterms:W3CDTF">2021-02-25T02:03:00Z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0x0101006D61076399293F4583D3111B6DEC6604</vt:lpwstr>
  </property>
</Properties>
</file>