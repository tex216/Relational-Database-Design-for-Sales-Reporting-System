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Table_of_Contents"/>
    <w:p w14:paraId="54B8B6E9" w14:textId="1DEB876A" w:rsidR="00545457" w:rsidRPr="0079794E" w:rsidRDefault="00D73F98">
      <w:pPr>
        <w:rPr>
          <w:rFonts w:ascii="Arial" w:hAnsi="Arial" w:cs="Arial"/>
          <w:b/>
          <w:bCs/>
        </w:rPr>
      </w:pPr>
      <w:r w:rsidRPr="0079794E">
        <w:rPr>
          <w:rFonts w:ascii="Arial" w:hAnsi="Arial" w:cs="Arial"/>
          <w:b/>
          <w:bCs/>
        </w:rPr>
        <w:fldChar w:fldCharType="begin"/>
      </w:r>
      <w:r w:rsidR="00C65E55" w:rsidRPr="0079794E">
        <w:rPr>
          <w:rFonts w:ascii="Arial" w:hAnsi="Arial" w:cs="Arial"/>
          <w:b/>
          <w:bCs/>
        </w:rPr>
        <w:instrText>HYPERLINK  \l "Table_of_Contents"</w:instrText>
      </w:r>
      <w:r w:rsidRPr="0079794E">
        <w:rPr>
          <w:rFonts w:ascii="Arial" w:hAnsi="Arial" w:cs="Arial"/>
          <w:b/>
          <w:bCs/>
        </w:rPr>
        <w:fldChar w:fldCharType="separate"/>
      </w:r>
      <w:r w:rsidR="00545457" w:rsidRPr="0079794E">
        <w:rPr>
          <w:rStyle w:val="Hyperlink"/>
          <w:rFonts w:ascii="Arial" w:hAnsi="Arial" w:cs="Arial"/>
          <w:b/>
          <w:bCs/>
        </w:rPr>
        <w:t>Table of Contents:</w:t>
      </w:r>
      <w:r w:rsidRPr="0079794E">
        <w:rPr>
          <w:rFonts w:ascii="Arial" w:hAnsi="Arial" w:cs="Arial"/>
          <w:b/>
          <w:bCs/>
        </w:rPr>
        <w:fldChar w:fldCharType="end"/>
      </w:r>
    </w:p>
    <w:bookmarkEnd w:id="0"/>
    <w:p w14:paraId="44185120" w14:textId="77777777" w:rsidR="00545457" w:rsidRPr="007A4CAF" w:rsidRDefault="00545457">
      <w:pPr>
        <w:rPr>
          <w:rFonts w:ascii="Arial" w:hAnsi="Arial" w:cs="Arial"/>
          <w:b/>
          <w:bCs/>
        </w:rPr>
      </w:pPr>
    </w:p>
    <w:p w14:paraId="263149B8" w14:textId="742CB251" w:rsidR="00BF6823" w:rsidRDefault="00AE628C" w:rsidP="00BF6823">
      <w:pPr>
        <w:rPr>
          <w:rFonts w:ascii="Arial" w:hAnsi="Arial" w:cs="Arial"/>
          <w:bCs/>
        </w:rPr>
      </w:pPr>
      <w:hyperlink w:anchor="View_Statistics" w:history="1">
        <w:r w:rsidR="00002A64" w:rsidRPr="00FE0CF7">
          <w:rPr>
            <w:rStyle w:val="Hyperlink"/>
            <w:rFonts w:ascii="Arial" w:hAnsi="Arial" w:cs="Arial"/>
            <w:bCs/>
          </w:rPr>
          <w:t>View Statistics</w:t>
        </w:r>
      </w:hyperlink>
    </w:p>
    <w:p w14:paraId="48F8CA6B" w14:textId="71C1B69F" w:rsidR="00002A64" w:rsidRDefault="00AE628C" w:rsidP="00BF6823">
      <w:pPr>
        <w:rPr>
          <w:rFonts w:ascii="Arial" w:hAnsi="Arial" w:cs="Arial"/>
          <w:bCs/>
        </w:rPr>
      </w:pPr>
      <w:hyperlink w:anchor="Get_Holiday_List" w:history="1">
        <w:r w:rsidR="00023FAE" w:rsidRPr="00023FAE">
          <w:rPr>
            <w:rStyle w:val="Hyperlink"/>
            <w:rFonts w:ascii="Arial" w:hAnsi="Arial" w:cs="Arial"/>
            <w:bCs/>
          </w:rPr>
          <w:t>Get Holiday List</w:t>
        </w:r>
      </w:hyperlink>
    </w:p>
    <w:p w14:paraId="6E3B8DD9" w14:textId="2F87F2DD" w:rsidR="00023FAE" w:rsidRDefault="00AE628C" w:rsidP="00BF6823">
      <w:pPr>
        <w:rPr>
          <w:rFonts w:ascii="Arial" w:hAnsi="Arial" w:cs="Arial"/>
          <w:bCs/>
        </w:rPr>
      </w:pPr>
      <w:hyperlink w:anchor="Add_Holiday" w:history="1">
        <w:r w:rsidR="00851DE0" w:rsidRPr="00851DE0">
          <w:rPr>
            <w:rStyle w:val="Hyperlink"/>
            <w:rFonts w:ascii="Arial" w:hAnsi="Arial" w:cs="Arial"/>
            <w:bCs/>
          </w:rPr>
          <w:t>Add Holiday</w:t>
        </w:r>
      </w:hyperlink>
    </w:p>
    <w:p w14:paraId="5F11BC39" w14:textId="0D7CE0EE" w:rsidR="00851DE0" w:rsidRDefault="00AE628C" w:rsidP="00BF6823">
      <w:pPr>
        <w:rPr>
          <w:rFonts w:ascii="Arial" w:hAnsi="Arial" w:cs="Arial"/>
          <w:bCs/>
        </w:rPr>
      </w:pPr>
      <w:hyperlink w:anchor="Maintain_Population" w:history="1">
        <w:r w:rsidR="002D3956" w:rsidRPr="00CB63AD">
          <w:rPr>
            <w:rStyle w:val="Hyperlink"/>
            <w:rFonts w:ascii="Arial" w:hAnsi="Arial" w:cs="Arial"/>
            <w:bCs/>
          </w:rPr>
          <w:t>Maintain Population</w:t>
        </w:r>
      </w:hyperlink>
    </w:p>
    <w:p w14:paraId="69672621" w14:textId="0ACDB95F" w:rsidR="002D3956" w:rsidRDefault="00AE628C" w:rsidP="00BF6823">
      <w:pPr>
        <w:rPr>
          <w:rFonts w:ascii="Arial" w:hAnsi="Arial" w:cs="Arial"/>
          <w:bCs/>
        </w:rPr>
      </w:pPr>
      <w:hyperlink w:anchor="View_Product_by_Category_Report" w:history="1">
        <w:r w:rsidR="00961CD3" w:rsidRPr="004033FD">
          <w:rPr>
            <w:rStyle w:val="Hyperlink"/>
            <w:rFonts w:ascii="Arial" w:hAnsi="Arial" w:cs="Arial"/>
            <w:bCs/>
          </w:rPr>
          <w:t>View Product by Category Report</w:t>
        </w:r>
      </w:hyperlink>
    </w:p>
    <w:p w14:paraId="5EC1F981" w14:textId="114D19C0" w:rsidR="00961CD3" w:rsidRDefault="00AE628C" w:rsidP="00BF6823">
      <w:pPr>
        <w:rPr>
          <w:rFonts w:ascii="Arial" w:hAnsi="Arial" w:cs="Arial"/>
          <w:bCs/>
        </w:rPr>
      </w:pPr>
      <w:hyperlink w:anchor="View_Actual_vs_Predicted_Revenue" w:history="1">
        <w:r w:rsidR="00AB7F4E" w:rsidRPr="00D15B91">
          <w:rPr>
            <w:rStyle w:val="Hyperlink"/>
            <w:rFonts w:ascii="Arial" w:hAnsi="Arial" w:cs="Arial"/>
            <w:bCs/>
          </w:rPr>
          <w:t>View Actual vs. Predicted Revenue for Couches and Sofas Report</w:t>
        </w:r>
      </w:hyperlink>
    </w:p>
    <w:p w14:paraId="14CCA672" w14:textId="55E1A2FB" w:rsidR="00AB7F4E" w:rsidRDefault="00AE628C" w:rsidP="00BF6823">
      <w:pPr>
        <w:rPr>
          <w:rFonts w:ascii="Arial" w:hAnsi="Arial" w:cs="Arial"/>
          <w:bCs/>
        </w:rPr>
      </w:pPr>
      <w:hyperlink w:anchor="Get_Available_State_List" w:history="1">
        <w:r w:rsidR="00690507" w:rsidRPr="004D7456">
          <w:rPr>
            <w:rStyle w:val="Hyperlink"/>
            <w:rFonts w:ascii="Arial" w:hAnsi="Arial" w:cs="Arial"/>
            <w:bCs/>
          </w:rPr>
          <w:t>Get Available State List</w:t>
        </w:r>
      </w:hyperlink>
    </w:p>
    <w:p w14:paraId="4F499208" w14:textId="4C3654EB" w:rsidR="00690507" w:rsidRDefault="00AE628C" w:rsidP="00BF6823">
      <w:pPr>
        <w:rPr>
          <w:rFonts w:ascii="Arial" w:hAnsi="Arial" w:cs="Arial"/>
          <w:bCs/>
        </w:rPr>
      </w:pPr>
      <w:hyperlink w:anchor="View_Store_Revenue_by_Year_by_State" w:history="1">
        <w:r w:rsidR="001907C5" w:rsidRPr="00DC7E8A">
          <w:rPr>
            <w:rStyle w:val="Hyperlink"/>
            <w:rFonts w:ascii="Arial" w:hAnsi="Arial" w:cs="Arial"/>
            <w:bCs/>
          </w:rPr>
          <w:t>View Store Revenue by Year by State Report</w:t>
        </w:r>
      </w:hyperlink>
    </w:p>
    <w:p w14:paraId="1B641341" w14:textId="5B649E20" w:rsidR="001907C5" w:rsidRDefault="00AE628C" w:rsidP="00BF6823">
      <w:pPr>
        <w:rPr>
          <w:rFonts w:ascii="Arial" w:hAnsi="Arial" w:cs="Arial"/>
          <w:bCs/>
        </w:rPr>
      </w:pPr>
      <w:hyperlink w:anchor="View_Groundhog_Day_Outdoor_Furniture" w:history="1">
        <w:r w:rsidR="00943572" w:rsidRPr="000C2BCA">
          <w:rPr>
            <w:rStyle w:val="Hyperlink"/>
            <w:rFonts w:ascii="Arial" w:hAnsi="Arial" w:cs="Arial"/>
            <w:bCs/>
          </w:rPr>
          <w:t>View Groundhog Day Outdoor Furniture Report</w:t>
        </w:r>
      </w:hyperlink>
    </w:p>
    <w:p w14:paraId="035762B2" w14:textId="3E131AE6" w:rsidR="001D7F2D" w:rsidRDefault="00AE628C" w:rsidP="00BF6823">
      <w:pPr>
        <w:rPr>
          <w:rFonts w:ascii="Arial" w:hAnsi="Arial" w:cs="Arial"/>
          <w:bCs/>
        </w:rPr>
      </w:pPr>
      <w:hyperlink w:anchor="Get_Year_and_Month_List" w:history="1">
        <w:r w:rsidR="001D7F2D" w:rsidRPr="001D7F2D">
          <w:rPr>
            <w:rStyle w:val="Hyperlink"/>
            <w:rFonts w:ascii="Arial" w:hAnsi="Arial" w:cs="Arial"/>
            <w:bCs/>
          </w:rPr>
          <w:t>Get Year and Month List</w:t>
        </w:r>
      </w:hyperlink>
    </w:p>
    <w:p w14:paraId="764790E9" w14:textId="7DFBCB42" w:rsidR="001D7F2D" w:rsidRDefault="00AE628C" w:rsidP="00BF6823">
      <w:pPr>
        <w:rPr>
          <w:rFonts w:ascii="Arial" w:hAnsi="Arial" w:cs="Arial"/>
          <w:bCs/>
        </w:rPr>
      </w:pPr>
      <w:hyperlink w:anchor="View_State_with_Highest_Volume" w:history="1">
        <w:r w:rsidR="001D7F2D" w:rsidRPr="003C219B">
          <w:rPr>
            <w:rStyle w:val="Hyperlink"/>
            <w:rFonts w:ascii="Arial" w:hAnsi="Arial" w:cs="Arial"/>
            <w:bCs/>
          </w:rPr>
          <w:t>View State with Highest Volume by Category Report</w:t>
        </w:r>
      </w:hyperlink>
    </w:p>
    <w:p w14:paraId="704A342A" w14:textId="3FB19DC9" w:rsidR="001D7F2D" w:rsidRDefault="00AE628C" w:rsidP="00BF6823">
      <w:pPr>
        <w:rPr>
          <w:rFonts w:ascii="Arial" w:hAnsi="Arial" w:cs="Arial"/>
          <w:bCs/>
        </w:rPr>
      </w:pPr>
      <w:hyperlink w:anchor="View_Revenue_by_Population_Report" w:history="1">
        <w:r w:rsidR="00196CEA" w:rsidRPr="0097460D">
          <w:rPr>
            <w:rStyle w:val="Hyperlink"/>
            <w:rFonts w:ascii="Arial" w:hAnsi="Arial" w:cs="Arial"/>
            <w:bCs/>
          </w:rPr>
          <w:t>View Revenue by Population Report</w:t>
        </w:r>
      </w:hyperlink>
    </w:p>
    <w:p w14:paraId="1CEEEC2F" w14:textId="09C7D4B3" w:rsidR="00196CEA" w:rsidRDefault="00AE628C" w:rsidP="00BF6823">
      <w:pPr>
        <w:rPr>
          <w:rFonts w:ascii="Arial" w:hAnsi="Arial" w:cs="Arial"/>
          <w:bCs/>
        </w:rPr>
      </w:pPr>
      <w:hyperlink w:anchor="View_Childcare_Sales_Volume_Report" w:history="1">
        <w:r w:rsidR="0097460D" w:rsidRPr="0011716A">
          <w:rPr>
            <w:rStyle w:val="Hyperlink"/>
            <w:rFonts w:ascii="Arial" w:hAnsi="Arial" w:cs="Arial"/>
            <w:bCs/>
          </w:rPr>
          <w:t>View Childcare Sales Volume Report</w:t>
        </w:r>
      </w:hyperlink>
    </w:p>
    <w:p w14:paraId="5A8FE16F" w14:textId="52378F86" w:rsidR="0097460D" w:rsidRDefault="00AE628C" w:rsidP="00BF6823">
      <w:pPr>
        <w:rPr>
          <w:rFonts w:ascii="Arial" w:hAnsi="Arial" w:cs="Arial"/>
          <w:bCs/>
        </w:rPr>
      </w:pPr>
      <w:hyperlink w:anchor="View_Restaurant_Impact_on_Category_Sales" w:history="1">
        <w:r w:rsidR="0011716A" w:rsidRPr="009427D2">
          <w:rPr>
            <w:rStyle w:val="Hyperlink"/>
            <w:rFonts w:ascii="Arial" w:hAnsi="Arial" w:cs="Arial"/>
            <w:bCs/>
          </w:rPr>
          <w:t>View Restaurant Impact on Category Sales Report</w:t>
        </w:r>
      </w:hyperlink>
    </w:p>
    <w:p w14:paraId="4638C5F7" w14:textId="1BEF6D2A" w:rsidR="0011716A" w:rsidRDefault="00AE628C" w:rsidP="00BF6823">
      <w:pPr>
        <w:rPr>
          <w:rFonts w:ascii="Arial" w:hAnsi="Arial" w:cs="Arial"/>
          <w:bCs/>
        </w:rPr>
      </w:pPr>
      <w:hyperlink w:anchor="View_Advertising_Campaign_Analysis" w:history="1">
        <w:r w:rsidR="006B2C86" w:rsidRPr="000B06A1">
          <w:rPr>
            <w:rStyle w:val="Hyperlink"/>
            <w:rFonts w:ascii="Arial" w:hAnsi="Arial" w:cs="Arial"/>
            <w:bCs/>
          </w:rPr>
          <w:t>View Advertising Campaign Analysis Report</w:t>
        </w:r>
      </w:hyperlink>
    </w:p>
    <w:p w14:paraId="197B7B96" w14:textId="77777777" w:rsidR="006B2C86" w:rsidRPr="007A4CAF" w:rsidRDefault="006B2C86" w:rsidP="00BF6823">
      <w:pPr>
        <w:rPr>
          <w:rFonts w:ascii="Arial" w:hAnsi="Arial" w:cs="Arial"/>
          <w:bCs/>
        </w:rPr>
      </w:pPr>
    </w:p>
    <w:p w14:paraId="3F87E6B6" w14:textId="665B4A24" w:rsidR="00C257A5" w:rsidRPr="007A4CAF" w:rsidRDefault="00C257A5" w:rsidP="00ED4AC5">
      <w:pPr>
        <w:rPr>
          <w:rFonts w:ascii="Arial" w:hAnsi="Arial" w:cs="Arial"/>
          <w:b/>
          <w:bCs/>
        </w:rPr>
      </w:pPr>
    </w:p>
    <w:p w14:paraId="73E0F561" w14:textId="5954A876" w:rsidR="009764EA" w:rsidRPr="007A4CAF" w:rsidRDefault="009764EA">
      <w:pPr>
        <w:rPr>
          <w:rFonts w:ascii="Arial" w:hAnsi="Arial" w:cs="Arial"/>
          <w:b/>
          <w:bCs/>
          <w:sz w:val="28"/>
          <w:szCs w:val="28"/>
        </w:rPr>
      </w:pPr>
    </w:p>
    <w:p w14:paraId="6335A28E" w14:textId="1BAA1521" w:rsidR="009764EA" w:rsidRPr="007A4CAF" w:rsidRDefault="009764EA">
      <w:pPr>
        <w:rPr>
          <w:rFonts w:ascii="Arial" w:hAnsi="Arial" w:cs="Arial"/>
          <w:b/>
          <w:bCs/>
          <w:sz w:val="28"/>
          <w:szCs w:val="28"/>
        </w:rPr>
      </w:pPr>
    </w:p>
    <w:p w14:paraId="66F949E9" w14:textId="77777777" w:rsidR="009764EA" w:rsidRPr="007A4CAF" w:rsidRDefault="009764EA">
      <w:pPr>
        <w:rPr>
          <w:rFonts w:ascii="Arial" w:hAnsi="Arial" w:cs="Arial"/>
          <w:b/>
          <w:bCs/>
          <w:sz w:val="28"/>
          <w:szCs w:val="28"/>
        </w:rPr>
      </w:pPr>
    </w:p>
    <w:p w14:paraId="1C55F3BA" w14:textId="20AFFD36" w:rsidR="00545457" w:rsidRPr="007A4CAF" w:rsidRDefault="00136C44">
      <w:pPr>
        <w:rPr>
          <w:rFonts w:ascii="Arial" w:eastAsia="Times New Roman" w:hAnsi="Arial" w:cs="Arial"/>
          <w:b/>
          <w:bCs/>
          <w:sz w:val="28"/>
          <w:szCs w:val="28"/>
        </w:rPr>
      </w:pPr>
      <w:r w:rsidRPr="007A4CAF">
        <w:rPr>
          <w:rFonts w:ascii="Arial" w:hAnsi="Arial" w:cs="Arial"/>
          <w:b/>
          <w:bCs/>
          <w:sz w:val="28"/>
          <w:szCs w:val="28"/>
        </w:rPr>
        <w:tab/>
      </w:r>
      <w:r w:rsidR="00545457" w:rsidRPr="007A4CAF">
        <w:rPr>
          <w:rFonts w:ascii="Arial" w:hAnsi="Arial" w:cs="Arial"/>
          <w:b/>
          <w:bCs/>
          <w:sz w:val="28"/>
          <w:szCs w:val="28"/>
        </w:rPr>
        <w:br w:type="page"/>
      </w:r>
    </w:p>
    <w:p w14:paraId="0799ED01" w14:textId="128DB8FB" w:rsidR="003166B0" w:rsidRPr="00721096" w:rsidRDefault="003166B0" w:rsidP="00A5471C">
      <w:pPr>
        <w:spacing w:line="300" w:lineRule="auto"/>
        <w:rPr>
          <w:rFonts w:ascii="Arial" w:hAnsi="Arial" w:cs="Arial"/>
          <w:sz w:val="32"/>
          <w:szCs w:val="32"/>
          <w:u w:val="single"/>
        </w:rPr>
      </w:pPr>
      <w:bookmarkStart w:id="1" w:name="View_Statistics"/>
      <w:r w:rsidRPr="007A4CAF">
        <w:rPr>
          <w:rFonts w:ascii="Arial" w:hAnsi="Arial" w:cs="Arial"/>
          <w:sz w:val="32"/>
          <w:szCs w:val="32"/>
          <w:u w:val="single"/>
        </w:rPr>
        <w:lastRenderedPageBreak/>
        <w:t>View Statistics</w:t>
      </w:r>
      <w:bookmarkEnd w:id="1"/>
    </w:p>
    <w:p w14:paraId="372606C5"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48DE9160"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Show </w:t>
      </w:r>
      <w:r w:rsidRPr="007A4CAF">
        <w:rPr>
          <w:rFonts w:ascii="Arial" w:hAnsi="Arial" w:cs="Arial"/>
          <w:i/>
          <w:iCs/>
        </w:rPr>
        <w:t>“</w:t>
      </w:r>
      <w:r w:rsidRPr="007A4CAF">
        <w:rPr>
          <w:rFonts w:ascii="Arial" w:hAnsi="Arial" w:cs="Arial"/>
          <w:b/>
          <w:bCs/>
          <w:i/>
          <w:iCs/>
        </w:rPr>
        <w:t>Holiday Maintenance</w:t>
      </w:r>
      <w:r w:rsidRPr="007A4CAF">
        <w:rPr>
          <w:rFonts w:ascii="Arial" w:hAnsi="Arial" w:cs="Arial"/>
          <w:i/>
          <w:iCs/>
        </w:rPr>
        <w:t>”, “</w:t>
      </w:r>
      <w:r w:rsidRPr="007A4CAF">
        <w:rPr>
          <w:rFonts w:ascii="Arial" w:hAnsi="Arial" w:cs="Arial"/>
          <w:b/>
          <w:bCs/>
          <w:i/>
          <w:iCs/>
        </w:rPr>
        <w:t>View Product by Category Report</w:t>
      </w:r>
      <w:r w:rsidRPr="007A4CAF">
        <w:rPr>
          <w:rFonts w:ascii="Arial" w:hAnsi="Arial" w:cs="Arial"/>
          <w:i/>
          <w:iCs/>
        </w:rPr>
        <w:t>”, “</w:t>
      </w:r>
      <w:r w:rsidRPr="007A4CAF">
        <w:rPr>
          <w:rFonts w:ascii="Arial" w:hAnsi="Arial" w:cs="Arial"/>
          <w:b/>
          <w:bCs/>
          <w:i/>
          <w:iCs/>
        </w:rPr>
        <w:t>View Actual vs. Predicted Revenue for Couches and Sofas Report</w:t>
      </w:r>
      <w:r w:rsidRPr="007A4CAF">
        <w:rPr>
          <w:rFonts w:ascii="Arial" w:hAnsi="Arial" w:cs="Arial"/>
          <w:i/>
          <w:iCs/>
        </w:rPr>
        <w:t>”, “</w:t>
      </w:r>
      <w:r w:rsidRPr="007A4CAF">
        <w:rPr>
          <w:rFonts w:ascii="Arial" w:hAnsi="Arial" w:cs="Arial"/>
          <w:b/>
          <w:bCs/>
          <w:i/>
          <w:iCs/>
        </w:rPr>
        <w:t>View Store Revenue by Year by State Report</w:t>
      </w:r>
      <w:r w:rsidRPr="007A4CAF">
        <w:rPr>
          <w:rFonts w:ascii="Arial" w:hAnsi="Arial" w:cs="Arial"/>
          <w:i/>
          <w:iCs/>
        </w:rPr>
        <w:t>”, “</w:t>
      </w:r>
      <w:r w:rsidRPr="007A4CAF">
        <w:rPr>
          <w:rFonts w:ascii="Arial" w:hAnsi="Arial" w:cs="Arial"/>
          <w:b/>
          <w:bCs/>
          <w:i/>
          <w:iCs/>
        </w:rPr>
        <w:t>View Groundhog Day Outdoor Furniture Report</w:t>
      </w:r>
      <w:r w:rsidRPr="007A4CAF">
        <w:rPr>
          <w:rFonts w:ascii="Arial" w:hAnsi="Arial" w:cs="Arial"/>
          <w:i/>
          <w:iCs/>
        </w:rPr>
        <w:t>”, “</w:t>
      </w:r>
      <w:r w:rsidRPr="007A4CAF">
        <w:rPr>
          <w:rFonts w:ascii="Arial" w:hAnsi="Arial" w:cs="Arial"/>
          <w:b/>
          <w:bCs/>
          <w:i/>
          <w:iCs/>
        </w:rPr>
        <w:t>View State with Highest Volume by Category Report</w:t>
      </w:r>
      <w:r w:rsidRPr="007A4CAF">
        <w:rPr>
          <w:rFonts w:ascii="Arial" w:hAnsi="Arial" w:cs="Arial"/>
          <w:i/>
          <w:iCs/>
        </w:rPr>
        <w:t>”, “</w:t>
      </w:r>
      <w:r w:rsidRPr="007A4CAF">
        <w:rPr>
          <w:rFonts w:ascii="Arial" w:hAnsi="Arial" w:cs="Arial"/>
          <w:b/>
          <w:bCs/>
          <w:i/>
          <w:iCs/>
        </w:rPr>
        <w:t>View Revenue by Population Report</w:t>
      </w:r>
      <w:r w:rsidRPr="007A4CAF">
        <w:rPr>
          <w:rFonts w:ascii="Arial" w:hAnsi="Arial" w:cs="Arial"/>
          <w:i/>
          <w:iCs/>
        </w:rPr>
        <w:t>”, “</w:t>
      </w:r>
      <w:r w:rsidRPr="007A4CAF">
        <w:rPr>
          <w:rFonts w:ascii="Arial" w:hAnsi="Arial" w:cs="Arial"/>
          <w:b/>
          <w:bCs/>
          <w:i/>
          <w:iCs/>
        </w:rPr>
        <w:t>View Childcare Sales Volume Report</w:t>
      </w:r>
      <w:r w:rsidRPr="007A4CAF">
        <w:rPr>
          <w:rFonts w:ascii="Arial" w:hAnsi="Arial" w:cs="Arial"/>
          <w:i/>
          <w:iCs/>
        </w:rPr>
        <w:t>”, “</w:t>
      </w:r>
      <w:r w:rsidRPr="007A4CAF">
        <w:rPr>
          <w:rFonts w:ascii="Arial" w:hAnsi="Arial" w:cs="Arial"/>
          <w:b/>
          <w:bCs/>
          <w:i/>
          <w:iCs/>
        </w:rPr>
        <w:t>View Restaurant Impact on Category Sales Report</w:t>
      </w:r>
      <w:r w:rsidRPr="007A4CAF">
        <w:rPr>
          <w:rFonts w:ascii="Arial" w:hAnsi="Arial" w:cs="Arial"/>
          <w:i/>
          <w:iCs/>
        </w:rPr>
        <w:t>”, “</w:t>
      </w:r>
      <w:r w:rsidRPr="007A4CAF">
        <w:rPr>
          <w:rFonts w:ascii="Arial" w:hAnsi="Arial" w:cs="Arial"/>
          <w:b/>
          <w:bCs/>
          <w:i/>
          <w:iCs/>
        </w:rPr>
        <w:t>View Advertising Campaign Analysis Report</w:t>
      </w:r>
      <w:r w:rsidRPr="007A4CAF">
        <w:rPr>
          <w:rFonts w:ascii="Arial" w:hAnsi="Arial" w:cs="Arial"/>
          <w:i/>
          <w:iCs/>
        </w:rPr>
        <w:t>”,</w:t>
      </w:r>
      <w:r w:rsidRPr="007A4CAF">
        <w:rPr>
          <w:rFonts w:ascii="Arial" w:hAnsi="Arial" w:cs="Arial"/>
        </w:rPr>
        <w:t xml:space="preserve"> and </w:t>
      </w:r>
      <w:r w:rsidRPr="007A4CAF">
        <w:rPr>
          <w:rFonts w:ascii="Arial" w:hAnsi="Arial" w:cs="Arial"/>
          <w:i/>
          <w:iCs/>
        </w:rPr>
        <w:t>“</w:t>
      </w:r>
      <w:r w:rsidRPr="007A4CAF">
        <w:rPr>
          <w:rFonts w:ascii="Arial" w:hAnsi="Arial" w:cs="Arial"/>
          <w:b/>
          <w:bCs/>
          <w:i/>
          <w:iCs/>
        </w:rPr>
        <w:t>Population Maintenance</w:t>
      </w:r>
      <w:r w:rsidRPr="007A4CAF">
        <w:rPr>
          <w:rFonts w:ascii="Arial" w:hAnsi="Arial" w:cs="Arial"/>
          <w:i/>
          <w:iCs/>
        </w:rPr>
        <w:t>”</w:t>
      </w:r>
      <w:r w:rsidRPr="007A4CAF">
        <w:rPr>
          <w:rFonts w:ascii="Arial" w:hAnsi="Arial" w:cs="Arial"/>
        </w:rPr>
        <w:t xml:space="preserve"> buttons/links on the </w:t>
      </w:r>
      <w:r w:rsidRPr="007A4CAF">
        <w:rPr>
          <w:rFonts w:ascii="Arial" w:hAnsi="Arial" w:cs="Arial"/>
          <w:b/>
          <w:bCs/>
          <w:u w:val="single"/>
        </w:rPr>
        <w:t>Dashboard</w:t>
      </w:r>
      <w:r w:rsidRPr="007A4CAF">
        <w:rPr>
          <w:rFonts w:ascii="Arial" w:hAnsi="Arial" w:cs="Arial"/>
        </w:rPr>
        <w:t xml:space="preserve"> form.</w:t>
      </w:r>
    </w:p>
    <w:p w14:paraId="1D7BF99A"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82347B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Holiday Maintenance</w:t>
      </w:r>
      <w:r w:rsidRPr="007A4CAF">
        <w:rPr>
          <w:rFonts w:ascii="Arial" w:hAnsi="Arial" w:cs="Arial"/>
        </w:rPr>
        <w:t xml:space="preserve"> button – Jump to the </w:t>
      </w:r>
      <w:r w:rsidRPr="007A4CAF">
        <w:rPr>
          <w:rFonts w:ascii="Arial" w:hAnsi="Arial" w:cs="Arial"/>
          <w:b/>
          <w:bCs/>
          <w:u w:val="single"/>
        </w:rPr>
        <w:t>Holiday Maintenance</w:t>
      </w:r>
      <w:r w:rsidRPr="007A4CAF">
        <w:rPr>
          <w:rFonts w:ascii="Arial" w:hAnsi="Arial" w:cs="Arial"/>
        </w:rPr>
        <w:t xml:space="preserve"> form.</w:t>
      </w:r>
    </w:p>
    <w:p w14:paraId="3C83D961"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Product by Category Report</w:t>
      </w:r>
      <w:r w:rsidRPr="007A4CAF">
        <w:rPr>
          <w:rFonts w:ascii="Arial" w:hAnsi="Arial" w:cs="Arial"/>
        </w:rPr>
        <w:t xml:space="preserve"> button – Jump to the </w:t>
      </w:r>
      <w:r w:rsidRPr="007A4CAF">
        <w:rPr>
          <w:rFonts w:ascii="Arial" w:hAnsi="Arial" w:cs="Arial"/>
          <w:b/>
          <w:bCs/>
        </w:rPr>
        <w:t>View Product by Category Report</w:t>
      </w:r>
      <w:r w:rsidRPr="007A4CAF">
        <w:rPr>
          <w:rFonts w:ascii="Arial" w:hAnsi="Arial" w:cs="Arial"/>
        </w:rPr>
        <w:t xml:space="preserve"> task.</w:t>
      </w:r>
    </w:p>
    <w:p w14:paraId="29372F2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Actual vs. Predicted Revenue for Couches and Sofas Report</w:t>
      </w:r>
      <w:r w:rsidRPr="007A4CAF">
        <w:rPr>
          <w:rFonts w:ascii="Arial" w:hAnsi="Arial" w:cs="Arial"/>
        </w:rPr>
        <w:t xml:space="preserve"> button – Jump to the </w:t>
      </w:r>
      <w:r w:rsidRPr="007A4CAF">
        <w:rPr>
          <w:rFonts w:ascii="Arial" w:hAnsi="Arial" w:cs="Arial"/>
          <w:b/>
          <w:bCs/>
        </w:rPr>
        <w:t>View Actual vs. Predicted Revenue for Couches and Sofas Report</w:t>
      </w:r>
      <w:r w:rsidRPr="007A4CAF">
        <w:rPr>
          <w:rFonts w:ascii="Arial" w:hAnsi="Arial" w:cs="Arial"/>
        </w:rPr>
        <w:t xml:space="preserve"> task.</w:t>
      </w:r>
    </w:p>
    <w:p w14:paraId="45191854"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Store Revenue by Year by State Report</w:t>
      </w:r>
      <w:r w:rsidRPr="007A4CAF">
        <w:rPr>
          <w:rFonts w:ascii="Arial" w:hAnsi="Arial" w:cs="Arial"/>
        </w:rPr>
        <w:t xml:space="preserve"> button – Jump to the </w:t>
      </w:r>
      <w:r w:rsidRPr="007A4CAF">
        <w:rPr>
          <w:rFonts w:ascii="Arial" w:hAnsi="Arial" w:cs="Arial"/>
          <w:b/>
          <w:bCs/>
        </w:rPr>
        <w:t xml:space="preserve">Get Available State List </w:t>
      </w:r>
      <w:r w:rsidRPr="007A4CAF">
        <w:rPr>
          <w:rFonts w:ascii="Arial" w:hAnsi="Arial" w:cs="Arial"/>
        </w:rPr>
        <w:t>task.</w:t>
      </w:r>
    </w:p>
    <w:p w14:paraId="6EC71F96"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Groundhog Day Outdoor Furniture Report</w:t>
      </w:r>
      <w:r w:rsidRPr="007A4CAF">
        <w:rPr>
          <w:rFonts w:ascii="Arial" w:hAnsi="Arial" w:cs="Arial"/>
        </w:rPr>
        <w:t xml:space="preserve"> button – Jump to the </w:t>
      </w:r>
      <w:r w:rsidRPr="007A4CAF">
        <w:rPr>
          <w:rFonts w:ascii="Arial" w:hAnsi="Arial" w:cs="Arial"/>
          <w:b/>
          <w:bCs/>
        </w:rPr>
        <w:t>View Groundhog Day Outdoor Furniture Report</w:t>
      </w:r>
      <w:r w:rsidRPr="007A4CAF">
        <w:rPr>
          <w:rFonts w:ascii="Arial" w:hAnsi="Arial" w:cs="Arial"/>
        </w:rPr>
        <w:t xml:space="preserve"> task.</w:t>
      </w:r>
    </w:p>
    <w:p w14:paraId="6813ABDC"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State with Highest Volume by Category Report</w:t>
      </w:r>
      <w:r w:rsidRPr="007A4CAF">
        <w:rPr>
          <w:rFonts w:ascii="Arial" w:hAnsi="Arial" w:cs="Arial"/>
        </w:rPr>
        <w:t xml:space="preserve"> button – Jump to the</w:t>
      </w:r>
      <w:r w:rsidRPr="007A4CAF">
        <w:rPr>
          <w:rFonts w:ascii="Arial" w:hAnsi="Arial" w:cs="Arial"/>
          <w:b/>
          <w:bCs/>
        </w:rPr>
        <w:t xml:space="preserve"> Get Year and Month List</w:t>
      </w:r>
      <w:r w:rsidRPr="007A4CAF">
        <w:rPr>
          <w:rFonts w:ascii="Arial" w:hAnsi="Arial" w:cs="Arial"/>
        </w:rPr>
        <w:t xml:space="preserve"> task.</w:t>
      </w:r>
    </w:p>
    <w:p w14:paraId="55B50630"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Revenue by Population Report</w:t>
      </w:r>
      <w:r w:rsidRPr="007A4CAF">
        <w:rPr>
          <w:rFonts w:ascii="Arial" w:hAnsi="Arial" w:cs="Arial"/>
        </w:rPr>
        <w:t xml:space="preserve"> button – Jump to the </w:t>
      </w:r>
      <w:r w:rsidRPr="007A4CAF">
        <w:rPr>
          <w:rFonts w:ascii="Arial" w:hAnsi="Arial" w:cs="Arial"/>
          <w:b/>
          <w:bCs/>
        </w:rPr>
        <w:t>View Revenue by Population Report</w:t>
      </w:r>
      <w:r w:rsidRPr="007A4CAF">
        <w:rPr>
          <w:rFonts w:ascii="Arial" w:hAnsi="Arial" w:cs="Arial"/>
        </w:rPr>
        <w:t xml:space="preserve"> task.</w:t>
      </w:r>
    </w:p>
    <w:p w14:paraId="1CBB558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Childcare Sales Volume Report</w:t>
      </w:r>
      <w:r w:rsidRPr="007A4CAF">
        <w:rPr>
          <w:rFonts w:ascii="Arial" w:hAnsi="Arial" w:cs="Arial"/>
        </w:rPr>
        <w:t xml:space="preserve"> button – Jump to the </w:t>
      </w:r>
      <w:r w:rsidRPr="007A4CAF">
        <w:rPr>
          <w:rFonts w:ascii="Arial" w:hAnsi="Arial" w:cs="Arial"/>
          <w:b/>
          <w:bCs/>
        </w:rPr>
        <w:t>View Childcare Sales Volume</w:t>
      </w:r>
      <w:r w:rsidRPr="007A4CAF">
        <w:rPr>
          <w:rFonts w:ascii="Arial" w:hAnsi="Arial" w:cs="Arial"/>
        </w:rPr>
        <w:t xml:space="preserve"> </w:t>
      </w:r>
      <w:r w:rsidRPr="007A4CAF">
        <w:rPr>
          <w:rFonts w:ascii="Arial" w:hAnsi="Arial" w:cs="Arial"/>
          <w:b/>
          <w:bCs/>
        </w:rPr>
        <w:t>Report</w:t>
      </w:r>
      <w:r w:rsidRPr="007A4CAF">
        <w:rPr>
          <w:rFonts w:ascii="Arial" w:hAnsi="Arial" w:cs="Arial"/>
        </w:rPr>
        <w:t xml:space="preserve"> task.</w:t>
      </w:r>
    </w:p>
    <w:p w14:paraId="59CCD9B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Restaurant Impact on Category Sales Report</w:t>
      </w:r>
      <w:r w:rsidRPr="007A4CAF">
        <w:rPr>
          <w:rFonts w:ascii="Arial" w:hAnsi="Arial" w:cs="Arial"/>
        </w:rPr>
        <w:t xml:space="preserve"> button – Jump to the </w:t>
      </w:r>
      <w:r w:rsidRPr="007A4CAF">
        <w:rPr>
          <w:rFonts w:ascii="Arial" w:hAnsi="Arial" w:cs="Arial"/>
          <w:b/>
          <w:bCs/>
        </w:rPr>
        <w:t>View Restaurant Impact on Category Sales Report</w:t>
      </w:r>
      <w:r w:rsidRPr="007A4CAF">
        <w:rPr>
          <w:rFonts w:ascii="Arial" w:hAnsi="Arial" w:cs="Arial"/>
        </w:rPr>
        <w:t xml:space="preserve"> task.</w:t>
      </w:r>
    </w:p>
    <w:p w14:paraId="22C8E16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View Advertising Campaign Analysis Report</w:t>
      </w:r>
      <w:r w:rsidRPr="007A4CAF">
        <w:rPr>
          <w:rFonts w:ascii="Arial" w:hAnsi="Arial" w:cs="Arial"/>
        </w:rPr>
        <w:t xml:space="preserve"> button – Jump to the </w:t>
      </w:r>
      <w:r w:rsidRPr="007A4CAF">
        <w:rPr>
          <w:rFonts w:ascii="Arial" w:hAnsi="Arial" w:cs="Arial"/>
          <w:b/>
          <w:bCs/>
        </w:rPr>
        <w:t>View Advertising Campaign Analysis Report</w:t>
      </w:r>
      <w:r w:rsidRPr="007A4CAF">
        <w:rPr>
          <w:rFonts w:ascii="Arial" w:hAnsi="Arial" w:cs="Arial"/>
        </w:rPr>
        <w:t xml:space="preserve"> task.</w:t>
      </w:r>
    </w:p>
    <w:p w14:paraId="0F7BEE6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Population Maintenance</w:t>
      </w:r>
      <w:r w:rsidRPr="007A4CAF">
        <w:rPr>
          <w:rFonts w:ascii="Arial" w:hAnsi="Arial" w:cs="Arial"/>
        </w:rPr>
        <w:t xml:space="preserve"> button – Jump to the </w:t>
      </w:r>
      <w:r w:rsidRPr="007A4CAF">
        <w:rPr>
          <w:rFonts w:ascii="Arial" w:hAnsi="Arial" w:cs="Arial"/>
          <w:b/>
          <w:bCs/>
          <w:u w:val="single"/>
        </w:rPr>
        <w:t>Population Maintenance</w:t>
      </w:r>
      <w:r w:rsidRPr="007A4CAF">
        <w:rPr>
          <w:rFonts w:ascii="Arial" w:hAnsi="Arial" w:cs="Arial"/>
        </w:rPr>
        <w:t xml:space="preserve"> form.</w:t>
      </w:r>
    </w:p>
    <w:p w14:paraId="2076CCC7" w14:textId="77777777" w:rsidR="003166B0" w:rsidRPr="007A4CAF" w:rsidRDefault="003166B0" w:rsidP="00A5471C">
      <w:pPr>
        <w:pStyle w:val="ListParagraph"/>
        <w:spacing w:line="300" w:lineRule="auto"/>
        <w:ind w:left="1440"/>
        <w:rPr>
          <w:rFonts w:ascii="Arial" w:hAnsi="Arial" w:cs="Arial"/>
        </w:rPr>
      </w:pPr>
    </w:p>
    <w:p w14:paraId="089AA778"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Display statistics for “the count of stores”, “count of stores offering food (have a restaurant, a snack bar, or both)”, “count of stores offering childcare”, “count of products”, and “count of distinct advertising campaigns” on the </w:t>
      </w:r>
      <w:r w:rsidRPr="007A4CAF">
        <w:rPr>
          <w:rFonts w:ascii="Arial" w:hAnsi="Arial" w:cs="Arial"/>
          <w:b/>
          <w:bCs/>
          <w:u w:val="single"/>
        </w:rPr>
        <w:t>Dashboard</w:t>
      </w:r>
      <w:r w:rsidRPr="007A4CAF">
        <w:rPr>
          <w:rFonts w:ascii="Arial" w:hAnsi="Arial" w:cs="Arial"/>
        </w:rPr>
        <w:t xml:space="preserve"> form.</w:t>
      </w:r>
    </w:p>
    <w:p w14:paraId="30174A69"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“the count of stores”.</w:t>
      </w:r>
    </w:p>
    <w:p w14:paraId="088E713E"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total count of Store_Number in the </w:t>
      </w:r>
      <w:r w:rsidRPr="007A4CAF">
        <w:rPr>
          <w:rFonts w:ascii="Arial" w:hAnsi="Arial" w:cs="Arial"/>
          <w:color w:val="4472C4" w:themeColor="accent1"/>
        </w:rPr>
        <w:t>STORE</w:t>
      </w:r>
      <w:r w:rsidRPr="007A4CAF">
        <w:rPr>
          <w:rFonts w:ascii="Arial" w:hAnsi="Arial" w:cs="Arial"/>
        </w:rPr>
        <w:t xml:space="preserve"> table. </w:t>
      </w:r>
    </w:p>
    <w:p w14:paraId="5B9B1BD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68889392"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food”.</w:t>
      </w:r>
    </w:p>
    <w:p w14:paraId="5A92414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Store_Number in the </w:t>
      </w:r>
      <w:r w:rsidRPr="007A4CAF">
        <w:rPr>
          <w:rFonts w:ascii="Arial" w:hAnsi="Arial" w:cs="Arial"/>
          <w:color w:val="4472C4" w:themeColor="accent1"/>
        </w:rPr>
        <w:t>STORE</w:t>
      </w:r>
      <w:r w:rsidRPr="007A4CAF">
        <w:rPr>
          <w:rFonts w:ascii="Arial" w:hAnsi="Arial" w:cs="Arial"/>
        </w:rPr>
        <w:t xml:space="preserve"> table that has either or both Has_Restaurant and Has_Snack_Bar value as true.</w:t>
      </w:r>
    </w:p>
    <w:p w14:paraId="37DEF039"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EB293B8"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stores offering childcare”.</w:t>
      </w:r>
    </w:p>
    <w:p w14:paraId="23D9F1F5"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Store_Number in the </w:t>
      </w:r>
      <w:r w:rsidRPr="007A4CAF">
        <w:rPr>
          <w:rFonts w:ascii="Arial" w:hAnsi="Arial" w:cs="Arial"/>
          <w:color w:val="4472C4" w:themeColor="accent1"/>
        </w:rPr>
        <w:t>STORE</w:t>
      </w:r>
      <w:r w:rsidRPr="007A4CAF">
        <w:rPr>
          <w:rFonts w:ascii="Arial" w:hAnsi="Arial" w:cs="Arial"/>
        </w:rPr>
        <w:t xml:space="preserve"> table that has a Childcare center association in the </w:t>
      </w:r>
      <w:r w:rsidRPr="007A4CAF">
        <w:rPr>
          <w:rFonts w:ascii="Arial" w:hAnsi="Arial" w:cs="Arial"/>
          <w:color w:val="4472C4" w:themeColor="accent1"/>
        </w:rPr>
        <w:t>CHILDCARE</w:t>
      </w:r>
      <w:r w:rsidRPr="007A4CAF">
        <w:rPr>
          <w:rFonts w:ascii="Arial" w:hAnsi="Arial" w:cs="Arial"/>
        </w:rPr>
        <w:t xml:space="preserve"> table.</w:t>
      </w:r>
    </w:p>
    <w:p w14:paraId="7B23FE12"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Display the total count. </w:t>
      </w:r>
    </w:p>
    <w:p w14:paraId="2ED6EFF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products”.</w:t>
      </w:r>
    </w:p>
    <w:p w14:paraId="06C111FB"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PID in the </w:t>
      </w:r>
      <w:r w:rsidRPr="007A4CAF">
        <w:rPr>
          <w:rFonts w:ascii="Arial" w:hAnsi="Arial" w:cs="Arial"/>
          <w:color w:val="4472C4" w:themeColor="accent1"/>
        </w:rPr>
        <w:t>PRODUCT</w:t>
      </w:r>
      <w:r w:rsidRPr="007A4CAF">
        <w:rPr>
          <w:rFonts w:ascii="Arial" w:hAnsi="Arial" w:cs="Arial"/>
        </w:rPr>
        <w:t xml:space="preserve"> table. </w:t>
      </w:r>
    </w:p>
    <w:p w14:paraId="37DB7A97"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79FAB35E"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Show “count of distinct advertising campaigns”.</w:t>
      </w:r>
    </w:p>
    <w:p w14:paraId="21C0060D"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Query for the total count of Description in </w:t>
      </w:r>
      <w:r w:rsidRPr="007A4CAF">
        <w:rPr>
          <w:rFonts w:ascii="Arial" w:hAnsi="Arial" w:cs="Arial"/>
          <w:color w:val="4472C4" w:themeColor="accent1"/>
        </w:rPr>
        <w:t>ADVERTISING_CAMPAIGNS</w:t>
      </w:r>
      <w:r w:rsidRPr="007A4CAF">
        <w:rPr>
          <w:rFonts w:ascii="Arial" w:hAnsi="Arial" w:cs="Arial"/>
        </w:rPr>
        <w:t xml:space="preserve"> table. </w:t>
      </w:r>
    </w:p>
    <w:p w14:paraId="5EB4DF96"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Display the total count.</w:t>
      </w:r>
    </w:p>
    <w:p w14:paraId="5BF2668A" w14:textId="6DC8BF8C" w:rsidR="003166B0" w:rsidRPr="007A4CAF" w:rsidRDefault="003166B0" w:rsidP="00A5471C">
      <w:pPr>
        <w:spacing w:line="300" w:lineRule="auto"/>
        <w:rPr>
          <w:rFonts w:ascii="Arial" w:hAnsi="Arial" w:cs="Arial"/>
          <w:sz w:val="32"/>
          <w:szCs w:val="32"/>
          <w:u w:val="single"/>
        </w:rPr>
      </w:pPr>
    </w:p>
    <w:p w14:paraId="7F702306" w14:textId="00C638F2" w:rsidR="00DF46E4" w:rsidRPr="00F76149" w:rsidRDefault="00DF46E4" w:rsidP="00A5471C">
      <w:pPr>
        <w:spacing w:line="300" w:lineRule="auto"/>
        <w:rPr>
          <w:rFonts w:ascii="Arial" w:hAnsi="Arial" w:cs="Arial"/>
          <w:sz w:val="32"/>
          <w:szCs w:val="32"/>
          <w:u w:val="single"/>
        </w:rPr>
      </w:pPr>
      <w:bookmarkStart w:id="2" w:name="Get_Holiday_List"/>
      <w:r w:rsidRPr="007A4CAF">
        <w:rPr>
          <w:rFonts w:ascii="Arial" w:hAnsi="Arial" w:cs="Arial"/>
          <w:sz w:val="32"/>
          <w:szCs w:val="32"/>
          <w:u w:val="single"/>
        </w:rPr>
        <w:t xml:space="preserve">Get Holiday List </w:t>
      </w:r>
      <w:bookmarkEnd w:id="2"/>
    </w:p>
    <w:p w14:paraId="0BFCAA33"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71A144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Holiday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E89F3DD" w14:textId="0A30ADC2"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Holiday List</w:t>
      </w:r>
      <w:r w:rsidRPr="007A4CAF">
        <w:rPr>
          <w:rFonts w:ascii="Arial" w:hAnsi="Arial" w:cs="Arial"/>
          <w:sz w:val="20"/>
          <w:szCs w:val="20"/>
        </w:rPr>
        <w:t xml:space="preserve"> </w:t>
      </w:r>
      <w:r w:rsidRPr="007A4CAF">
        <w:rPr>
          <w:rFonts w:ascii="Arial" w:hAnsi="Arial" w:cs="Arial"/>
        </w:rPr>
        <w:t xml:space="preserve">task: query for information about the available Name field from the </w:t>
      </w:r>
      <w:r w:rsidRPr="007A4CAF">
        <w:rPr>
          <w:rFonts w:ascii="Arial" w:hAnsi="Arial" w:cs="Arial"/>
          <w:color w:val="4472C4" w:themeColor="accent1"/>
        </w:rPr>
        <w:t>HOLIDAY</w:t>
      </w:r>
      <w:r w:rsidRPr="007A4CAF">
        <w:rPr>
          <w:rFonts w:ascii="Arial" w:hAnsi="Arial" w:cs="Arial"/>
        </w:rPr>
        <w:t xml:space="preserve"> table.</w:t>
      </w:r>
    </w:p>
    <w:p w14:paraId="4D5D451E"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Display the holiday name list. </w:t>
      </w:r>
    </w:p>
    <w:p w14:paraId="0E3175F4"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Upon:</w:t>
      </w:r>
    </w:p>
    <w:p w14:paraId="1A86D441" w14:textId="0817289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User enters Holiday Name (‘$HolidayName’) in input textbox and select</w:t>
      </w:r>
      <w:r w:rsidR="004F7659">
        <w:rPr>
          <w:rFonts w:ascii="Arial" w:hAnsi="Arial" w:cs="Arial"/>
        </w:rPr>
        <w:t>s</w:t>
      </w:r>
      <w:r w:rsidR="005202E6">
        <w:rPr>
          <w:rFonts w:ascii="Arial" w:hAnsi="Arial" w:cs="Arial"/>
        </w:rPr>
        <w:t xml:space="preserve"> </w:t>
      </w:r>
      <w:r w:rsidRPr="007A4CAF">
        <w:rPr>
          <w:rFonts w:ascii="Arial" w:hAnsi="Arial" w:cs="Arial"/>
        </w:rPr>
        <w:t>Date (‘$HolidayDate’) in Calendar Dropdown</w:t>
      </w:r>
      <w:r w:rsidR="002833F5">
        <w:rPr>
          <w:rFonts w:ascii="Arial" w:hAnsi="Arial" w:cs="Arial"/>
        </w:rPr>
        <w:t>.</w:t>
      </w:r>
    </w:p>
    <w:p w14:paraId="41898772"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 xml:space="preserve">Add Holiday </w:t>
      </w:r>
      <w:r w:rsidRPr="007A4CAF">
        <w:rPr>
          <w:rFonts w:ascii="Arial" w:hAnsi="Arial" w:cs="Arial"/>
        </w:rPr>
        <w:t xml:space="preserve">button – </w:t>
      </w:r>
    </w:p>
    <w:p w14:paraId="541E0557" w14:textId="641C2412"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Add Holiday</w:t>
      </w:r>
      <w:r w:rsidRPr="007A4CAF">
        <w:rPr>
          <w:rFonts w:ascii="Arial" w:hAnsi="Arial" w:cs="Arial"/>
        </w:rPr>
        <w:t xml:space="preserve"> task</w:t>
      </w:r>
      <w:r w:rsidR="002833F5">
        <w:rPr>
          <w:rFonts w:ascii="Arial" w:hAnsi="Arial" w:cs="Arial"/>
        </w:rPr>
        <w:t>.</w:t>
      </w:r>
    </w:p>
    <w:p w14:paraId="1DF744E2" w14:textId="0A0F7399"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8C4F748" w14:textId="77777777" w:rsidR="00DF46E4" w:rsidRPr="007A4CAF" w:rsidRDefault="00DF46E4" w:rsidP="00A5471C">
      <w:pPr>
        <w:pStyle w:val="ListParagraph"/>
        <w:spacing w:line="300" w:lineRule="auto"/>
        <w:rPr>
          <w:rFonts w:ascii="Arial" w:hAnsi="Arial" w:cs="Arial"/>
        </w:rPr>
      </w:pPr>
    </w:p>
    <w:p w14:paraId="75D6875F" w14:textId="0D6D729D" w:rsidR="00B102A4" w:rsidRPr="000F3042" w:rsidRDefault="00DF46E4" w:rsidP="00A5471C">
      <w:pPr>
        <w:spacing w:line="300" w:lineRule="auto"/>
        <w:rPr>
          <w:rFonts w:ascii="Arial" w:hAnsi="Arial" w:cs="Arial"/>
          <w:sz w:val="32"/>
          <w:szCs w:val="32"/>
          <w:u w:val="single"/>
        </w:rPr>
      </w:pPr>
      <w:bookmarkStart w:id="3" w:name="Add_Holiday"/>
      <w:r w:rsidRPr="007A4CAF">
        <w:rPr>
          <w:rFonts w:ascii="Arial" w:hAnsi="Arial" w:cs="Arial"/>
          <w:sz w:val="32"/>
          <w:szCs w:val="32"/>
          <w:u w:val="single"/>
        </w:rPr>
        <w:t>Add Holiday</w:t>
      </w:r>
      <w:bookmarkEnd w:id="3"/>
    </w:p>
    <w:p w14:paraId="7ED62412" w14:textId="06473C0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832B475" w14:textId="06EC36AE" w:rsidR="00DF46E4" w:rsidRPr="007A4CAF" w:rsidRDefault="00DF46E4" w:rsidP="00A5471C">
      <w:pPr>
        <w:pStyle w:val="Default"/>
        <w:numPr>
          <w:ilvl w:val="0"/>
          <w:numId w:val="11"/>
        </w:numPr>
        <w:spacing w:line="300" w:lineRule="auto"/>
        <w:rPr>
          <w:color w:val="auto"/>
        </w:rPr>
      </w:pPr>
      <w:r w:rsidRPr="007A4CAF">
        <w:rPr>
          <w:color w:val="auto"/>
        </w:rPr>
        <w:t>User enters Holiday Name (‘$HolidayName’) in input textbox and select</w:t>
      </w:r>
      <w:r w:rsidR="00FC70AE">
        <w:rPr>
          <w:color w:val="auto"/>
        </w:rPr>
        <w:t>s</w:t>
      </w:r>
      <w:r w:rsidRPr="007A4CAF">
        <w:rPr>
          <w:color w:val="auto"/>
        </w:rPr>
        <w:t xml:space="preserve"> Date (‘$HolidayDate’) in Calendar Dropdown</w:t>
      </w:r>
      <w:r w:rsidR="0012797D">
        <w:rPr>
          <w:color w:val="auto"/>
        </w:rPr>
        <w:t>.</w:t>
      </w:r>
    </w:p>
    <w:p w14:paraId="4C41D853" w14:textId="70F752E5" w:rsidR="00DF46E4" w:rsidRPr="007A4CAF" w:rsidRDefault="00DF46E4" w:rsidP="00A5471C">
      <w:pPr>
        <w:pStyle w:val="Default"/>
        <w:numPr>
          <w:ilvl w:val="0"/>
          <w:numId w:val="11"/>
        </w:numPr>
        <w:spacing w:line="300" w:lineRule="auto"/>
        <w:rPr>
          <w:color w:val="auto"/>
        </w:rPr>
      </w:pPr>
      <w:r w:rsidRPr="007A4CAF">
        <w:rPr>
          <w:color w:val="auto"/>
        </w:rPr>
        <w:t xml:space="preserve">Click </w:t>
      </w:r>
      <w:r w:rsidRPr="007A4CAF">
        <w:rPr>
          <w:b/>
          <w:bCs/>
          <w:i/>
          <w:iCs/>
          <w:color w:val="auto"/>
        </w:rPr>
        <w:t>Add Holiday</w:t>
      </w:r>
      <w:r w:rsidRPr="007A4CAF">
        <w:rPr>
          <w:color w:val="auto"/>
        </w:rPr>
        <w:t xml:space="preserve"> button</w:t>
      </w:r>
      <w:r w:rsidR="0012797D">
        <w:rPr>
          <w:color w:val="auto"/>
        </w:rPr>
        <w:t>.</w:t>
      </w:r>
    </w:p>
    <w:p w14:paraId="1514D0AE"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Add Holiday</w:t>
      </w:r>
      <w:r w:rsidRPr="007A4CAF">
        <w:rPr>
          <w:rFonts w:ascii="Arial" w:hAnsi="Arial" w:cs="Arial"/>
          <w:sz w:val="20"/>
          <w:szCs w:val="20"/>
        </w:rPr>
        <w:t xml:space="preserve"> </w:t>
      </w:r>
      <w:r w:rsidRPr="007A4CAF">
        <w:rPr>
          <w:rFonts w:ascii="Arial" w:hAnsi="Arial" w:cs="Arial"/>
        </w:rPr>
        <w:t>task:</w:t>
      </w:r>
    </w:p>
    <w:p w14:paraId="5A966599" w14:textId="77777777"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If data validation passed for both holiday name and date in Client Side, then:</w:t>
      </w:r>
    </w:p>
    <w:p w14:paraId="56C475DF" w14:textId="77777777"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same holiday name and same holiday date exist: </w:t>
      </w:r>
    </w:p>
    <w:p w14:paraId="49EADD4E" w14:textId="1777149C" w:rsidR="00DF46E4" w:rsidRPr="007A4CAF" w:rsidRDefault="00DF46E4" w:rsidP="00A5471C">
      <w:pPr>
        <w:pStyle w:val="ListParagraph"/>
        <w:numPr>
          <w:ilvl w:val="0"/>
          <w:numId w:val="16"/>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the failure message </w:t>
      </w:r>
      <w:r w:rsidR="00553787">
        <w:rPr>
          <w:rFonts w:ascii="Arial" w:hAnsi="Arial" w:cs="Arial"/>
        </w:rPr>
        <w:t xml:space="preserve">that </w:t>
      </w:r>
      <w:r w:rsidRPr="007A4CAF">
        <w:rPr>
          <w:rFonts w:ascii="Arial" w:hAnsi="Arial" w:cs="Arial"/>
        </w:rPr>
        <w:t>this holiday with this date existed</w:t>
      </w:r>
      <w:r w:rsidR="00CE2310">
        <w:rPr>
          <w:rFonts w:ascii="Arial" w:hAnsi="Arial" w:cs="Arial"/>
        </w:rPr>
        <w:t>.</w:t>
      </w:r>
      <w:r w:rsidRPr="007A4CAF">
        <w:rPr>
          <w:rFonts w:ascii="Arial" w:hAnsi="Arial" w:cs="Arial"/>
        </w:rPr>
        <w:t xml:space="preserve"> </w:t>
      </w:r>
    </w:p>
    <w:p w14:paraId="5238C563" w14:textId="4A554FCF"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00345555">
        <w:rPr>
          <w:rFonts w:ascii="Arial" w:hAnsi="Arial" w:cs="Arial"/>
        </w:rPr>
        <w:t>h</w:t>
      </w:r>
      <w:r w:rsidRPr="007A4CAF">
        <w:rPr>
          <w:rFonts w:ascii="Arial" w:hAnsi="Arial" w:cs="Arial"/>
        </w:rPr>
        <w:t xml:space="preserve">oliday </w:t>
      </w:r>
      <w:r w:rsidR="00345555">
        <w:rPr>
          <w:rFonts w:ascii="Arial" w:hAnsi="Arial" w:cs="Arial"/>
        </w:rPr>
        <w:t>n</w:t>
      </w:r>
      <w:r w:rsidRPr="007A4CAF">
        <w:rPr>
          <w:rFonts w:ascii="Arial" w:hAnsi="Arial" w:cs="Arial"/>
        </w:rPr>
        <w:t xml:space="preserve">ame </w:t>
      </w:r>
      <w:r w:rsidR="00DC4600">
        <w:rPr>
          <w:rFonts w:ascii="Arial" w:hAnsi="Arial" w:cs="Arial"/>
        </w:rPr>
        <w:t>does</w:t>
      </w:r>
      <w:r w:rsidRPr="007A4CAF">
        <w:rPr>
          <w:rFonts w:ascii="Arial" w:hAnsi="Arial" w:cs="Arial"/>
        </w:rPr>
        <w:t xml:space="preserve"> not exist but date exists</w:t>
      </w:r>
      <w:r w:rsidR="009260C5">
        <w:rPr>
          <w:rFonts w:ascii="Arial" w:hAnsi="Arial" w:cs="Arial"/>
        </w:rPr>
        <w:t>:</w:t>
      </w:r>
    </w:p>
    <w:p w14:paraId="66F94ED0" w14:textId="7BCD7F44"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Store the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 xml:space="preserve">ame in </w:t>
      </w:r>
      <w:r w:rsidRPr="007A4CAF">
        <w:rPr>
          <w:rFonts w:ascii="Arial" w:hAnsi="Arial" w:cs="Arial"/>
          <w:color w:val="4472C4" w:themeColor="accent1"/>
        </w:rPr>
        <w:t>HOLIDAY</w:t>
      </w:r>
      <w:r w:rsidRPr="007A4CAF">
        <w:rPr>
          <w:rFonts w:ascii="Arial" w:hAnsi="Arial" w:cs="Arial"/>
        </w:rPr>
        <w:t xml:space="preserve"> table and link its date with </w:t>
      </w:r>
      <w:r w:rsidRPr="007A4CAF">
        <w:rPr>
          <w:rFonts w:ascii="Arial" w:hAnsi="Arial" w:cs="Arial"/>
          <w:color w:val="4472C4" w:themeColor="accent1"/>
        </w:rPr>
        <w:t xml:space="preserve">DAY </w:t>
      </w:r>
      <w:r w:rsidRPr="007A4CAF">
        <w:rPr>
          <w:rFonts w:ascii="Arial" w:hAnsi="Arial" w:cs="Arial"/>
        </w:rPr>
        <w:t>table</w:t>
      </w:r>
      <w:r w:rsidR="00CE2310">
        <w:rPr>
          <w:rFonts w:ascii="Arial" w:hAnsi="Arial" w:cs="Arial"/>
        </w:rPr>
        <w:t>.</w:t>
      </w:r>
    </w:p>
    <w:p w14:paraId="05517854" w14:textId="5763B172" w:rsidR="00DF46E4" w:rsidRPr="007A4CAF" w:rsidRDefault="00DF46E4" w:rsidP="00A5471C">
      <w:pPr>
        <w:pStyle w:val="ListParagraph"/>
        <w:numPr>
          <w:ilvl w:val="0"/>
          <w:numId w:val="17"/>
        </w:numPr>
        <w:spacing w:line="300" w:lineRule="auto"/>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CE2310">
        <w:rPr>
          <w:rFonts w:ascii="Arial" w:hAnsi="Arial" w:cs="Arial"/>
        </w:rPr>
        <w:t>.</w:t>
      </w:r>
    </w:p>
    <w:p w14:paraId="2181DE2C" w14:textId="166C1C4D" w:rsidR="00DF46E4" w:rsidRPr="007A4CAF" w:rsidRDefault="00DF46E4"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005A2FB8">
        <w:rPr>
          <w:rFonts w:ascii="Arial" w:hAnsi="Arial" w:cs="Arial"/>
        </w:rPr>
        <w:t>h</w:t>
      </w:r>
      <w:r w:rsidRPr="007A4CAF">
        <w:rPr>
          <w:rFonts w:ascii="Arial" w:hAnsi="Arial" w:cs="Arial"/>
        </w:rPr>
        <w:t xml:space="preserve">oliday </w:t>
      </w:r>
      <w:r w:rsidR="005A2FB8">
        <w:rPr>
          <w:rFonts w:ascii="Arial" w:hAnsi="Arial" w:cs="Arial"/>
        </w:rPr>
        <w:t>n</w:t>
      </w:r>
      <w:r w:rsidRPr="007A4CAF">
        <w:rPr>
          <w:rFonts w:ascii="Arial" w:hAnsi="Arial" w:cs="Arial"/>
        </w:rPr>
        <w:t>ame and date do not exist:</w:t>
      </w:r>
    </w:p>
    <w:p w14:paraId="0E35058B" w14:textId="0E9CA35C"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Store </w:t>
      </w:r>
      <w:r w:rsidRPr="00216E1B">
        <w:rPr>
          <w:rFonts w:ascii="Arial" w:hAnsi="Arial" w:cs="Arial"/>
        </w:rPr>
        <w:t xml:space="preserve">the </w:t>
      </w:r>
      <w:r w:rsidR="00165CB9">
        <w:rPr>
          <w:rFonts w:ascii="Arial" w:hAnsi="Arial" w:cs="Arial"/>
        </w:rPr>
        <w:t>h</w:t>
      </w:r>
      <w:r w:rsidRPr="00216E1B">
        <w:rPr>
          <w:rFonts w:ascii="Arial" w:hAnsi="Arial" w:cs="Arial"/>
        </w:rPr>
        <w:t xml:space="preserve">oliday </w:t>
      </w:r>
      <w:r w:rsidR="00165CB9">
        <w:rPr>
          <w:rFonts w:ascii="Arial" w:hAnsi="Arial" w:cs="Arial"/>
        </w:rPr>
        <w:t>n</w:t>
      </w:r>
      <w:r w:rsidRPr="00216E1B">
        <w:rPr>
          <w:rFonts w:ascii="Arial" w:hAnsi="Arial" w:cs="Arial"/>
        </w:rPr>
        <w:t>ame and date in</w:t>
      </w:r>
      <w:r w:rsidRPr="007A4CAF">
        <w:rPr>
          <w:rFonts w:ascii="Arial" w:hAnsi="Arial" w:cs="Arial"/>
        </w:rPr>
        <w:t xml:space="preserve"> both </w:t>
      </w:r>
      <w:r w:rsidRPr="007A4CAF">
        <w:rPr>
          <w:rFonts w:ascii="Arial" w:hAnsi="Arial" w:cs="Arial"/>
          <w:color w:val="4472C4" w:themeColor="accent1"/>
        </w:rPr>
        <w:t>HOLIDAY</w:t>
      </w:r>
      <w:r w:rsidRPr="007A4CAF">
        <w:rPr>
          <w:rFonts w:ascii="Arial" w:hAnsi="Arial" w:cs="Arial"/>
        </w:rPr>
        <w:t xml:space="preserve"> and </w:t>
      </w:r>
      <w:r w:rsidRPr="007A4CAF">
        <w:rPr>
          <w:rFonts w:ascii="Arial" w:hAnsi="Arial" w:cs="Arial"/>
          <w:color w:val="4472C4" w:themeColor="accent1"/>
        </w:rPr>
        <w:t xml:space="preserve">DAY </w:t>
      </w:r>
      <w:r w:rsidRPr="007A4CAF">
        <w:rPr>
          <w:rFonts w:ascii="Arial" w:hAnsi="Arial" w:cs="Arial"/>
        </w:rPr>
        <w:t>tables</w:t>
      </w:r>
      <w:r w:rsidR="007E5377">
        <w:rPr>
          <w:rFonts w:ascii="Arial" w:hAnsi="Arial" w:cs="Arial"/>
        </w:rPr>
        <w:t>.</w:t>
      </w:r>
    </w:p>
    <w:p w14:paraId="23226AE2" w14:textId="5CDD14E8" w:rsidR="00DF46E4" w:rsidRPr="007A4CAF" w:rsidRDefault="00DF46E4" w:rsidP="00A5471C">
      <w:pPr>
        <w:pStyle w:val="ListParagraph"/>
        <w:numPr>
          <w:ilvl w:val="0"/>
          <w:numId w:val="18"/>
        </w:numPr>
        <w:spacing w:line="300" w:lineRule="auto"/>
        <w:ind w:left="2880"/>
        <w:rPr>
          <w:rFonts w:ascii="Arial" w:hAnsi="Arial" w:cs="Arial"/>
        </w:rPr>
      </w:pPr>
      <w:r w:rsidRPr="007A4CAF">
        <w:rPr>
          <w:rFonts w:ascii="Arial" w:hAnsi="Arial" w:cs="Arial"/>
        </w:rPr>
        <w:t xml:space="preserve">Go back to </w:t>
      </w:r>
      <w:r w:rsidRPr="007A4CAF">
        <w:rPr>
          <w:rFonts w:ascii="Arial" w:hAnsi="Arial" w:cs="Arial"/>
          <w:b/>
          <w:u w:val="single"/>
        </w:rPr>
        <w:t>Holiday Maintenance</w:t>
      </w:r>
      <w:r w:rsidRPr="007A4CAF">
        <w:rPr>
          <w:rFonts w:ascii="Arial" w:hAnsi="Arial" w:cs="Arial"/>
        </w:rPr>
        <w:t xml:space="preserve"> form and show success message</w:t>
      </w:r>
      <w:r w:rsidR="007E5377">
        <w:rPr>
          <w:rFonts w:ascii="Arial" w:hAnsi="Arial" w:cs="Arial"/>
        </w:rPr>
        <w:t>.</w:t>
      </w:r>
    </w:p>
    <w:p w14:paraId="7A6B1B37" w14:textId="35DD98A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Else: display the invalid error message in </w:t>
      </w:r>
      <w:r w:rsidRPr="007A4CAF">
        <w:rPr>
          <w:rFonts w:ascii="Arial" w:hAnsi="Arial" w:cs="Arial"/>
          <w:b/>
          <w:bCs/>
          <w:u w:val="single"/>
        </w:rPr>
        <w:t>Holiday Maintenance</w:t>
      </w:r>
      <w:r w:rsidRPr="007A4CAF">
        <w:rPr>
          <w:rFonts w:ascii="Arial" w:hAnsi="Arial" w:cs="Arial"/>
        </w:rPr>
        <w:t xml:space="preserve"> form</w:t>
      </w:r>
      <w:r w:rsidR="00FB3043">
        <w:rPr>
          <w:rFonts w:ascii="Arial" w:hAnsi="Arial" w:cs="Arial"/>
        </w:rPr>
        <w:t>.</w:t>
      </w:r>
    </w:p>
    <w:p w14:paraId="496959A4" w14:textId="08A9A896" w:rsidR="006E3D58"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84803DB" w14:textId="77777777" w:rsidR="006E3D58" w:rsidRPr="007A4CAF" w:rsidRDefault="006E3D58" w:rsidP="00A5471C">
      <w:pPr>
        <w:spacing w:line="300" w:lineRule="auto"/>
        <w:rPr>
          <w:rFonts w:ascii="Arial" w:hAnsi="Arial" w:cs="Arial"/>
          <w:sz w:val="32"/>
          <w:szCs w:val="32"/>
          <w:u w:val="single"/>
        </w:rPr>
      </w:pPr>
    </w:p>
    <w:p w14:paraId="724E8794" w14:textId="6C2DF628" w:rsidR="00126F8D" w:rsidRPr="000F3042" w:rsidRDefault="00126F8D" w:rsidP="00A5471C">
      <w:pPr>
        <w:spacing w:line="300" w:lineRule="auto"/>
        <w:rPr>
          <w:rFonts w:ascii="Arial" w:hAnsi="Arial" w:cs="Arial"/>
          <w:sz w:val="32"/>
          <w:szCs w:val="32"/>
          <w:u w:val="single"/>
        </w:rPr>
      </w:pPr>
      <w:bookmarkStart w:id="4" w:name="Maintain_Population"/>
      <w:r w:rsidRPr="007A4CAF">
        <w:rPr>
          <w:rFonts w:ascii="Arial" w:hAnsi="Arial" w:cs="Arial"/>
          <w:sz w:val="32"/>
          <w:szCs w:val="32"/>
          <w:u w:val="single"/>
        </w:rPr>
        <w:t xml:space="preserve">Maintain Population </w:t>
      </w:r>
      <w:bookmarkEnd w:id="4"/>
    </w:p>
    <w:p w14:paraId="49B4366C" w14:textId="77777777" w:rsidR="00126F8D" w:rsidRPr="007A4CAF" w:rsidRDefault="00126F8D" w:rsidP="00A5471C">
      <w:pPr>
        <w:spacing w:line="300" w:lineRule="auto"/>
        <w:rPr>
          <w:rFonts w:ascii="Arial" w:hAnsi="Arial" w:cs="Arial"/>
          <w:sz w:val="28"/>
          <w:szCs w:val="28"/>
        </w:rPr>
      </w:pPr>
      <w:r w:rsidRPr="007A4CAF">
        <w:rPr>
          <w:rFonts w:ascii="Arial" w:hAnsi="Arial" w:cs="Arial"/>
          <w:sz w:val="28"/>
          <w:szCs w:val="28"/>
        </w:rPr>
        <w:t>Abstract Code</w:t>
      </w:r>
    </w:p>
    <w:p w14:paraId="2198983D" w14:textId="77777777"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Population Maintenance</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76152F2D" w14:textId="7194114F" w:rsidR="00126F8D" w:rsidRPr="007A4CAF" w:rsidRDefault="00126F8D" w:rsidP="00A5471C">
      <w:pPr>
        <w:pStyle w:val="ListParagraph"/>
        <w:numPr>
          <w:ilvl w:val="0"/>
          <w:numId w:val="13"/>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City List</w:t>
      </w:r>
      <w:r w:rsidRPr="007A4CAF">
        <w:rPr>
          <w:rFonts w:ascii="Arial" w:hAnsi="Arial" w:cs="Arial"/>
        </w:rPr>
        <w:t xml:space="preserve"> task: query for information about the available </w:t>
      </w:r>
      <w:r w:rsidRPr="007A4CAF">
        <w:rPr>
          <w:rFonts w:ascii="Arial" w:hAnsi="Arial" w:cs="Arial"/>
          <w:i/>
          <w:iCs/>
        </w:rPr>
        <w:t>State_Location</w:t>
      </w:r>
      <w:r w:rsidR="00B8374F">
        <w:rPr>
          <w:rFonts w:ascii="Arial" w:hAnsi="Arial" w:cs="Arial"/>
        </w:rPr>
        <w:t>,</w:t>
      </w:r>
      <w:r w:rsidRPr="007A4CAF">
        <w:rPr>
          <w:rFonts w:ascii="Arial" w:hAnsi="Arial" w:cs="Arial"/>
        </w:rPr>
        <w:t xml:space="preserve"> </w:t>
      </w:r>
      <w:r w:rsidRPr="007A4CAF">
        <w:rPr>
          <w:rFonts w:ascii="Arial" w:hAnsi="Arial" w:cs="Arial"/>
          <w:i/>
          <w:iCs/>
        </w:rPr>
        <w:t>City_Name</w:t>
      </w:r>
      <w:r w:rsidR="00E11915">
        <w:rPr>
          <w:rFonts w:ascii="Arial" w:hAnsi="Arial" w:cs="Arial"/>
          <w:i/>
          <w:iCs/>
        </w:rPr>
        <w:t>,</w:t>
      </w:r>
      <w:r w:rsidRPr="007A4CAF">
        <w:rPr>
          <w:rFonts w:ascii="Arial" w:hAnsi="Arial" w:cs="Arial"/>
        </w:rPr>
        <w:t xml:space="preserve"> </w:t>
      </w:r>
      <w:r w:rsidR="00B8374F">
        <w:rPr>
          <w:rFonts w:ascii="Arial" w:hAnsi="Arial" w:cs="Arial"/>
        </w:rPr>
        <w:t xml:space="preserve">and </w:t>
      </w:r>
      <w:r w:rsidR="00B8374F" w:rsidRPr="00B8374F">
        <w:rPr>
          <w:rFonts w:ascii="Arial" w:hAnsi="Arial" w:cs="Arial"/>
          <w:i/>
        </w:rPr>
        <w:t>Population</w:t>
      </w:r>
      <w:r w:rsidR="00B8374F">
        <w:rPr>
          <w:rFonts w:ascii="Arial" w:hAnsi="Arial" w:cs="Arial"/>
        </w:rPr>
        <w:t xml:space="preserve"> </w:t>
      </w:r>
      <w:r w:rsidRPr="007A4CAF">
        <w:rPr>
          <w:rFonts w:ascii="Arial" w:hAnsi="Arial" w:cs="Arial"/>
        </w:rPr>
        <w:t xml:space="preserve">fields from the </w:t>
      </w:r>
      <w:r w:rsidRPr="007A4CAF">
        <w:rPr>
          <w:rFonts w:ascii="Arial" w:hAnsi="Arial" w:cs="Arial"/>
          <w:color w:val="4472C4" w:themeColor="accent1"/>
        </w:rPr>
        <w:t>CITY</w:t>
      </w:r>
      <w:r w:rsidRPr="007A4CAF">
        <w:rPr>
          <w:rFonts w:ascii="Arial" w:hAnsi="Arial" w:cs="Arial"/>
        </w:rPr>
        <w:t xml:space="preserve"> table. </w:t>
      </w:r>
    </w:p>
    <w:p w14:paraId="25BFDB71" w14:textId="7777777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Display </w:t>
      </w:r>
      <w:r w:rsidRPr="007A4CAF">
        <w:rPr>
          <w:rFonts w:ascii="Arial" w:hAnsi="Arial" w:cs="Arial"/>
          <w:i/>
          <w:iCs/>
        </w:rPr>
        <w:t>State_Location</w:t>
      </w:r>
      <w:r w:rsidRPr="007A4CAF">
        <w:rPr>
          <w:rFonts w:ascii="Arial" w:hAnsi="Arial" w:cs="Arial"/>
        </w:rPr>
        <w:t xml:space="preserve"> list in ascending order in the drop-down list.</w:t>
      </w:r>
    </w:p>
    <w:p w14:paraId="4C524EE6" w14:textId="77777777" w:rsidR="00126F8D" w:rsidRPr="007A4CAF" w:rsidRDefault="00126F8D" w:rsidP="00A5471C">
      <w:pPr>
        <w:pStyle w:val="ListParagraph"/>
        <w:numPr>
          <w:ilvl w:val="1"/>
          <w:numId w:val="13"/>
        </w:numPr>
        <w:spacing w:line="300" w:lineRule="auto"/>
        <w:rPr>
          <w:ins w:id="5" w:author="Li Liang" w:date="2021-02-24T23:21:00Z"/>
          <w:rFonts w:ascii="Arial" w:hAnsi="Arial" w:cs="Arial"/>
        </w:rPr>
      </w:pPr>
      <w:commentRangeStart w:id="6"/>
      <w:commentRangeStart w:id="7"/>
      <w:r w:rsidRPr="007A4CAF">
        <w:rPr>
          <w:rFonts w:ascii="Arial" w:hAnsi="Arial" w:cs="Arial"/>
        </w:rPr>
        <w:t xml:space="preserve">Select state and then display the available </w:t>
      </w:r>
      <w:r w:rsidRPr="007A4CAF">
        <w:rPr>
          <w:rFonts w:ascii="Arial" w:hAnsi="Arial" w:cs="Arial"/>
          <w:i/>
          <w:iCs/>
        </w:rPr>
        <w:t>City_Name</w:t>
      </w:r>
      <w:r w:rsidRPr="007A4CAF">
        <w:rPr>
          <w:rFonts w:ascii="Arial" w:hAnsi="Arial" w:cs="Arial"/>
        </w:rPr>
        <w:t xml:space="preserve"> (from the </w:t>
      </w:r>
      <w:r w:rsidRPr="007A4CAF">
        <w:rPr>
          <w:rFonts w:ascii="Arial" w:hAnsi="Arial" w:cs="Arial"/>
          <w:color w:val="4472C4" w:themeColor="accent1"/>
        </w:rPr>
        <w:t>CITY</w:t>
      </w:r>
      <w:r w:rsidRPr="007A4CAF">
        <w:rPr>
          <w:rFonts w:ascii="Arial" w:hAnsi="Arial" w:cs="Arial"/>
        </w:rPr>
        <w:t xml:space="preserve"> table)</w:t>
      </w:r>
      <w:ins w:id="8" w:author="Li Liang" w:date="2021-02-24T23:25:00Z">
        <w:r w:rsidRPr="007A4CAF">
          <w:rPr>
            <w:rFonts w:ascii="Arial" w:hAnsi="Arial" w:cs="Arial"/>
          </w:rPr>
          <w:t xml:space="preserve"> list</w:t>
        </w:r>
      </w:ins>
      <w:r w:rsidRPr="007A4CAF">
        <w:rPr>
          <w:rFonts w:ascii="Arial" w:hAnsi="Arial" w:cs="Arial"/>
        </w:rPr>
        <w:t xml:space="preserve"> in the drop-down list.</w:t>
      </w:r>
      <w:commentRangeEnd w:id="6"/>
      <w:r w:rsidRPr="007A4CAF">
        <w:rPr>
          <w:rStyle w:val="CommentReference"/>
          <w:rFonts w:ascii="Arial" w:hAnsi="Arial" w:cs="Arial"/>
        </w:rPr>
        <w:commentReference w:id="6"/>
      </w:r>
      <w:commentRangeEnd w:id="7"/>
      <w:r w:rsidRPr="007A4CAF">
        <w:rPr>
          <w:rStyle w:val="CommentReference"/>
          <w:rFonts w:ascii="Arial" w:hAnsi="Arial" w:cs="Arial"/>
        </w:rPr>
        <w:commentReference w:id="7"/>
      </w:r>
      <w:r w:rsidRPr="007A4CAF">
        <w:rPr>
          <w:rFonts w:ascii="Arial" w:hAnsi="Arial" w:cs="Arial"/>
        </w:rPr>
        <w:t xml:space="preserve"> </w:t>
      </w:r>
    </w:p>
    <w:p w14:paraId="0CA9A706" w14:textId="0EE64803" w:rsidR="00126F8D" w:rsidRDefault="00126F8D" w:rsidP="00A5471C">
      <w:pPr>
        <w:pStyle w:val="ListParagraph"/>
        <w:numPr>
          <w:ilvl w:val="1"/>
          <w:numId w:val="13"/>
        </w:numPr>
        <w:spacing w:line="300" w:lineRule="auto"/>
        <w:rPr>
          <w:rFonts w:ascii="Arial" w:hAnsi="Arial" w:cs="Arial"/>
        </w:rPr>
      </w:pPr>
      <w:ins w:id="9" w:author="Li Liang" w:date="2021-02-24T23:21:00Z">
        <w:r w:rsidRPr="007A4CAF">
          <w:rPr>
            <w:rFonts w:ascii="Arial" w:hAnsi="Arial" w:cs="Arial"/>
          </w:rPr>
          <w:t>Select target</w:t>
        </w:r>
      </w:ins>
      <w:ins w:id="10" w:author="Li Liang" w:date="2021-02-24T23:22:00Z">
        <w:r w:rsidRPr="007A4CAF">
          <w:rPr>
            <w:rFonts w:ascii="Arial" w:hAnsi="Arial" w:cs="Arial"/>
          </w:rPr>
          <w:t xml:space="preserve"> </w:t>
        </w:r>
        <w:r w:rsidRPr="007A4CAF">
          <w:rPr>
            <w:rFonts w:ascii="Arial" w:hAnsi="Arial" w:cs="Arial"/>
            <w:i/>
            <w:iCs/>
          </w:rPr>
          <w:t>City_Name</w:t>
        </w:r>
        <w:r w:rsidRPr="007A4CAF">
          <w:rPr>
            <w:rFonts w:ascii="Arial" w:hAnsi="Arial" w:cs="Arial"/>
          </w:rPr>
          <w:t>,</w:t>
        </w:r>
      </w:ins>
      <w:ins w:id="11" w:author="Li Liang" w:date="2021-02-24T23:24:00Z">
        <w:r w:rsidRPr="007A4CAF">
          <w:rPr>
            <w:rFonts w:ascii="Arial" w:hAnsi="Arial" w:cs="Arial"/>
          </w:rPr>
          <w:t xml:space="preserve"> </w:t>
        </w:r>
      </w:ins>
      <w:r w:rsidR="001A13A8">
        <w:rPr>
          <w:rFonts w:ascii="Arial" w:hAnsi="Arial" w:cs="Arial"/>
        </w:rPr>
        <w:t xml:space="preserve">and </w:t>
      </w:r>
      <w:ins w:id="12" w:author="Li Liang" w:date="2021-02-24T23:25:00Z">
        <w:r w:rsidRPr="007A4CAF">
          <w:rPr>
            <w:rFonts w:ascii="Arial" w:hAnsi="Arial" w:cs="Arial"/>
          </w:rPr>
          <w:t xml:space="preserve">display </w:t>
        </w:r>
      </w:ins>
      <w:r w:rsidR="00B26209" w:rsidRPr="00B26209">
        <w:rPr>
          <w:rFonts w:ascii="Arial" w:hAnsi="Arial" w:cs="Arial"/>
          <w:i/>
        </w:rPr>
        <w:t>P</w:t>
      </w:r>
      <w:ins w:id="13" w:author="Li Liang" w:date="2021-02-24T23:25:00Z">
        <w:r w:rsidRPr="00B26209">
          <w:rPr>
            <w:rFonts w:ascii="Arial" w:hAnsi="Arial" w:cs="Arial"/>
            <w:i/>
          </w:rPr>
          <w:t>opulation</w:t>
        </w:r>
      </w:ins>
      <w:ins w:id="14" w:author="Li Liang" w:date="2021-02-24T23:39:00Z">
        <w:r w:rsidRPr="007A4CAF">
          <w:rPr>
            <w:rFonts w:ascii="Arial" w:hAnsi="Arial" w:cs="Arial"/>
          </w:rPr>
          <w:t xml:space="preserve"> in view population textbox</w:t>
        </w:r>
      </w:ins>
      <w:ins w:id="15" w:author="Li Liang" w:date="2021-02-24T23:27:00Z">
        <w:r w:rsidRPr="007A4CAF">
          <w:rPr>
            <w:rFonts w:ascii="Arial" w:hAnsi="Arial" w:cs="Arial"/>
          </w:rPr>
          <w:t xml:space="preserve">. </w:t>
        </w:r>
      </w:ins>
    </w:p>
    <w:p w14:paraId="33655529" w14:textId="32729BD9" w:rsidR="00C964D1" w:rsidRPr="00C964D1" w:rsidRDefault="002832E9" w:rsidP="00C964D1">
      <w:pPr>
        <w:pStyle w:val="ListParagraph"/>
        <w:numPr>
          <w:ilvl w:val="0"/>
          <w:numId w:val="30"/>
        </w:numPr>
        <w:spacing w:line="300" w:lineRule="auto"/>
        <w:rPr>
          <w:rFonts w:ascii="Arial" w:hAnsi="Arial" w:cs="Arial"/>
        </w:rPr>
      </w:pPr>
      <w:r>
        <w:rPr>
          <w:rFonts w:ascii="Arial" w:hAnsi="Arial" w:cs="Arial"/>
        </w:rPr>
        <w:lastRenderedPageBreak/>
        <w:t>User edit</w:t>
      </w:r>
      <w:r w:rsidR="007F11F6">
        <w:rPr>
          <w:rFonts w:ascii="Arial" w:hAnsi="Arial" w:cs="Arial"/>
        </w:rPr>
        <w:t>s</w:t>
      </w:r>
      <w:r>
        <w:rPr>
          <w:rFonts w:ascii="Arial" w:hAnsi="Arial" w:cs="Arial"/>
        </w:rPr>
        <w:t xml:space="preserve"> population textbox.</w:t>
      </w:r>
    </w:p>
    <w:p w14:paraId="3D997AB9"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Upon:</w:t>
      </w:r>
    </w:p>
    <w:p w14:paraId="2F2B6650" w14:textId="2F4AB207" w:rsidR="00126F8D" w:rsidRPr="007A4CAF" w:rsidRDefault="00126F8D" w:rsidP="00A5471C">
      <w:pPr>
        <w:pStyle w:val="ListParagraph"/>
        <w:numPr>
          <w:ilvl w:val="1"/>
          <w:numId w:val="13"/>
        </w:numPr>
        <w:spacing w:line="300" w:lineRule="auto"/>
        <w:rPr>
          <w:rFonts w:ascii="Arial" w:hAnsi="Arial" w:cs="Arial"/>
        </w:rPr>
      </w:pPr>
      <w:r w:rsidRPr="007A4CAF">
        <w:rPr>
          <w:rFonts w:ascii="Arial" w:hAnsi="Arial" w:cs="Arial"/>
        </w:rPr>
        <w:t xml:space="preserve">Click </w:t>
      </w:r>
      <w:r w:rsidR="001B6FEC" w:rsidRPr="001B6FEC">
        <w:rPr>
          <w:rFonts w:ascii="Arial" w:hAnsi="Arial" w:cs="Arial"/>
          <w:b/>
          <w:bCs/>
          <w:i/>
        </w:rPr>
        <w:t>Update Population</w:t>
      </w:r>
      <w:r w:rsidR="001B6FEC" w:rsidRPr="007A4CAF">
        <w:rPr>
          <w:rFonts w:ascii="Arial" w:hAnsi="Arial" w:cs="Arial"/>
        </w:rPr>
        <w:t xml:space="preserve"> </w:t>
      </w:r>
      <w:r w:rsidRPr="007A4CAF">
        <w:rPr>
          <w:rFonts w:ascii="Arial" w:hAnsi="Arial" w:cs="Arial"/>
        </w:rPr>
        <w:t xml:space="preserve">button – </w:t>
      </w:r>
    </w:p>
    <w:p w14:paraId="2F00CAFA" w14:textId="110E88CE" w:rsidR="00126F8D" w:rsidRPr="007A4CAF" w:rsidRDefault="00126F8D" w:rsidP="00A5471C">
      <w:pPr>
        <w:pStyle w:val="ListParagraph"/>
        <w:numPr>
          <w:ilvl w:val="2"/>
          <w:numId w:val="13"/>
        </w:numPr>
        <w:spacing w:line="300" w:lineRule="auto"/>
        <w:rPr>
          <w:rFonts w:ascii="Arial" w:hAnsi="Arial" w:cs="Arial"/>
        </w:rPr>
      </w:pPr>
      <w:r w:rsidRPr="007A4CAF">
        <w:rPr>
          <w:rFonts w:ascii="Arial" w:hAnsi="Arial" w:cs="Arial"/>
        </w:rPr>
        <w:t xml:space="preserve">Jump to the </w:t>
      </w:r>
      <w:r w:rsidRPr="007A4CAF">
        <w:rPr>
          <w:rFonts w:ascii="Arial" w:hAnsi="Arial" w:cs="Arial"/>
          <w:b/>
          <w:bCs/>
        </w:rPr>
        <w:t>Update Population</w:t>
      </w:r>
      <w:r w:rsidRPr="007A4CAF">
        <w:rPr>
          <w:rFonts w:ascii="Arial" w:hAnsi="Arial" w:cs="Arial"/>
        </w:rPr>
        <w:t xml:space="preserve"> task.</w:t>
      </w:r>
    </w:p>
    <w:p w14:paraId="26B4B314"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Run the </w:t>
      </w:r>
      <w:r w:rsidRPr="007A4CAF">
        <w:rPr>
          <w:rFonts w:ascii="Arial" w:hAnsi="Arial" w:cs="Arial"/>
          <w:b/>
          <w:bCs/>
          <w:sz w:val="24"/>
          <w:szCs w:val="24"/>
        </w:rPr>
        <w:t>Update Population</w:t>
      </w:r>
      <w:r w:rsidRPr="007A4CAF">
        <w:rPr>
          <w:rFonts w:ascii="Arial" w:hAnsi="Arial" w:cs="Arial"/>
          <w:sz w:val="24"/>
          <w:szCs w:val="24"/>
        </w:rPr>
        <w:t xml:space="preserve"> task. </w:t>
      </w:r>
    </w:p>
    <w:p w14:paraId="5B8926C0" w14:textId="38EECD77" w:rsidR="009305CB" w:rsidRDefault="006C6578" w:rsidP="008C611F">
      <w:pPr>
        <w:pStyle w:val="ListParagraph"/>
        <w:numPr>
          <w:ilvl w:val="1"/>
          <w:numId w:val="13"/>
        </w:numPr>
        <w:spacing w:line="300" w:lineRule="auto"/>
        <w:rPr>
          <w:rFonts w:ascii="Arial" w:hAnsi="Arial" w:cs="Arial"/>
        </w:rPr>
      </w:pPr>
      <w:r w:rsidRPr="006C6578">
        <w:rPr>
          <w:rFonts w:ascii="Arial" w:hAnsi="Arial" w:cs="Arial"/>
        </w:rPr>
        <w:t xml:space="preserve">If data validation passed for </w:t>
      </w:r>
      <w:r w:rsidR="005C13A9" w:rsidRPr="005C13A9">
        <w:rPr>
          <w:rFonts w:ascii="Arial" w:hAnsi="Arial" w:cs="Arial"/>
          <w:i/>
        </w:rPr>
        <w:t>P</w:t>
      </w:r>
      <w:r w:rsidR="002B36E4" w:rsidRPr="005C13A9">
        <w:rPr>
          <w:rFonts w:ascii="Arial" w:hAnsi="Arial" w:cs="Arial"/>
          <w:i/>
        </w:rPr>
        <w:t>opulation</w:t>
      </w:r>
      <w:r w:rsidRPr="006C6578">
        <w:rPr>
          <w:rFonts w:ascii="Arial" w:hAnsi="Arial" w:cs="Arial"/>
        </w:rPr>
        <w:t xml:space="preserve"> in Client Side</w:t>
      </w:r>
      <w:r w:rsidR="0038791A">
        <w:rPr>
          <w:rFonts w:ascii="Arial" w:hAnsi="Arial" w:cs="Arial"/>
        </w:rPr>
        <w:t>, then:</w:t>
      </w:r>
    </w:p>
    <w:p w14:paraId="22DF3D3C" w14:textId="6F3190B3" w:rsidR="00126F8D" w:rsidRPr="007A4CAF" w:rsidRDefault="00126F8D" w:rsidP="006C6578">
      <w:pPr>
        <w:pStyle w:val="ListParagraph"/>
        <w:numPr>
          <w:ilvl w:val="2"/>
          <w:numId w:val="13"/>
        </w:numPr>
        <w:spacing w:line="300" w:lineRule="auto"/>
        <w:rPr>
          <w:ins w:id="16" w:author="Li Liang" w:date="2021-02-24T23:16:00Z"/>
          <w:rFonts w:ascii="Arial" w:hAnsi="Arial" w:cs="Arial"/>
        </w:rPr>
      </w:pPr>
      <w:ins w:id="17" w:author="Li Liang" w:date="2021-02-24T23:16:00Z">
        <w:r w:rsidRPr="007A4CAF">
          <w:rPr>
            <w:rFonts w:ascii="Arial" w:hAnsi="Arial" w:cs="Arial"/>
          </w:rPr>
          <w:t xml:space="preserve">If </w:t>
        </w:r>
      </w:ins>
      <w:ins w:id="18" w:author="Li Liang" w:date="2021-02-24T23:19:00Z">
        <w:r w:rsidRPr="007A4CAF">
          <w:rPr>
            <w:rFonts w:ascii="Arial" w:hAnsi="Arial" w:cs="Arial"/>
          </w:rPr>
          <w:t xml:space="preserve">the </w:t>
        </w:r>
      </w:ins>
      <w:ins w:id="19" w:author="Li Liang" w:date="2021-02-24T23:16:00Z">
        <w:r w:rsidRPr="007A4CAF">
          <w:rPr>
            <w:rFonts w:ascii="Arial" w:hAnsi="Arial" w:cs="Arial"/>
          </w:rPr>
          <w:t xml:space="preserve">updated population </w:t>
        </w:r>
      </w:ins>
      <w:ins w:id="20" w:author="Li Liang" w:date="2021-02-24T23:17:00Z">
        <w:r w:rsidRPr="007A4CAF">
          <w:rPr>
            <w:rFonts w:ascii="Arial" w:hAnsi="Arial" w:cs="Arial"/>
          </w:rPr>
          <w:t xml:space="preserve">entered is the same as the original population, do nothing. </w:t>
        </w:r>
      </w:ins>
    </w:p>
    <w:p w14:paraId="693CEFDA" w14:textId="1893B940" w:rsidR="00126F8D" w:rsidRPr="007A4CAF" w:rsidRDefault="003B29AB" w:rsidP="006C6578">
      <w:pPr>
        <w:pStyle w:val="ListParagraph"/>
        <w:numPr>
          <w:ilvl w:val="2"/>
          <w:numId w:val="13"/>
        </w:numPr>
        <w:spacing w:line="300" w:lineRule="auto"/>
        <w:rPr>
          <w:rFonts w:ascii="Arial" w:hAnsi="Arial" w:cs="Arial"/>
        </w:rPr>
      </w:pPr>
      <w:r>
        <w:rPr>
          <w:rFonts w:ascii="Arial" w:hAnsi="Arial" w:cs="Arial"/>
        </w:rPr>
        <w:t>Else i</w:t>
      </w:r>
      <w:r w:rsidR="00126F8D" w:rsidRPr="007A4CAF">
        <w:rPr>
          <w:rFonts w:ascii="Arial" w:hAnsi="Arial" w:cs="Arial"/>
        </w:rPr>
        <w:t xml:space="preserve">f </w:t>
      </w:r>
      <w:ins w:id="21" w:author="Li Liang" w:date="2021-02-24T23:19:00Z">
        <w:r w:rsidR="00126F8D" w:rsidRPr="007A4CAF">
          <w:rPr>
            <w:rFonts w:ascii="Arial" w:hAnsi="Arial" w:cs="Arial"/>
          </w:rPr>
          <w:t xml:space="preserve">the </w:t>
        </w:r>
      </w:ins>
      <w:r w:rsidR="00126F8D" w:rsidRPr="007A4CAF">
        <w:rPr>
          <w:rFonts w:ascii="Arial" w:hAnsi="Arial" w:cs="Arial"/>
        </w:rPr>
        <w:t xml:space="preserve">updated population </w:t>
      </w:r>
      <w:ins w:id="22" w:author="Li Liang" w:date="2021-02-24T23:18:00Z">
        <w:r w:rsidR="00126F8D" w:rsidRPr="007A4CAF">
          <w:rPr>
            <w:rFonts w:ascii="Arial" w:hAnsi="Arial" w:cs="Arial"/>
          </w:rPr>
          <w:t xml:space="preserve">entered </w:t>
        </w:r>
      </w:ins>
      <w:r w:rsidR="00126F8D" w:rsidRPr="007A4CAF">
        <w:rPr>
          <w:rFonts w:ascii="Arial" w:hAnsi="Arial" w:cs="Arial"/>
        </w:rPr>
        <w:t xml:space="preserve">is </w:t>
      </w:r>
      <w:ins w:id="23" w:author="Li Liang" w:date="2021-02-24T23:19:00Z">
        <w:r w:rsidR="00126F8D" w:rsidRPr="007A4CAF">
          <w:rPr>
            <w:rFonts w:ascii="Arial" w:hAnsi="Arial" w:cs="Arial"/>
          </w:rPr>
          <w:t>different from the original population</w:t>
        </w:r>
      </w:ins>
      <w:del w:id="24" w:author="Li Liang" w:date="2021-02-24T23:19:00Z">
        <w:r w:rsidR="00126F8D" w:rsidRPr="007A4CAF" w:rsidDel="00B031DB">
          <w:rPr>
            <w:rFonts w:ascii="Arial" w:hAnsi="Arial" w:cs="Arial"/>
          </w:rPr>
          <w:delText>entered</w:delText>
        </w:r>
      </w:del>
      <w:r w:rsidR="00126F8D" w:rsidRPr="007A4CAF">
        <w:rPr>
          <w:rFonts w:ascii="Arial" w:hAnsi="Arial" w:cs="Arial"/>
        </w:rPr>
        <w:t xml:space="preserve">, update the </w:t>
      </w:r>
      <w:del w:id="25" w:author="Li Liang" w:date="2021-02-24T23:14:00Z">
        <w:r w:rsidR="00126F8D" w:rsidRPr="007A4CAF" w:rsidDel="00451A2C">
          <w:rPr>
            <w:rFonts w:ascii="Arial" w:hAnsi="Arial" w:cs="Arial"/>
            <w:i/>
            <w:iCs/>
          </w:rPr>
          <w:delText>population</w:delText>
        </w:r>
        <w:r w:rsidR="00126F8D" w:rsidRPr="007A4CAF" w:rsidDel="00451A2C">
          <w:rPr>
            <w:rFonts w:ascii="Arial" w:hAnsi="Arial" w:cs="Arial"/>
            <w:b/>
            <w:bCs/>
          </w:rPr>
          <w:delText xml:space="preserve"> </w:delText>
        </w:r>
      </w:del>
      <w:ins w:id="26" w:author="Li Liang" w:date="2021-02-24T23:14:00Z">
        <w:r w:rsidR="00126F8D" w:rsidRPr="007A4CAF">
          <w:rPr>
            <w:rFonts w:ascii="Arial" w:hAnsi="Arial" w:cs="Arial"/>
            <w:i/>
            <w:iCs/>
          </w:rPr>
          <w:t>Population</w:t>
        </w:r>
        <w:r w:rsidR="00126F8D" w:rsidRPr="007A4CAF">
          <w:rPr>
            <w:rFonts w:ascii="Arial" w:hAnsi="Arial" w:cs="Arial"/>
            <w:b/>
            <w:bCs/>
          </w:rPr>
          <w:t xml:space="preserve"> </w:t>
        </w:r>
        <w:r w:rsidR="00126F8D" w:rsidRPr="007A4CAF">
          <w:rPr>
            <w:rFonts w:ascii="Arial" w:hAnsi="Arial" w:cs="Arial"/>
          </w:rPr>
          <w:t xml:space="preserve">and </w:t>
        </w:r>
        <w:r w:rsidR="00126F8D" w:rsidRPr="007A4CAF">
          <w:rPr>
            <w:rFonts w:ascii="Arial" w:hAnsi="Arial" w:cs="Arial"/>
            <w:i/>
            <w:iCs/>
          </w:rPr>
          <w:t>Populatio</w:t>
        </w:r>
      </w:ins>
      <w:ins w:id="27" w:author="Li Liang" w:date="2021-02-24T23:15:00Z">
        <w:r w:rsidR="00126F8D" w:rsidRPr="007A4CAF">
          <w:rPr>
            <w:rFonts w:ascii="Arial" w:hAnsi="Arial" w:cs="Arial"/>
            <w:i/>
            <w:iCs/>
          </w:rPr>
          <w:t>n_Size_Category</w:t>
        </w:r>
        <w:r w:rsidR="00126F8D" w:rsidRPr="007A4CAF">
          <w:rPr>
            <w:rFonts w:ascii="Arial" w:hAnsi="Arial" w:cs="Arial"/>
          </w:rPr>
          <w:t xml:space="preserve"> </w:t>
        </w:r>
      </w:ins>
      <w:r w:rsidR="00126F8D" w:rsidRPr="007A4CAF">
        <w:rPr>
          <w:rFonts w:ascii="Arial" w:hAnsi="Arial" w:cs="Arial"/>
        </w:rPr>
        <w:t xml:space="preserve">in the </w:t>
      </w:r>
      <w:r w:rsidR="00126F8D" w:rsidRPr="007A4CAF">
        <w:rPr>
          <w:rFonts w:ascii="Arial" w:hAnsi="Arial" w:cs="Arial"/>
          <w:color w:val="0070C0"/>
        </w:rPr>
        <w:t>CITY</w:t>
      </w:r>
      <w:r w:rsidR="00126F8D" w:rsidRPr="007A4CAF">
        <w:rPr>
          <w:rFonts w:ascii="Arial" w:hAnsi="Arial" w:cs="Arial"/>
        </w:rPr>
        <w:t xml:space="preserve"> table.  </w:t>
      </w:r>
    </w:p>
    <w:p w14:paraId="61CA5BDB" w14:textId="702981F9" w:rsidR="00126F8D" w:rsidRDefault="003B29AB" w:rsidP="006C6578">
      <w:pPr>
        <w:pStyle w:val="ListParagraph"/>
        <w:numPr>
          <w:ilvl w:val="2"/>
          <w:numId w:val="13"/>
        </w:numPr>
        <w:spacing w:line="300" w:lineRule="auto"/>
        <w:rPr>
          <w:rFonts w:ascii="Arial" w:hAnsi="Arial" w:cs="Arial"/>
        </w:rPr>
      </w:pPr>
      <w:r>
        <w:rPr>
          <w:rFonts w:ascii="Arial" w:hAnsi="Arial" w:cs="Arial"/>
        </w:rPr>
        <w:t>Else</w:t>
      </w:r>
      <w:r w:rsidR="00126F8D" w:rsidRPr="007A4CAF">
        <w:rPr>
          <w:rFonts w:ascii="Arial" w:hAnsi="Arial" w:cs="Arial"/>
        </w:rPr>
        <w:t xml:space="preserve"> updated population is not entered, populate a message asking for user input. </w:t>
      </w:r>
    </w:p>
    <w:p w14:paraId="2B32BC59" w14:textId="338A92F8" w:rsidR="00126F8D" w:rsidRDefault="008A478F" w:rsidP="001377E1">
      <w:pPr>
        <w:pStyle w:val="ListParagraph"/>
        <w:numPr>
          <w:ilvl w:val="1"/>
          <w:numId w:val="13"/>
        </w:numPr>
        <w:spacing w:line="300" w:lineRule="auto"/>
        <w:rPr>
          <w:rFonts w:ascii="Arial" w:hAnsi="Arial" w:cs="Arial"/>
        </w:rPr>
      </w:pPr>
      <w:r w:rsidRPr="008A478F">
        <w:rPr>
          <w:rFonts w:ascii="Arial" w:hAnsi="Arial" w:cs="Arial"/>
        </w:rPr>
        <w:t xml:space="preserve">Else: display the invalid error message in </w:t>
      </w:r>
      <w:r w:rsidR="0022573A" w:rsidRPr="007A4CAF">
        <w:rPr>
          <w:rFonts w:ascii="Arial" w:hAnsi="Arial" w:cs="Arial"/>
          <w:b/>
          <w:bCs/>
          <w:u w:val="single"/>
        </w:rPr>
        <w:t>Population Maintenance</w:t>
      </w:r>
      <w:r w:rsidR="0022573A" w:rsidRPr="007A4CAF">
        <w:rPr>
          <w:rFonts w:ascii="Arial" w:hAnsi="Arial" w:cs="Arial"/>
        </w:rPr>
        <w:t xml:space="preserve"> </w:t>
      </w:r>
      <w:r w:rsidRPr="008A478F">
        <w:rPr>
          <w:rFonts w:ascii="Arial" w:hAnsi="Arial" w:cs="Arial"/>
        </w:rPr>
        <w:t>form</w:t>
      </w:r>
      <w:r w:rsidR="00643388">
        <w:rPr>
          <w:rFonts w:ascii="Arial" w:hAnsi="Arial" w:cs="Arial"/>
        </w:rPr>
        <w:t>.</w:t>
      </w:r>
    </w:p>
    <w:p w14:paraId="6634FF65" w14:textId="16B7C53C" w:rsidR="00FC4262" w:rsidRPr="00FC4262" w:rsidRDefault="00FC4262" w:rsidP="00FC4262">
      <w:pPr>
        <w:spacing w:line="300" w:lineRule="auto"/>
        <w:ind w:left="1080"/>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31641D3" wp14:editId="5C487325">
                <wp:simplePos x="0" y="0"/>
                <wp:positionH relativeFrom="margin">
                  <wp:posOffset>502920</wp:posOffset>
                </wp:positionH>
                <wp:positionV relativeFrom="paragraph">
                  <wp:posOffset>201930</wp:posOffset>
                </wp:positionV>
                <wp:extent cx="5339715" cy="1097280"/>
                <wp:effectExtent l="0" t="0" r="13335" b="26670"/>
                <wp:wrapTopAndBottom/>
                <wp:docPr id="1" name="Text Box 1"/>
                <wp:cNvGraphicFramePr/>
                <a:graphic xmlns:a="http://schemas.openxmlformats.org/drawingml/2006/main">
                  <a:graphicData uri="http://schemas.microsoft.com/office/word/2010/wordprocessingShape">
                    <wps:wsp>
                      <wps:cNvSpPr txBox="1"/>
                      <wps:spPr>
                        <a:xfrm>
                          <a:off x="0" y="0"/>
                          <a:ext cx="5339715" cy="1097280"/>
                        </a:xfrm>
                        <a:prstGeom prst="rect">
                          <a:avLst/>
                        </a:prstGeom>
                        <a:solidFill>
                          <a:schemeClr val="lt1"/>
                        </a:solidFill>
                        <a:ln w="12700">
                          <a:solidFill>
                            <a:schemeClr val="tx1"/>
                          </a:solidFill>
                        </a:ln>
                      </wps:spPr>
                      <wps:txbx>
                        <w:txbxContent>
                          <w:p w14:paraId="5299D374" w14:textId="27F97B92"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UPDATE </w:t>
                            </w:r>
                            <w:r w:rsidRPr="00210E70">
                              <w:rPr>
                                <w:rFonts w:ascii="ArialMT" w:eastAsia="Times New Roman" w:hAnsi="ArialMT"/>
                                <w:color w:val="0070C0"/>
                                <w:sz w:val="24"/>
                                <w:szCs w:val="24"/>
                              </w:rPr>
                              <w:t>C</w:t>
                            </w:r>
                            <w:r w:rsidR="00C37048">
                              <w:rPr>
                                <w:rFonts w:ascii="ArialMT" w:eastAsia="Times New Roman" w:hAnsi="ArialMT"/>
                                <w:color w:val="0070C0"/>
                                <w:sz w:val="24"/>
                                <w:szCs w:val="24"/>
                              </w:rPr>
                              <w:t>ITY</w:t>
                            </w:r>
                          </w:p>
                          <w:p w14:paraId="7251E9F2" w14:textId="5B45BC93"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SET </w:t>
                            </w:r>
                            <w:r w:rsidR="00C37048">
                              <w:rPr>
                                <w:rFonts w:ascii="ArialMT" w:eastAsia="Times New Roman" w:hAnsi="ArialMT"/>
                                <w:sz w:val="24"/>
                                <w:szCs w:val="24"/>
                              </w:rPr>
                              <w:t>P</w:t>
                            </w:r>
                            <w:r w:rsidRPr="00BA633E">
                              <w:rPr>
                                <w:rFonts w:ascii="ArialMT" w:eastAsia="Times New Roman" w:hAnsi="ArialMT"/>
                                <w:sz w:val="24"/>
                                <w:szCs w:val="24"/>
                              </w:rPr>
                              <w:t xml:space="preserve">opulation = </w:t>
                            </w:r>
                            <w:r w:rsidRPr="00FA3461">
                              <w:rPr>
                                <w:rFonts w:ascii="ArialMT" w:hAnsi="ArialMT"/>
                                <w:color w:val="4F6026"/>
                              </w:rPr>
                              <w:t>'</w:t>
                            </w:r>
                            <w:r w:rsidRPr="00210E70">
                              <w:rPr>
                                <w:rFonts w:ascii="ArialMT" w:hAnsi="ArialMT" w:cstheme="minorBidi"/>
                                <w:color w:val="4F6026"/>
                                <w:sz w:val="24"/>
                                <w:szCs w:val="24"/>
                              </w:rPr>
                              <w:t>$</w:t>
                            </w:r>
                            <w:r w:rsidR="00C37048">
                              <w:rPr>
                                <w:rFonts w:ascii="ArialMT" w:hAnsi="ArialMT" w:cstheme="minorBidi"/>
                                <w:color w:val="4F6026"/>
                                <w:sz w:val="24"/>
                                <w:szCs w:val="24"/>
                              </w:rPr>
                              <w:t>P</w:t>
                            </w:r>
                            <w:r w:rsidRPr="00210E70">
                              <w:rPr>
                                <w:rFonts w:ascii="ArialMT" w:hAnsi="ArialMT" w:cstheme="minorBidi"/>
                                <w:color w:val="4F6026"/>
                                <w:sz w:val="24"/>
                                <w:szCs w:val="24"/>
                              </w:rPr>
                              <w:t>opulation</w:t>
                            </w:r>
                            <w:r w:rsidRPr="00FA3461">
                              <w:rPr>
                                <w:rFonts w:ascii="ArialMT" w:hAnsi="ArialMT"/>
                                <w:color w:val="4F6026"/>
                              </w:rPr>
                              <w:t>'</w:t>
                            </w:r>
                          </w:p>
                          <w:p w14:paraId="4B88DCD4" w14:textId="78CDE082"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WHERE </w:t>
                            </w:r>
                            <w:r w:rsidR="00C37048">
                              <w:rPr>
                                <w:rFonts w:ascii="ArialMT" w:eastAsia="Times New Roman" w:hAnsi="ArialMT"/>
                                <w:sz w:val="24"/>
                                <w:szCs w:val="24"/>
                              </w:rPr>
                              <w:t>S</w:t>
                            </w:r>
                            <w:r w:rsidRPr="00BA633E">
                              <w:rPr>
                                <w:rFonts w:ascii="ArialMT" w:eastAsia="Times New Roman" w:hAnsi="ArialMT"/>
                                <w:sz w:val="24"/>
                                <w:szCs w:val="24"/>
                              </w:rPr>
                              <w:t>tate_</w:t>
                            </w:r>
                            <w:r w:rsidR="00C37048">
                              <w:rPr>
                                <w:rFonts w:ascii="ArialMT" w:eastAsia="Times New Roman" w:hAnsi="ArialMT"/>
                                <w:sz w:val="24"/>
                                <w:szCs w:val="24"/>
                              </w:rPr>
                              <w:t>L</w:t>
                            </w:r>
                            <w:r w:rsidRPr="00BA633E">
                              <w:rPr>
                                <w:rFonts w:ascii="ArialMT" w:eastAsia="Times New Roman" w:hAnsi="ArialMT"/>
                                <w:sz w:val="24"/>
                                <w:szCs w:val="24"/>
                              </w:rPr>
                              <w:t xml:space="preserve">ocation = </w:t>
                            </w:r>
                            <w:r w:rsidRPr="00FA3461">
                              <w:rPr>
                                <w:rFonts w:ascii="ArialMT" w:hAnsi="ArialMT"/>
                                <w:color w:val="4F6026"/>
                              </w:rPr>
                              <w:t>'</w:t>
                            </w:r>
                            <w:r w:rsidRPr="00210E70">
                              <w:rPr>
                                <w:rFonts w:ascii="ArialMT" w:hAnsi="ArialMT" w:cstheme="minorBidi"/>
                                <w:color w:val="4F6026"/>
                                <w:sz w:val="24"/>
                                <w:szCs w:val="24"/>
                              </w:rPr>
                              <w:t>$</w:t>
                            </w:r>
                            <w:r w:rsidR="00C37048">
                              <w:rPr>
                                <w:rFonts w:ascii="ArialMT" w:hAnsi="ArialMT" w:cstheme="minorBidi"/>
                                <w:color w:val="4F6026"/>
                                <w:sz w:val="24"/>
                                <w:szCs w:val="24"/>
                              </w:rPr>
                              <w:t>S</w:t>
                            </w:r>
                            <w:r w:rsidRPr="00210E70">
                              <w:rPr>
                                <w:rFonts w:ascii="ArialMT" w:hAnsi="ArialMT" w:cstheme="minorBidi"/>
                                <w:color w:val="4F6026"/>
                                <w:sz w:val="24"/>
                                <w:szCs w:val="24"/>
                              </w:rPr>
                              <w:t>tate_</w:t>
                            </w:r>
                            <w:r w:rsidR="00C37048">
                              <w:rPr>
                                <w:rFonts w:ascii="ArialMT" w:hAnsi="ArialMT" w:cstheme="minorBidi"/>
                                <w:color w:val="4F6026"/>
                                <w:sz w:val="24"/>
                                <w:szCs w:val="24"/>
                              </w:rPr>
                              <w:t>L</w:t>
                            </w:r>
                            <w:r w:rsidRPr="00210E70">
                              <w:rPr>
                                <w:rFonts w:ascii="ArialMT" w:hAnsi="ArialMT" w:cstheme="minorBidi"/>
                                <w:color w:val="4F6026"/>
                                <w:sz w:val="24"/>
                                <w:szCs w:val="24"/>
                              </w:rPr>
                              <w:t>ocation</w:t>
                            </w:r>
                            <w:r w:rsidRPr="00FA3461">
                              <w:rPr>
                                <w:rFonts w:ascii="ArialMT" w:hAnsi="ArialMT"/>
                                <w:color w:val="4F6026"/>
                              </w:rPr>
                              <w:t>'</w:t>
                            </w:r>
                            <w:r w:rsidRPr="00BA633E">
                              <w:rPr>
                                <w:rFonts w:ascii="ArialMT" w:eastAsia="Times New Roman" w:hAnsi="ArialMT"/>
                                <w:sz w:val="24"/>
                                <w:szCs w:val="24"/>
                              </w:rPr>
                              <w:t xml:space="preserve"> AND </w:t>
                            </w:r>
                            <w:r w:rsidR="00C37048">
                              <w:rPr>
                                <w:rFonts w:ascii="ArialMT" w:eastAsia="Times New Roman" w:hAnsi="ArialMT"/>
                                <w:sz w:val="24"/>
                                <w:szCs w:val="24"/>
                              </w:rPr>
                              <w:t>C</w:t>
                            </w:r>
                            <w:r w:rsidRPr="00BA633E">
                              <w:rPr>
                                <w:rFonts w:ascii="ArialMT" w:eastAsia="Times New Roman" w:hAnsi="ArialMT"/>
                                <w:sz w:val="24"/>
                                <w:szCs w:val="24"/>
                              </w:rPr>
                              <w:t>ity_</w:t>
                            </w:r>
                            <w:r w:rsidR="00C37048">
                              <w:rPr>
                                <w:rFonts w:ascii="ArialMT" w:eastAsia="Times New Roman" w:hAnsi="ArialMT"/>
                                <w:sz w:val="24"/>
                                <w:szCs w:val="24"/>
                              </w:rPr>
                              <w:t>N</w:t>
                            </w:r>
                            <w:r w:rsidRPr="00BA633E">
                              <w:rPr>
                                <w:rFonts w:ascii="ArialMT" w:eastAsia="Times New Roman" w:hAnsi="ArialMT"/>
                                <w:sz w:val="24"/>
                                <w:szCs w:val="24"/>
                              </w:rPr>
                              <w:t xml:space="preserve">ame = </w:t>
                            </w:r>
                            <w:r w:rsidRPr="00FA3461">
                              <w:rPr>
                                <w:rFonts w:ascii="ArialMT" w:hAnsi="ArialMT"/>
                                <w:color w:val="4F6026"/>
                              </w:rPr>
                              <w:t>'</w:t>
                            </w:r>
                            <w:r w:rsidRPr="00210E70">
                              <w:rPr>
                                <w:rFonts w:ascii="ArialMT" w:hAnsi="ArialMT" w:cstheme="minorBidi"/>
                                <w:color w:val="4F6026"/>
                                <w:sz w:val="24"/>
                                <w:szCs w:val="24"/>
                              </w:rPr>
                              <w:t>$</w:t>
                            </w:r>
                            <w:r w:rsidR="00C37048">
                              <w:rPr>
                                <w:rFonts w:ascii="ArialMT" w:hAnsi="ArialMT" w:cstheme="minorBidi"/>
                                <w:color w:val="4F6026"/>
                                <w:sz w:val="24"/>
                                <w:szCs w:val="24"/>
                              </w:rPr>
                              <w:t>C</w:t>
                            </w:r>
                            <w:r w:rsidRPr="00210E70">
                              <w:rPr>
                                <w:rFonts w:ascii="ArialMT" w:hAnsi="ArialMT" w:cstheme="minorBidi"/>
                                <w:color w:val="4F6026"/>
                                <w:sz w:val="24"/>
                                <w:szCs w:val="24"/>
                              </w:rPr>
                              <w:t>ity_</w:t>
                            </w:r>
                            <w:r w:rsidR="00C37048">
                              <w:rPr>
                                <w:rFonts w:ascii="ArialMT" w:hAnsi="ArialMT" w:cstheme="minorBidi"/>
                                <w:color w:val="4F6026"/>
                                <w:sz w:val="24"/>
                                <w:szCs w:val="24"/>
                              </w:rPr>
                              <w:t>N</w:t>
                            </w:r>
                            <w:r w:rsidRPr="00210E70">
                              <w:rPr>
                                <w:rFonts w:ascii="ArialMT" w:hAnsi="ArialMT" w:cstheme="minorBidi"/>
                                <w:color w:val="4F6026"/>
                                <w:sz w:val="24"/>
                                <w:szCs w:val="24"/>
                              </w:rPr>
                              <w:t>ame</w:t>
                            </w:r>
                            <w:r w:rsidRPr="00FA3461">
                              <w:rPr>
                                <w:rFonts w:ascii="ArialMT" w:hAnsi="ArialMT"/>
                                <w:color w:val="4F6026"/>
                              </w:rPr>
                              <w:t>'</w:t>
                            </w:r>
                            <w:r w:rsidRPr="00BA633E">
                              <w:rPr>
                                <w:rFonts w:ascii="ArialMT" w:eastAsia="Times New Roman" w:hAnsi="ArialMT"/>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1641D3" id="_x0000_t202" coordsize="21600,21600" o:spt="202" path="m,l,21600r21600,l21600,xe">
                <v:stroke joinstyle="miter"/>
                <v:path gradientshapeok="t" o:connecttype="rect"/>
              </v:shapetype>
              <v:shape id="Text Box 1" o:spid="_x0000_s1026" type="#_x0000_t202" style="position:absolute;left:0;text-align:left;margin-left:39.6pt;margin-top:15.9pt;width:420.45pt;height:86.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" fillcolor="white [3201]" strokecolor="black [3213]" strokeweight="1pt">
                <v:textbox>
                  <w:txbxContent>
                    <w:p w14:paraId="5299D374" w14:textId="27F97B92"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UPDATE </w:t>
                      </w:r>
                      <w:r w:rsidRPr="00210E70">
                        <w:rPr>
                          <w:rFonts w:ascii="ArialMT" w:eastAsia="Times New Roman" w:hAnsi="ArialMT"/>
                          <w:color w:val="0070C0"/>
                          <w:sz w:val="24"/>
                          <w:szCs w:val="24"/>
                        </w:rPr>
                        <w:t>C</w:t>
                      </w:r>
                      <w:r w:rsidR="00C37048">
                        <w:rPr>
                          <w:rFonts w:ascii="ArialMT" w:eastAsia="Times New Roman" w:hAnsi="ArialMT"/>
                          <w:color w:val="0070C0"/>
                          <w:sz w:val="24"/>
                          <w:szCs w:val="24"/>
                        </w:rPr>
                        <w:t>ITY</w:t>
                      </w:r>
                    </w:p>
                    <w:p w14:paraId="7251E9F2" w14:textId="5B45BC93"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SET </w:t>
                      </w:r>
                      <w:r w:rsidR="00C37048">
                        <w:rPr>
                          <w:rFonts w:ascii="ArialMT" w:eastAsia="Times New Roman" w:hAnsi="ArialMT"/>
                          <w:sz w:val="24"/>
                          <w:szCs w:val="24"/>
                        </w:rPr>
                        <w:t>P</w:t>
                      </w:r>
                      <w:r w:rsidRPr="00BA633E">
                        <w:rPr>
                          <w:rFonts w:ascii="ArialMT" w:eastAsia="Times New Roman" w:hAnsi="ArialMT"/>
                          <w:sz w:val="24"/>
                          <w:szCs w:val="24"/>
                        </w:rPr>
                        <w:t xml:space="preserve">opulation = </w:t>
                      </w:r>
                      <w:r w:rsidRPr="00FA3461">
                        <w:rPr>
                          <w:rFonts w:ascii="ArialMT" w:hAnsi="ArialMT"/>
                          <w:color w:val="4F6026"/>
                        </w:rPr>
                        <w:t>'</w:t>
                      </w:r>
                      <w:r w:rsidRPr="00210E70">
                        <w:rPr>
                          <w:rFonts w:ascii="ArialMT" w:hAnsi="ArialMT" w:cstheme="minorBidi"/>
                          <w:color w:val="4F6026"/>
                          <w:sz w:val="24"/>
                          <w:szCs w:val="24"/>
                        </w:rPr>
                        <w:t>$</w:t>
                      </w:r>
                      <w:r w:rsidR="00C37048">
                        <w:rPr>
                          <w:rFonts w:ascii="ArialMT" w:hAnsi="ArialMT" w:cstheme="minorBidi"/>
                          <w:color w:val="4F6026"/>
                          <w:sz w:val="24"/>
                          <w:szCs w:val="24"/>
                        </w:rPr>
                        <w:t>P</w:t>
                      </w:r>
                      <w:r w:rsidRPr="00210E70">
                        <w:rPr>
                          <w:rFonts w:ascii="ArialMT" w:hAnsi="ArialMT" w:cstheme="minorBidi"/>
                          <w:color w:val="4F6026"/>
                          <w:sz w:val="24"/>
                          <w:szCs w:val="24"/>
                        </w:rPr>
                        <w:t>opulation</w:t>
                      </w:r>
                      <w:r w:rsidRPr="00FA3461">
                        <w:rPr>
                          <w:rFonts w:ascii="ArialMT" w:hAnsi="ArialMT"/>
                          <w:color w:val="4F6026"/>
                        </w:rPr>
                        <w:t>'</w:t>
                      </w:r>
                    </w:p>
                    <w:p w14:paraId="4B88DCD4" w14:textId="78CDE082" w:rsidR="00FC4262" w:rsidRPr="00BA633E" w:rsidRDefault="00FC4262" w:rsidP="00FC4262">
                      <w:pPr>
                        <w:pStyle w:val="Level1"/>
                        <w:numPr>
                          <w:ilvl w:val="0"/>
                          <w:numId w:val="0"/>
                        </w:numPr>
                        <w:spacing w:line="300" w:lineRule="auto"/>
                        <w:rPr>
                          <w:rFonts w:ascii="ArialMT" w:eastAsia="Times New Roman" w:hAnsi="ArialMT"/>
                          <w:sz w:val="24"/>
                          <w:szCs w:val="24"/>
                        </w:rPr>
                      </w:pPr>
                      <w:r w:rsidRPr="00BA633E">
                        <w:rPr>
                          <w:rFonts w:ascii="ArialMT" w:eastAsia="Times New Roman" w:hAnsi="ArialMT"/>
                          <w:sz w:val="24"/>
                          <w:szCs w:val="24"/>
                        </w:rPr>
                        <w:t xml:space="preserve">WHERE </w:t>
                      </w:r>
                      <w:r w:rsidR="00C37048">
                        <w:rPr>
                          <w:rFonts w:ascii="ArialMT" w:eastAsia="Times New Roman" w:hAnsi="ArialMT"/>
                          <w:sz w:val="24"/>
                          <w:szCs w:val="24"/>
                        </w:rPr>
                        <w:t>S</w:t>
                      </w:r>
                      <w:r w:rsidRPr="00BA633E">
                        <w:rPr>
                          <w:rFonts w:ascii="ArialMT" w:eastAsia="Times New Roman" w:hAnsi="ArialMT"/>
                          <w:sz w:val="24"/>
                          <w:szCs w:val="24"/>
                        </w:rPr>
                        <w:t>tate_</w:t>
                      </w:r>
                      <w:r w:rsidR="00C37048">
                        <w:rPr>
                          <w:rFonts w:ascii="ArialMT" w:eastAsia="Times New Roman" w:hAnsi="ArialMT"/>
                          <w:sz w:val="24"/>
                          <w:szCs w:val="24"/>
                        </w:rPr>
                        <w:t>L</w:t>
                      </w:r>
                      <w:r w:rsidRPr="00BA633E">
                        <w:rPr>
                          <w:rFonts w:ascii="ArialMT" w:eastAsia="Times New Roman" w:hAnsi="ArialMT"/>
                          <w:sz w:val="24"/>
                          <w:szCs w:val="24"/>
                        </w:rPr>
                        <w:t xml:space="preserve">ocation = </w:t>
                      </w:r>
                      <w:r w:rsidRPr="00FA3461">
                        <w:rPr>
                          <w:rFonts w:ascii="ArialMT" w:hAnsi="ArialMT"/>
                          <w:color w:val="4F6026"/>
                        </w:rPr>
                        <w:t>'</w:t>
                      </w:r>
                      <w:r w:rsidRPr="00210E70">
                        <w:rPr>
                          <w:rFonts w:ascii="ArialMT" w:hAnsi="ArialMT" w:cstheme="minorBidi"/>
                          <w:color w:val="4F6026"/>
                          <w:sz w:val="24"/>
                          <w:szCs w:val="24"/>
                        </w:rPr>
                        <w:t>$</w:t>
                      </w:r>
                      <w:r w:rsidR="00C37048">
                        <w:rPr>
                          <w:rFonts w:ascii="ArialMT" w:hAnsi="ArialMT" w:cstheme="minorBidi"/>
                          <w:color w:val="4F6026"/>
                          <w:sz w:val="24"/>
                          <w:szCs w:val="24"/>
                        </w:rPr>
                        <w:t>S</w:t>
                      </w:r>
                      <w:r w:rsidRPr="00210E70">
                        <w:rPr>
                          <w:rFonts w:ascii="ArialMT" w:hAnsi="ArialMT" w:cstheme="minorBidi"/>
                          <w:color w:val="4F6026"/>
                          <w:sz w:val="24"/>
                          <w:szCs w:val="24"/>
                        </w:rPr>
                        <w:t>tate_</w:t>
                      </w:r>
                      <w:r w:rsidR="00C37048">
                        <w:rPr>
                          <w:rFonts w:ascii="ArialMT" w:hAnsi="ArialMT" w:cstheme="minorBidi"/>
                          <w:color w:val="4F6026"/>
                          <w:sz w:val="24"/>
                          <w:szCs w:val="24"/>
                        </w:rPr>
                        <w:t>L</w:t>
                      </w:r>
                      <w:r w:rsidRPr="00210E70">
                        <w:rPr>
                          <w:rFonts w:ascii="ArialMT" w:hAnsi="ArialMT" w:cstheme="minorBidi"/>
                          <w:color w:val="4F6026"/>
                          <w:sz w:val="24"/>
                          <w:szCs w:val="24"/>
                        </w:rPr>
                        <w:t>ocation</w:t>
                      </w:r>
                      <w:r w:rsidRPr="00FA3461">
                        <w:rPr>
                          <w:rFonts w:ascii="ArialMT" w:hAnsi="ArialMT"/>
                          <w:color w:val="4F6026"/>
                        </w:rPr>
                        <w:t>'</w:t>
                      </w:r>
                      <w:r w:rsidRPr="00BA633E">
                        <w:rPr>
                          <w:rFonts w:ascii="ArialMT" w:eastAsia="Times New Roman" w:hAnsi="ArialMT"/>
                          <w:sz w:val="24"/>
                          <w:szCs w:val="24"/>
                        </w:rPr>
                        <w:t xml:space="preserve"> AND </w:t>
                      </w:r>
                      <w:r w:rsidR="00C37048">
                        <w:rPr>
                          <w:rFonts w:ascii="ArialMT" w:eastAsia="Times New Roman" w:hAnsi="ArialMT"/>
                          <w:sz w:val="24"/>
                          <w:szCs w:val="24"/>
                        </w:rPr>
                        <w:t>C</w:t>
                      </w:r>
                      <w:r w:rsidRPr="00BA633E">
                        <w:rPr>
                          <w:rFonts w:ascii="ArialMT" w:eastAsia="Times New Roman" w:hAnsi="ArialMT"/>
                          <w:sz w:val="24"/>
                          <w:szCs w:val="24"/>
                        </w:rPr>
                        <w:t>ity_</w:t>
                      </w:r>
                      <w:r w:rsidR="00C37048">
                        <w:rPr>
                          <w:rFonts w:ascii="ArialMT" w:eastAsia="Times New Roman" w:hAnsi="ArialMT"/>
                          <w:sz w:val="24"/>
                          <w:szCs w:val="24"/>
                        </w:rPr>
                        <w:t>N</w:t>
                      </w:r>
                      <w:r w:rsidRPr="00BA633E">
                        <w:rPr>
                          <w:rFonts w:ascii="ArialMT" w:eastAsia="Times New Roman" w:hAnsi="ArialMT"/>
                          <w:sz w:val="24"/>
                          <w:szCs w:val="24"/>
                        </w:rPr>
                        <w:t xml:space="preserve">ame = </w:t>
                      </w:r>
                      <w:r w:rsidRPr="00FA3461">
                        <w:rPr>
                          <w:rFonts w:ascii="ArialMT" w:hAnsi="ArialMT"/>
                          <w:color w:val="4F6026"/>
                        </w:rPr>
                        <w:t>'</w:t>
                      </w:r>
                      <w:r w:rsidRPr="00210E70">
                        <w:rPr>
                          <w:rFonts w:ascii="ArialMT" w:hAnsi="ArialMT" w:cstheme="minorBidi"/>
                          <w:color w:val="4F6026"/>
                          <w:sz w:val="24"/>
                          <w:szCs w:val="24"/>
                        </w:rPr>
                        <w:t>$</w:t>
                      </w:r>
                      <w:r w:rsidR="00C37048">
                        <w:rPr>
                          <w:rFonts w:ascii="ArialMT" w:hAnsi="ArialMT" w:cstheme="minorBidi"/>
                          <w:color w:val="4F6026"/>
                          <w:sz w:val="24"/>
                          <w:szCs w:val="24"/>
                        </w:rPr>
                        <w:t>C</w:t>
                      </w:r>
                      <w:r w:rsidRPr="00210E70">
                        <w:rPr>
                          <w:rFonts w:ascii="ArialMT" w:hAnsi="ArialMT" w:cstheme="minorBidi"/>
                          <w:color w:val="4F6026"/>
                          <w:sz w:val="24"/>
                          <w:szCs w:val="24"/>
                        </w:rPr>
                        <w:t>ity_</w:t>
                      </w:r>
                      <w:r w:rsidR="00C37048">
                        <w:rPr>
                          <w:rFonts w:ascii="ArialMT" w:hAnsi="ArialMT" w:cstheme="minorBidi"/>
                          <w:color w:val="4F6026"/>
                          <w:sz w:val="24"/>
                          <w:szCs w:val="24"/>
                        </w:rPr>
                        <w:t>N</w:t>
                      </w:r>
                      <w:r w:rsidRPr="00210E70">
                        <w:rPr>
                          <w:rFonts w:ascii="ArialMT" w:hAnsi="ArialMT" w:cstheme="minorBidi"/>
                          <w:color w:val="4F6026"/>
                          <w:sz w:val="24"/>
                          <w:szCs w:val="24"/>
                        </w:rPr>
                        <w:t>ame</w:t>
                      </w:r>
                      <w:r w:rsidRPr="00FA3461">
                        <w:rPr>
                          <w:rFonts w:ascii="ArialMT" w:hAnsi="ArialMT"/>
                          <w:color w:val="4F6026"/>
                        </w:rPr>
                        <w:t>'</w:t>
                      </w:r>
                      <w:r w:rsidRPr="00BA633E">
                        <w:rPr>
                          <w:rFonts w:ascii="ArialMT" w:eastAsia="Times New Roman" w:hAnsi="ArialMT"/>
                          <w:sz w:val="24"/>
                          <w:szCs w:val="24"/>
                        </w:rPr>
                        <w:t xml:space="preserve">;  </w:t>
                      </w:r>
                    </w:p>
                  </w:txbxContent>
                </v:textbox>
                <w10:wrap type="topAndBottom" anchorx="margin"/>
              </v:shape>
            </w:pict>
          </mc:Fallback>
        </mc:AlternateContent>
      </w:r>
    </w:p>
    <w:p w14:paraId="5470695D" w14:textId="77777777" w:rsidR="00126F8D" w:rsidRPr="007A4CAF" w:rsidRDefault="00126F8D" w:rsidP="00A5471C">
      <w:pPr>
        <w:pStyle w:val="Level1"/>
        <w:spacing w:line="300" w:lineRule="auto"/>
        <w:rPr>
          <w:rFonts w:ascii="Arial" w:hAnsi="Arial" w:cs="Arial"/>
          <w:sz w:val="24"/>
          <w:szCs w:val="24"/>
        </w:rPr>
      </w:pPr>
      <w:r w:rsidRPr="007A4CAF">
        <w:rPr>
          <w:rFonts w:ascii="Arial" w:hAnsi="Arial" w:cs="Arial"/>
          <w:sz w:val="24"/>
          <w:szCs w:val="24"/>
        </w:rPr>
        <w:t xml:space="preserve">When ready, user can click on the </w:t>
      </w:r>
      <w:r w:rsidRPr="007A4CAF">
        <w:rPr>
          <w:rFonts w:ascii="Arial" w:hAnsi="Arial" w:cs="Arial"/>
          <w:b/>
          <w:bCs/>
          <w:i/>
          <w:iCs/>
          <w:sz w:val="24"/>
          <w:szCs w:val="24"/>
        </w:rPr>
        <w:t>Return</w:t>
      </w:r>
      <w:r w:rsidRPr="007A4CAF">
        <w:rPr>
          <w:rFonts w:ascii="Arial" w:hAnsi="Arial" w:cs="Arial"/>
          <w:sz w:val="24"/>
          <w:szCs w:val="24"/>
        </w:rPr>
        <w:t xml:space="preserve"> button to return to the </w:t>
      </w:r>
      <w:r w:rsidRPr="007A4CAF">
        <w:rPr>
          <w:rFonts w:ascii="Arial" w:hAnsi="Arial" w:cs="Arial"/>
          <w:b/>
          <w:bCs/>
          <w:sz w:val="24"/>
          <w:szCs w:val="24"/>
          <w:u w:val="single"/>
        </w:rPr>
        <w:t>Dashboard</w:t>
      </w:r>
      <w:r w:rsidRPr="007A4CAF">
        <w:rPr>
          <w:rFonts w:ascii="Arial" w:hAnsi="Arial" w:cs="Arial"/>
          <w:sz w:val="24"/>
          <w:szCs w:val="24"/>
        </w:rPr>
        <w:t xml:space="preserve"> form.</w:t>
      </w:r>
    </w:p>
    <w:p w14:paraId="6FD975E8" w14:textId="022ECEA2" w:rsidR="00FB1B43" w:rsidRPr="007A4CAF" w:rsidRDefault="00FB1B43" w:rsidP="00A5471C">
      <w:pPr>
        <w:autoSpaceDE w:val="0"/>
        <w:autoSpaceDN w:val="0"/>
        <w:adjustRightInd w:val="0"/>
        <w:spacing w:line="300" w:lineRule="auto"/>
        <w:rPr>
          <w:rFonts w:ascii="Arial" w:eastAsia="SimSun" w:hAnsi="Arial" w:cs="Arial"/>
          <w:sz w:val="32"/>
          <w:szCs w:val="32"/>
          <w:shd w:val="pct15" w:color="auto" w:fill="FFFFFF"/>
        </w:rPr>
      </w:pPr>
    </w:p>
    <w:p w14:paraId="01829D4A" w14:textId="408AC9D4" w:rsidR="00FB1B43" w:rsidRPr="00534BE4" w:rsidRDefault="00FB1B43" w:rsidP="00534BE4">
      <w:pPr>
        <w:spacing w:line="300" w:lineRule="auto"/>
        <w:rPr>
          <w:rFonts w:ascii="Arial" w:eastAsia="SimSun" w:hAnsi="Arial" w:cs="Arial"/>
          <w:sz w:val="32"/>
          <w:szCs w:val="32"/>
          <w:u w:val="single"/>
        </w:rPr>
      </w:pPr>
      <w:bookmarkStart w:id="28" w:name="View_Product_by_Category_Report"/>
      <w:r w:rsidRPr="007A4CAF">
        <w:rPr>
          <w:rFonts w:ascii="Arial" w:eastAsia="SimSun" w:hAnsi="Arial" w:cs="Arial"/>
          <w:sz w:val="32"/>
          <w:szCs w:val="32"/>
          <w:u w:val="single"/>
        </w:rPr>
        <w:t xml:space="preserve">View </w:t>
      </w:r>
      <w:r w:rsidRPr="007A4CAF">
        <w:rPr>
          <w:rFonts w:ascii="Arial" w:hAnsi="Arial" w:cs="Arial"/>
          <w:sz w:val="32"/>
          <w:szCs w:val="32"/>
          <w:u w:val="single"/>
        </w:rPr>
        <w:t>Product by Category Report</w:t>
      </w:r>
      <w:r w:rsidRPr="007A4CAF">
        <w:rPr>
          <w:rFonts w:ascii="Arial" w:eastAsia="SimSun" w:hAnsi="Arial" w:cs="Arial"/>
          <w:sz w:val="32"/>
          <w:szCs w:val="32"/>
          <w:u w:val="single"/>
        </w:rPr>
        <w:t xml:space="preserve"> </w:t>
      </w:r>
      <w:bookmarkEnd w:id="28"/>
    </w:p>
    <w:p w14:paraId="0AD8E2DF"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3D844753"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Product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6B116FB" w14:textId="77BF0795" w:rsidR="00FB1B43" w:rsidRPr="007A4CAF" w:rsidRDefault="00FB1B43" w:rsidP="00A5471C">
      <w:pPr>
        <w:pStyle w:val="ListParagraph"/>
        <w:numPr>
          <w:ilvl w:val="0"/>
          <w:numId w:val="12"/>
        </w:numPr>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Product by Category Report</w:t>
      </w:r>
      <w:r w:rsidRPr="007A4CAF">
        <w:rPr>
          <w:rFonts w:ascii="Arial" w:hAnsi="Arial" w:cs="Arial"/>
        </w:rPr>
        <w:t xml:space="preserve"> </w:t>
      </w:r>
      <w:r w:rsidRPr="007A4CAF">
        <w:rPr>
          <w:rFonts w:ascii="Arial" w:eastAsia="SimSun" w:hAnsi="Arial" w:cs="Arial"/>
        </w:rPr>
        <w:t xml:space="preserve">task: query for each category from </w:t>
      </w:r>
      <w:r w:rsidRPr="007A4CAF">
        <w:rPr>
          <w:rFonts w:ascii="Arial" w:hAnsi="Arial" w:cs="Arial"/>
          <w:color w:val="4472C4" w:themeColor="accent1"/>
        </w:rPr>
        <w:t>CATEGORY</w:t>
      </w:r>
      <w:r w:rsidR="00C05FDD">
        <w:rPr>
          <w:rFonts w:ascii="Arial" w:hAnsi="Arial" w:cs="Arial"/>
          <w:color w:val="4472C4" w:themeColor="accent1"/>
        </w:rPr>
        <w:t>, ASSIGNED,</w:t>
      </w:r>
      <w:r w:rsidRPr="007A4CAF">
        <w:rPr>
          <w:rFonts w:ascii="Arial" w:hAnsi="Arial" w:cs="Arial"/>
        </w:rPr>
        <w:t xml:space="preserve"> and</w:t>
      </w:r>
      <w:r w:rsidRPr="007A4CAF">
        <w:rPr>
          <w:rFonts w:ascii="Arial" w:hAnsi="Arial" w:cs="Arial"/>
          <w:color w:val="4472C4" w:themeColor="accent1"/>
        </w:rPr>
        <w:t xml:space="preserve"> PRODUCT</w:t>
      </w:r>
      <w:r w:rsidRPr="007A4CAF">
        <w:rPr>
          <w:rFonts w:ascii="Arial" w:eastAsia="SimSun" w:hAnsi="Arial" w:cs="Arial"/>
        </w:rPr>
        <w:t xml:space="preserve"> tables, including those without products.</w:t>
      </w:r>
    </w:p>
    <w:p w14:paraId="22CB527C" w14:textId="2218163D" w:rsidR="00FB1B43" w:rsidRPr="007A4CAF" w:rsidRDefault="00245713" w:rsidP="00A5471C">
      <w:pPr>
        <w:pStyle w:val="ListParagraph"/>
        <w:numPr>
          <w:ilvl w:val="1"/>
          <w:numId w:val="11"/>
        </w:numPr>
        <w:spacing w:line="300" w:lineRule="auto"/>
        <w:rPr>
          <w:rFonts w:ascii="Arial" w:hAnsi="Arial" w:cs="Arial"/>
        </w:rPr>
      </w:pPr>
      <w:r>
        <w:rPr>
          <w:rFonts w:ascii="Arial" w:hAnsi="Arial" w:cs="Arial"/>
        </w:rPr>
        <w:t>Find</w:t>
      </w:r>
      <w:r w:rsidR="00FB1B43" w:rsidRPr="007A4CAF">
        <w:rPr>
          <w:rFonts w:ascii="Arial" w:hAnsi="Arial" w:cs="Arial"/>
        </w:rPr>
        <w:t xml:space="preserve"> all Category_Name data (from the </w:t>
      </w:r>
      <w:r w:rsidR="00FB1B43" w:rsidRPr="007A4CAF">
        <w:rPr>
          <w:rFonts w:ascii="Arial" w:hAnsi="Arial" w:cs="Arial"/>
          <w:color w:val="4472C4" w:themeColor="accent1"/>
        </w:rPr>
        <w:t>CATEGORY</w:t>
      </w:r>
      <w:r w:rsidR="00FB1B43" w:rsidRPr="007A4CAF">
        <w:rPr>
          <w:rFonts w:ascii="Arial" w:hAnsi="Arial" w:cs="Arial"/>
        </w:rPr>
        <w:t xml:space="preserve"> table).</w:t>
      </w:r>
    </w:p>
    <w:p w14:paraId="6D281478" w14:textId="42768880" w:rsidR="00FB1B43" w:rsidRPr="007A4CAF" w:rsidRDefault="00FB1B43" w:rsidP="00A5471C">
      <w:pPr>
        <w:pStyle w:val="ListParagraph"/>
        <w:numPr>
          <w:ilvl w:val="1"/>
          <w:numId w:val="19"/>
        </w:numPr>
        <w:spacing w:line="300" w:lineRule="auto"/>
        <w:rPr>
          <w:rFonts w:ascii="Arial" w:hAnsi="Arial" w:cs="Arial"/>
        </w:rPr>
      </w:pPr>
      <w:r w:rsidRPr="007A4CAF">
        <w:rPr>
          <w:rFonts w:ascii="Arial" w:eastAsia="SimSun" w:hAnsi="Arial" w:cs="Arial"/>
        </w:rPr>
        <w:t xml:space="preserve">For each </w:t>
      </w:r>
      <w:r w:rsidR="000E15E3" w:rsidRPr="007A4CAF">
        <w:rPr>
          <w:rFonts w:ascii="Arial" w:hAnsi="Arial" w:cs="Arial"/>
        </w:rPr>
        <w:t>Category_Name</w:t>
      </w:r>
      <w:r w:rsidRPr="007A4CAF">
        <w:rPr>
          <w:rFonts w:ascii="Arial" w:eastAsia="SimSun" w:hAnsi="Arial" w:cs="Arial"/>
        </w:rPr>
        <w:t xml:space="preserve"> including those without products:</w:t>
      </w:r>
    </w:p>
    <w:p w14:paraId="349471E9" w14:textId="66AC5B6F" w:rsidR="002B50C0" w:rsidRPr="002B50C0" w:rsidRDefault="00245713" w:rsidP="002B50C0">
      <w:pPr>
        <w:pStyle w:val="ListParagraph"/>
        <w:numPr>
          <w:ilvl w:val="2"/>
          <w:numId w:val="12"/>
        </w:numPr>
        <w:spacing w:line="300" w:lineRule="auto"/>
        <w:rPr>
          <w:rFonts w:ascii="Arial" w:hAnsi="Arial" w:cs="Arial"/>
        </w:rPr>
      </w:pPr>
      <w:r>
        <w:rPr>
          <w:rFonts w:ascii="Arial" w:hAnsi="Arial" w:cs="Arial"/>
        </w:rPr>
        <w:t>Find</w:t>
      </w:r>
      <w:r w:rsidRPr="007A4CAF">
        <w:rPr>
          <w:rFonts w:ascii="Arial" w:hAnsi="Arial" w:cs="Arial"/>
        </w:rPr>
        <w:t xml:space="preserve"> </w:t>
      </w:r>
      <w:r w:rsidR="002B50C0" w:rsidRPr="007A4CAF">
        <w:rPr>
          <w:rFonts w:ascii="Arial" w:eastAsia="SimSun" w:hAnsi="Arial" w:cs="Arial"/>
          <w:color w:val="000000"/>
        </w:rPr>
        <w:t xml:space="preserve">total number of products by counting their PID data (from the </w:t>
      </w:r>
      <w:r w:rsidR="002B50C0" w:rsidRPr="007A4CAF">
        <w:rPr>
          <w:rFonts w:ascii="Arial" w:hAnsi="Arial" w:cs="Arial"/>
          <w:color w:val="4472C4" w:themeColor="accent1"/>
        </w:rPr>
        <w:t>PRODUCT</w:t>
      </w:r>
      <w:r w:rsidR="002B50C0" w:rsidRPr="007A4CAF">
        <w:rPr>
          <w:rFonts w:ascii="Arial" w:eastAsia="SimSun" w:hAnsi="Arial" w:cs="Arial"/>
          <w:color w:val="0070C0"/>
        </w:rPr>
        <w:t xml:space="preserve"> </w:t>
      </w:r>
      <w:r w:rsidR="002B50C0" w:rsidRPr="007A4CAF">
        <w:rPr>
          <w:rFonts w:ascii="Arial" w:eastAsia="SimSun" w:hAnsi="Arial" w:cs="Arial"/>
          <w:color w:val="000000"/>
        </w:rPr>
        <w:t>table).</w:t>
      </w:r>
      <w:r w:rsidR="002B50C0" w:rsidRPr="007A4CAF">
        <w:rPr>
          <w:rFonts w:ascii="Arial" w:eastAsia="SimSun" w:hAnsi="Arial" w:cs="Arial"/>
        </w:rPr>
        <w:t xml:space="preserve"> </w:t>
      </w:r>
    </w:p>
    <w:p w14:paraId="35A62CFD" w14:textId="1782929F" w:rsidR="00FB1B43" w:rsidRPr="007A4CAF" w:rsidRDefault="00245713" w:rsidP="00A5471C">
      <w:pPr>
        <w:pStyle w:val="ListParagraph"/>
        <w:numPr>
          <w:ilvl w:val="2"/>
          <w:numId w:val="12"/>
        </w:numPr>
        <w:spacing w:line="300" w:lineRule="auto"/>
        <w:rPr>
          <w:rFonts w:ascii="Arial" w:hAnsi="Arial" w:cs="Arial"/>
        </w:rPr>
      </w:pPr>
      <w:r>
        <w:rPr>
          <w:rFonts w:ascii="Arial" w:hAnsi="Arial" w:cs="Arial"/>
        </w:rPr>
        <w:t>Find</w:t>
      </w:r>
      <w:r w:rsidRPr="007A4CAF">
        <w:rPr>
          <w:rFonts w:ascii="Arial" w:hAnsi="Arial" w:cs="Arial"/>
        </w:rPr>
        <w:t xml:space="preserve"> </w:t>
      </w:r>
      <w:r w:rsidR="00FB1B43" w:rsidRPr="007A4CAF">
        <w:rPr>
          <w:rFonts w:ascii="Arial" w:eastAsia="SimSun" w:hAnsi="Arial" w:cs="Arial"/>
        </w:rPr>
        <w:t xml:space="preserve">minimum, average, and maximum </w:t>
      </w:r>
      <w:r w:rsidR="00FB1B43" w:rsidRPr="007A4CAF">
        <w:rPr>
          <w:rFonts w:ascii="Arial" w:eastAsia="SimSun" w:hAnsi="Arial" w:cs="Arial"/>
          <w:color w:val="000000"/>
        </w:rPr>
        <w:t xml:space="preserve">Retail_Price data for all products (from the </w:t>
      </w:r>
      <w:r w:rsidR="00FB1B43" w:rsidRPr="007A4CAF">
        <w:rPr>
          <w:rFonts w:ascii="Arial" w:hAnsi="Arial" w:cs="Arial"/>
          <w:color w:val="4472C4" w:themeColor="accent1"/>
        </w:rPr>
        <w:t>PRODUCT</w:t>
      </w:r>
      <w:r w:rsidR="00FB1B43" w:rsidRPr="007A4CAF">
        <w:rPr>
          <w:rFonts w:ascii="Arial" w:eastAsia="SimSun" w:hAnsi="Arial" w:cs="Arial"/>
          <w:color w:val="0070C0"/>
        </w:rPr>
        <w:t xml:space="preserve"> </w:t>
      </w:r>
      <w:r w:rsidR="00FB1B43" w:rsidRPr="007A4CAF">
        <w:rPr>
          <w:rFonts w:ascii="Arial" w:eastAsia="SimSun" w:hAnsi="Arial" w:cs="Arial"/>
          <w:color w:val="000000"/>
        </w:rPr>
        <w:t xml:space="preserve">table). </w:t>
      </w:r>
    </w:p>
    <w:p w14:paraId="623B91C4" w14:textId="5C95153D" w:rsidR="00E934D9" w:rsidRPr="008B246B" w:rsidRDefault="00FB1B43" w:rsidP="00E934D9">
      <w:pPr>
        <w:pStyle w:val="ListParagraph"/>
        <w:numPr>
          <w:ilvl w:val="1"/>
          <w:numId w:val="20"/>
        </w:numPr>
        <w:spacing w:line="300" w:lineRule="auto"/>
        <w:rPr>
          <w:rFonts w:ascii="Arial" w:hAnsi="Arial" w:cs="Arial"/>
        </w:rPr>
      </w:pPr>
      <w:r w:rsidRPr="007A4CAF">
        <w:rPr>
          <w:rFonts w:ascii="Arial" w:hAnsi="Arial" w:cs="Arial"/>
        </w:rPr>
        <w:lastRenderedPageBreak/>
        <w:t xml:space="preserve">Sort by </w:t>
      </w:r>
      <w:r w:rsidR="001B018C" w:rsidRPr="007A4CAF">
        <w:rPr>
          <w:rFonts w:ascii="Arial" w:hAnsi="Arial" w:cs="Arial"/>
        </w:rPr>
        <w:t xml:space="preserve">Category_Name </w:t>
      </w:r>
      <w:r w:rsidRPr="007A4CAF">
        <w:rPr>
          <w:rFonts w:ascii="Arial" w:hAnsi="Arial" w:cs="Arial"/>
        </w:rPr>
        <w:t>in ascending order.</w:t>
      </w:r>
    </w:p>
    <w:p w14:paraId="4C9ECA9C" w14:textId="77777777" w:rsidR="00E934D9" w:rsidRDefault="00E934D9" w:rsidP="00E934D9">
      <w:pPr>
        <w:spacing w:line="300" w:lineRule="auto"/>
        <w:rPr>
          <w:rFonts w:ascii="Arial" w:hAnsi="Arial" w:cs="Arial"/>
        </w:rPr>
      </w:pPr>
    </w:p>
    <w:p w14:paraId="3B7D44D9" w14:textId="7A4E2F03" w:rsidR="00E934D9" w:rsidRPr="00E934D9" w:rsidRDefault="00E934D9" w:rsidP="00184704">
      <w:pPr>
        <w:spacing w:line="300" w:lineRule="auto"/>
        <w:ind w:left="360" w:firstLine="360"/>
        <w:rPr>
          <w:rFonts w:ascii="Arial" w:hAnsi="Arial" w:cs="Arial"/>
        </w:rPr>
      </w:pPr>
      <w:r>
        <w:rPr>
          <w:rFonts w:ascii="Arial" w:hAnsi="Arial" w:cs="Arial"/>
        </w:rPr>
        <w:t>(Sample TextBox</w:t>
      </w:r>
      <w:r w:rsidR="00BF280D">
        <w:rPr>
          <w:rFonts w:ascii="Arial" w:hAnsi="Arial" w:cs="Arial"/>
        </w:rPr>
        <w:t xml:space="preserve"> – To Be Deleted</w:t>
      </w:r>
      <w:r>
        <w:rPr>
          <w:rFonts w:ascii="Arial" w:hAnsi="Arial" w:cs="Arial"/>
        </w:rPr>
        <w:t>)</w:t>
      </w:r>
    </w:p>
    <w:p w14:paraId="1CBC3873" w14:textId="5EE143A5" w:rsidR="00184704" w:rsidRPr="00FA3461" w:rsidRDefault="00184704" w:rsidP="00852068">
      <w:pPr>
        <w:spacing w:line="300" w:lineRule="auto"/>
        <w:rPr>
          <w:rFonts w:ascii="Arial" w:hAnsi="Arial" w:cs="Arial"/>
        </w:rPr>
      </w:pPr>
      <w:r>
        <w:rPr>
          <w:rFonts w:ascii="Arial" w:hAnsi="Arial" w:cs="Arial"/>
          <w:noProof/>
        </w:rPr>
        <mc:AlternateContent>
          <mc:Choice Requires="wps">
            <w:drawing>
              <wp:anchor distT="0" distB="0" distL="114300" distR="114300" simplePos="0" relativeHeight="251661312" behindDoc="0" locked="0" layoutInCell="1" allowOverlap="1" wp14:anchorId="6C0DDDD1" wp14:editId="7AF8CDC7">
                <wp:simplePos x="0" y="0"/>
                <wp:positionH relativeFrom="column">
                  <wp:posOffset>467995</wp:posOffset>
                </wp:positionH>
                <wp:positionV relativeFrom="paragraph">
                  <wp:posOffset>1252344</wp:posOffset>
                </wp:positionV>
                <wp:extent cx="5340985" cy="1839595"/>
                <wp:effectExtent l="0" t="0" r="18415" b="14605"/>
                <wp:wrapTopAndBottom/>
                <wp:docPr id="2" name="Text Box 2"/>
                <wp:cNvGraphicFramePr/>
                <a:graphic xmlns:a="http://schemas.openxmlformats.org/drawingml/2006/main">
                  <a:graphicData uri="http://schemas.microsoft.com/office/word/2010/wordprocessingShape">
                    <wps:wsp>
                      <wps:cNvSpPr txBox="1"/>
                      <wps:spPr>
                        <a:xfrm>
                          <a:off x="0" y="0"/>
                          <a:ext cx="5340985" cy="1839595"/>
                        </a:xfrm>
                        <a:prstGeom prst="rect">
                          <a:avLst/>
                        </a:prstGeom>
                        <a:solidFill>
                          <a:schemeClr val="lt1"/>
                        </a:solidFill>
                        <a:ln w="12700">
                          <a:solidFill>
                            <a:prstClr val="black"/>
                          </a:solidFill>
                        </a:ln>
                      </wps:spPr>
                      <wps:txbx>
                        <w:txbxContent>
                          <w:p w14:paraId="189B1955" w14:textId="3C2D35FF"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C</w:t>
                            </w:r>
                            <w:r w:rsidRPr="00FA3461">
                              <w:rPr>
                                <w:rFonts w:ascii="ArialMT" w:hAnsi="ArialMT"/>
                              </w:rPr>
                              <w:t>.</w:t>
                            </w:r>
                            <w:r w:rsidRPr="005F4C72">
                              <w:rPr>
                                <w:rFonts w:ascii="ArialMT" w:hAnsi="ArialMT"/>
                              </w:rPr>
                              <w:t>Category_Name</w:t>
                            </w:r>
                            <w:r w:rsidRPr="00FA3461">
                              <w:rPr>
                                <w:rFonts w:ascii="ArialMT" w:hAnsi="ArialMT"/>
                              </w:rPr>
                              <w:t xml:space="preserve">, </w:t>
                            </w:r>
                            <w:r>
                              <w:rPr>
                                <w:rFonts w:ascii="ArialMT" w:hAnsi="ArialMT"/>
                              </w:rPr>
                              <w:t>COUNT(</w:t>
                            </w:r>
                            <w:r>
                              <w:rPr>
                                <w:rFonts w:ascii="ArialMT" w:hAnsi="ArialMT"/>
                                <w:color w:val="006DBF"/>
                              </w:rPr>
                              <w:t>P</w:t>
                            </w:r>
                            <w:r w:rsidRPr="00FA3461">
                              <w:rPr>
                                <w:rFonts w:ascii="ArialMT" w:hAnsi="ArialMT"/>
                              </w:rPr>
                              <w:t>.</w:t>
                            </w:r>
                            <w:r>
                              <w:rPr>
                                <w:rFonts w:ascii="ArialMT" w:hAnsi="ArialMT"/>
                              </w:rPr>
                              <w:t>PID) AS Cnt_Product</w:t>
                            </w:r>
                            <w:r w:rsidRPr="00FA3461">
                              <w:rPr>
                                <w:rFonts w:ascii="ArialMT" w:hAnsi="ArialMT"/>
                              </w:rPr>
                              <w:t xml:space="preserve">, </w:t>
                            </w:r>
                            <w:r>
                              <w:rPr>
                                <w:rFonts w:ascii="ArialMT" w:hAnsi="ArialMT"/>
                              </w:rPr>
                              <w:t>MIN(</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Min_RtlPrc</w:t>
                            </w:r>
                            <w:r w:rsidRPr="00FA3461">
                              <w:rPr>
                                <w:rFonts w:ascii="ArialMT" w:hAnsi="ArialMT"/>
                              </w:rPr>
                              <w:t>,</w:t>
                            </w:r>
                            <w:r>
                              <w:rPr>
                                <w:rFonts w:ascii="ArialMT" w:hAnsi="ArialMT"/>
                              </w:rPr>
                              <w:t xml:space="preserve"> AVG(</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Avg_RtlPrc</w:t>
                            </w:r>
                            <w:r w:rsidRPr="00FA3461">
                              <w:rPr>
                                <w:rFonts w:ascii="ArialMT" w:hAnsi="ArialMT"/>
                              </w:rPr>
                              <w:t xml:space="preserve">, </w:t>
                            </w:r>
                            <w:r>
                              <w:rPr>
                                <w:rFonts w:ascii="ArialMT" w:hAnsi="ArialMT"/>
                              </w:rPr>
                              <w:t>MAX(</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Max_RtlPrc</w:t>
                            </w:r>
                          </w:p>
                          <w:p w14:paraId="35312789" w14:textId="4B3C2904"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9C67621" w14:textId="604FB650" w:rsidR="008D4F66"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A</w:t>
                            </w:r>
                            <w:r w:rsidRPr="00FA3461">
                              <w:rPr>
                                <w:rFonts w:ascii="ArialMT" w:hAnsi="ArialMT"/>
                              </w:rPr>
                              <w:t>.</w:t>
                            </w:r>
                            <w:r w:rsidRPr="005F4C72">
                              <w:rPr>
                                <w:rFonts w:ascii="ArialMT" w:hAnsi="ArialMT"/>
                              </w:rPr>
                              <w:t>Category_Name</w:t>
                            </w:r>
                          </w:p>
                          <w:p w14:paraId="5ED1C66B" w14:textId="39255C00" w:rsidR="008D4F66" w:rsidRPr="00FA3461"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B8529B">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6C212E58" w14:textId="77777777" w:rsidR="008D4F66" w:rsidRDefault="008D4F66" w:rsidP="00184704">
                            <w:pPr>
                              <w:spacing w:line="300" w:lineRule="auto"/>
                              <w:rPr>
                                <w:rFonts w:ascii="ArialMT" w:hAnsi="ArialMT" w:hint="eastAsia"/>
                              </w:rPr>
                            </w:pPr>
                            <w:r>
                              <w:rPr>
                                <w:rFonts w:ascii="ArialMT" w:hAnsi="ArialMT"/>
                              </w:rPr>
                              <w:t xml:space="preserve">GROUP BY </w:t>
                            </w:r>
                            <w:r>
                              <w:rPr>
                                <w:rFonts w:ascii="ArialMT" w:hAnsi="ArialMT"/>
                                <w:color w:val="006DBF"/>
                              </w:rPr>
                              <w:t>C</w:t>
                            </w:r>
                            <w:r w:rsidRPr="00FA3461">
                              <w:rPr>
                                <w:rFonts w:ascii="ArialMT" w:hAnsi="ArialMT"/>
                              </w:rPr>
                              <w:t>.</w:t>
                            </w:r>
                            <w:r w:rsidRPr="005F4C72">
                              <w:rPr>
                                <w:rFonts w:ascii="ArialMT" w:hAnsi="ArialMT"/>
                              </w:rPr>
                              <w:t>Category_Name</w:t>
                            </w:r>
                          </w:p>
                          <w:p w14:paraId="0DAEB525" w14:textId="040372F6" w:rsidR="008D4F66" w:rsidRDefault="008D4F66" w:rsidP="00184704">
                            <w:pPr>
                              <w:spacing w:line="300" w:lineRule="auto"/>
                            </w:pPr>
                            <w:r>
                              <w:rPr>
                                <w:rFonts w:ascii="ArialMT" w:hAnsi="ArialMT"/>
                              </w:rPr>
                              <w:t xml:space="preserve">ORDER BY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ASC;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DDDD1" id="Text Box 2" o:spid="_x0000_s1027" type="#_x0000_t202" style="position:absolute;margin-left:36.85pt;margin-top:98.6pt;width:420.55pt;height:144.8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" fillcolor="white [3201]" strokeweight="1pt">
                <v:textbox>
                  <w:txbxContent>
                    <w:p w14:paraId="189B1955" w14:textId="3C2D35FF"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C</w:t>
                      </w:r>
                      <w:r w:rsidRPr="00FA3461">
                        <w:rPr>
                          <w:rFonts w:ascii="ArialMT" w:hAnsi="ArialMT"/>
                        </w:rPr>
                        <w:t>.</w:t>
                      </w:r>
                      <w:r w:rsidRPr="005F4C72">
                        <w:rPr>
                          <w:rFonts w:ascii="ArialMT" w:hAnsi="ArialMT"/>
                        </w:rPr>
                        <w:t>Category_Name</w:t>
                      </w:r>
                      <w:r w:rsidRPr="00FA3461">
                        <w:rPr>
                          <w:rFonts w:ascii="ArialMT" w:hAnsi="ArialMT"/>
                        </w:rPr>
                        <w:t xml:space="preserve">, </w:t>
                      </w:r>
                      <w:r>
                        <w:rPr>
                          <w:rFonts w:ascii="ArialMT" w:hAnsi="ArialMT"/>
                        </w:rPr>
                        <w:t>COUNT(</w:t>
                      </w:r>
                      <w:r>
                        <w:rPr>
                          <w:rFonts w:ascii="ArialMT" w:hAnsi="ArialMT"/>
                          <w:color w:val="006DBF"/>
                        </w:rPr>
                        <w:t>P</w:t>
                      </w:r>
                      <w:r w:rsidRPr="00FA3461">
                        <w:rPr>
                          <w:rFonts w:ascii="ArialMT" w:hAnsi="ArialMT"/>
                        </w:rPr>
                        <w:t>.</w:t>
                      </w:r>
                      <w:r>
                        <w:rPr>
                          <w:rFonts w:ascii="ArialMT" w:hAnsi="ArialMT"/>
                        </w:rPr>
                        <w:t>PID) AS Cnt_Product</w:t>
                      </w:r>
                      <w:r w:rsidRPr="00FA3461">
                        <w:rPr>
                          <w:rFonts w:ascii="ArialMT" w:hAnsi="ArialMT"/>
                        </w:rPr>
                        <w:t xml:space="preserve">, </w:t>
                      </w:r>
                      <w:r>
                        <w:rPr>
                          <w:rFonts w:ascii="ArialMT" w:hAnsi="ArialMT"/>
                        </w:rPr>
                        <w:t>MIN(</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Min_RtlPrc</w:t>
                      </w:r>
                      <w:r w:rsidRPr="00FA3461">
                        <w:rPr>
                          <w:rFonts w:ascii="ArialMT" w:hAnsi="ArialMT"/>
                        </w:rPr>
                        <w:t>,</w:t>
                      </w:r>
                      <w:r>
                        <w:rPr>
                          <w:rFonts w:ascii="ArialMT" w:hAnsi="ArialMT"/>
                        </w:rPr>
                        <w:t xml:space="preserve"> AVG(</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Avg_RtlPrc</w:t>
                      </w:r>
                      <w:r w:rsidRPr="00FA3461">
                        <w:rPr>
                          <w:rFonts w:ascii="ArialMT" w:hAnsi="ArialMT"/>
                        </w:rPr>
                        <w:t xml:space="preserve">, </w:t>
                      </w:r>
                      <w:r>
                        <w:rPr>
                          <w:rFonts w:ascii="ArialMT" w:hAnsi="ArialMT"/>
                        </w:rPr>
                        <w:t>MAX(</w:t>
                      </w:r>
                      <w:r>
                        <w:rPr>
                          <w:rFonts w:ascii="ArialMT" w:hAnsi="ArialMT"/>
                          <w:color w:val="006DBF"/>
                        </w:rPr>
                        <w:t>P</w:t>
                      </w:r>
                      <w:r w:rsidRPr="00FA3461">
                        <w:rPr>
                          <w:rFonts w:ascii="ArialMT" w:hAnsi="ArialMT"/>
                        </w:rPr>
                        <w:t>.</w:t>
                      </w:r>
                      <w:r w:rsidRPr="00CF7D5E">
                        <w:rPr>
                          <w:rFonts w:ascii="ArialMT" w:hAnsi="ArialMT"/>
                        </w:rPr>
                        <w:t>Retail_Price</w:t>
                      </w:r>
                      <w:r>
                        <w:rPr>
                          <w:rFonts w:ascii="ArialMT" w:hAnsi="ArialMT"/>
                        </w:rPr>
                        <w:t>) AS Max_RtlPrc</w:t>
                      </w:r>
                    </w:p>
                    <w:p w14:paraId="35312789" w14:textId="4B3C2904" w:rsidR="008D4F66" w:rsidRDefault="008D4F66" w:rsidP="0018470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9C67621" w14:textId="604FB650" w:rsidR="008D4F66"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A</w:t>
                      </w:r>
                      <w:r w:rsidRPr="00FA3461">
                        <w:rPr>
                          <w:rFonts w:ascii="ArialMT" w:hAnsi="ArialMT"/>
                        </w:rPr>
                        <w:t>.</w:t>
                      </w:r>
                      <w:r w:rsidRPr="005F4C72">
                        <w:rPr>
                          <w:rFonts w:ascii="ArialMT" w:hAnsi="ArialMT"/>
                        </w:rPr>
                        <w:t>Category_Name</w:t>
                      </w:r>
                    </w:p>
                    <w:p w14:paraId="5ED1C66B" w14:textId="39255C00" w:rsidR="008D4F66" w:rsidRPr="00FA3461" w:rsidRDefault="008D4F66" w:rsidP="00184704">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B8529B">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6C212E58" w14:textId="77777777" w:rsidR="008D4F66" w:rsidRDefault="008D4F66" w:rsidP="00184704">
                      <w:pPr>
                        <w:spacing w:line="300" w:lineRule="auto"/>
                        <w:rPr>
                          <w:rFonts w:ascii="ArialMT" w:hAnsi="ArialMT" w:hint="eastAsia"/>
                        </w:rPr>
                      </w:pPr>
                      <w:r>
                        <w:rPr>
                          <w:rFonts w:ascii="ArialMT" w:hAnsi="ArialMT"/>
                        </w:rPr>
                        <w:t xml:space="preserve">GROUP BY </w:t>
                      </w:r>
                      <w:r>
                        <w:rPr>
                          <w:rFonts w:ascii="ArialMT" w:hAnsi="ArialMT"/>
                          <w:color w:val="006DBF"/>
                        </w:rPr>
                        <w:t>C</w:t>
                      </w:r>
                      <w:r w:rsidRPr="00FA3461">
                        <w:rPr>
                          <w:rFonts w:ascii="ArialMT" w:hAnsi="ArialMT"/>
                        </w:rPr>
                        <w:t>.</w:t>
                      </w:r>
                      <w:r w:rsidRPr="005F4C72">
                        <w:rPr>
                          <w:rFonts w:ascii="ArialMT" w:hAnsi="ArialMT"/>
                        </w:rPr>
                        <w:t>Category_Name</w:t>
                      </w:r>
                    </w:p>
                    <w:p w14:paraId="0DAEB525" w14:textId="040372F6" w:rsidR="008D4F66" w:rsidRDefault="008D4F66" w:rsidP="00184704">
                      <w:pPr>
                        <w:spacing w:line="300" w:lineRule="auto"/>
                      </w:pPr>
                      <w:r>
                        <w:rPr>
                          <w:rFonts w:ascii="ArialMT" w:hAnsi="ArialMT"/>
                        </w:rPr>
                        <w:t xml:space="preserve">ORDER BY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ASC;</w:t>
                      </w:r>
                    </w:p>
                  </w:txbxContent>
                </v:textbox>
                <w10:wrap type="topAndBottom"/>
              </v:shape>
            </w:pict>
          </mc:Fallback>
        </mc:AlternateContent>
      </w:r>
      <w:r w:rsidR="006C36CA">
        <w:rPr>
          <w:rFonts w:ascii="Arial" w:hAnsi="Arial" w:cs="Arial"/>
          <w:noProof/>
        </w:rPr>
        <mc:AlternateContent>
          <mc:Choice Requires="wps">
            <w:drawing>
              <wp:anchor distT="0" distB="0" distL="114300" distR="114300" simplePos="0" relativeHeight="251659264" behindDoc="0" locked="0" layoutInCell="1" allowOverlap="1" wp14:anchorId="7185512D" wp14:editId="77146EA3">
                <wp:simplePos x="0" y="0"/>
                <wp:positionH relativeFrom="column">
                  <wp:posOffset>468351</wp:posOffset>
                </wp:positionH>
                <wp:positionV relativeFrom="paragraph">
                  <wp:posOffset>53061</wp:posOffset>
                </wp:positionV>
                <wp:extent cx="5341434" cy="1014761"/>
                <wp:effectExtent l="0" t="0" r="18415" b="13970"/>
                <wp:wrapTopAndBottom/>
                <wp:docPr id="9" name="Text Box 9"/>
                <wp:cNvGraphicFramePr/>
                <a:graphic xmlns:a="http://schemas.openxmlformats.org/drawingml/2006/main">
                  <a:graphicData uri="http://schemas.microsoft.com/office/word/2010/wordprocessingShape">
                    <wps:wsp>
                      <wps:cNvSpPr txBox="1"/>
                      <wps:spPr>
                        <a:xfrm>
                          <a:off x="0" y="0"/>
                          <a:ext cx="5341434" cy="1014761"/>
                        </a:xfrm>
                        <a:prstGeom prst="rect">
                          <a:avLst/>
                        </a:prstGeom>
                        <a:solidFill>
                          <a:schemeClr val="lt1"/>
                        </a:solidFill>
                        <a:ln w="12700">
                          <a:solidFill>
                            <a:prstClr val="black"/>
                          </a:solidFill>
                        </a:ln>
                      </wps:spPr>
                      <wps:txbx>
                        <w:txbxContent>
                          <w:p w14:paraId="4C8B80E7" w14:textId="77777777" w:rsidR="008D4F66"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SELECT first_name, last_name, gender, birthdate, current_city, home_town FROM `</w:t>
                            </w:r>
                            <w:r w:rsidRPr="00FA3461">
                              <w:rPr>
                                <w:rFonts w:ascii="ArialMT" w:hAnsi="ArialMT"/>
                                <w:color w:val="006DBF"/>
                              </w:rPr>
                              <w:t xml:space="preserve">User` </w:t>
                            </w:r>
                          </w:p>
                          <w:p w14:paraId="4494BB41" w14:textId="33B547AD" w:rsidR="008D4F66" w:rsidRPr="00FA3461"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INNER JOIN </w:t>
                            </w:r>
                            <w:r w:rsidRPr="00FA3461">
                              <w:rPr>
                                <w:rFonts w:ascii="ArialMT" w:hAnsi="ArialMT"/>
                                <w:color w:val="006DBF"/>
                              </w:rPr>
                              <w:t xml:space="preserve">RegularUser </w:t>
                            </w:r>
                            <w:r w:rsidRPr="00FA3461">
                              <w:rPr>
                                <w:rFonts w:ascii="ArialMT" w:hAnsi="ArialMT"/>
                              </w:rPr>
                              <w:t>ON `</w:t>
                            </w:r>
                            <w:r w:rsidRPr="00FA3461">
                              <w:rPr>
                                <w:rFonts w:ascii="ArialMT" w:hAnsi="ArialMT"/>
                                <w:color w:val="006DBF"/>
                              </w:rPr>
                              <w:t>User`</w:t>
                            </w:r>
                            <w:r w:rsidRPr="00FA3461">
                              <w:rPr>
                                <w:rFonts w:ascii="ArialMT" w:hAnsi="ArialMT"/>
                              </w:rPr>
                              <w:t>.email=</w:t>
                            </w:r>
                            <w:r w:rsidRPr="00FA3461">
                              <w:rPr>
                                <w:rFonts w:ascii="ArialMT" w:hAnsi="ArialMT"/>
                                <w:color w:val="006DBF"/>
                              </w:rPr>
                              <w:t>RegularUser</w:t>
                            </w:r>
                            <w:r w:rsidRPr="00FA3461">
                              <w:rPr>
                                <w:rFonts w:ascii="ArialMT" w:hAnsi="ArialMT"/>
                              </w:rPr>
                              <w:t xml:space="preserve">.email </w:t>
                            </w:r>
                          </w:p>
                          <w:p w14:paraId="670E514F" w14:textId="18E097EA" w:rsidR="008D4F66" w:rsidRDefault="008D4F66" w:rsidP="00B04794">
                            <w:pPr>
                              <w:spacing w:line="300" w:lineRule="auto"/>
                            </w:pPr>
                            <w:r w:rsidRPr="00FA3461">
                              <w:rPr>
                                <w:rFonts w:ascii="ArialMT" w:hAnsi="ArialMT"/>
                              </w:rPr>
                              <w:t xml:space="preserve">WHERE </w:t>
                            </w:r>
                            <w:r w:rsidRPr="00FA3461">
                              <w:rPr>
                                <w:rFonts w:ascii="ArialMT" w:hAnsi="ArialMT"/>
                                <w:color w:val="006DBF"/>
                              </w:rPr>
                              <w:t>`User`</w:t>
                            </w:r>
                            <w:r w:rsidRPr="00FA3461">
                              <w:rPr>
                                <w:rFonts w:ascii="ArialMT" w:hAnsi="ArialMT"/>
                              </w:rPr>
                              <w:t>.email=</w:t>
                            </w:r>
                            <w:r w:rsidRPr="00FA3461">
                              <w:rPr>
                                <w:rFonts w:ascii="ArialMT" w:hAnsi="ArialMT"/>
                                <w:color w:val="4F6026"/>
                              </w:rPr>
                              <w:t>'$UserID'</w:t>
                            </w:r>
                            <w:r w:rsidRPr="00FA3461">
                              <w:rPr>
                                <w:rFonts w:ascii="ArialMT" w:hAnsi="ArialM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85512D" id="Text Box 9" o:spid="_x0000_s1028" type="#_x0000_t202" style="position:absolute;margin-left:36.9pt;margin-top:4.2pt;width:420.6pt;height:79.9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" fillcolor="white [3201]" strokeweight="1pt">
                <v:textbox>
                  <w:txbxContent>
                    <w:p w14:paraId="4C8B80E7" w14:textId="77777777" w:rsidR="008D4F66"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SELECT first_name, last_name, gender, birthdate, current_city, home_town FROM `</w:t>
                      </w:r>
                      <w:r w:rsidRPr="00FA3461">
                        <w:rPr>
                          <w:rFonts w:ascii="ArialMT" w:hAnsi="ArialMT"/>
                          <w:color w:val="006DBF"/>
                        </w:rPr>
                        <w:t xml:space="preserve">User` </w:t>
                      </w:r>
                    </w:p>
                    <w:p w14:paraId="4494BB41" w14:textId="33B547AD" w:rsidR="008D4F66" w:rsidRPr="00FA3461" w:rsidRDefault="008D4F66" w:rsidP="00B04794">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INNER JOIN </w:t>
                      </w:r>
                      <w:r w:rsidRPr="00FA3461">
                        <w:rPr>
                          <w:rFonts w:ascii="ArialMT" w:hAnsi="ArialMT"/>
                          <w:color w:val="006DBF"/>
                        </w:rPr>
                        <w:t xml:space="preserve">RegularUser </w:t>
                      </w:r>
                      <w:r w:rsidRPr="00FA3461">
                        <w:rPr>
                          <w:rFonts w:ascii="ArialMT" w:hAnsi="ArialMT"/>
                        </w:rPr>
                        <w:t>ON `</w:t>
                      </w:r>
                      <w:r w:rsidRPr="00FA3461">
                        <w:rPr>
                          <w:rFonts w:ascii="ArialMT" w:hAnsi="ArialMT"/>
                          <w:color w:val="006DBF"/>
                        </w:rPr>
                        <w:t>User`</w:t>
                      </w:r>
                      <w:r w:rsidRPr="00FA3461">
                        <w:rPr>
                          <w:rFonts w:ascii="ArialMT" w:hAnsi="ArialMT"/>
                        </w:rPr>
                        <w:t>.email=</w:t>
                      </w:r>
                      <w:r w:rsidRPr="00FA3461">
                        <w:rPr>
                          <w:rFonts w:ascii="ArialMT" w:hAnsi="ArialMT"/>
                          <w:color w:val="006DBF"/>
                        </w:rPr>
                        <w:t>RegularUser</w:t>
                      </w:r>
                      <w:r w:rsidRPr="00FA3461">
                        <w:rPr>
                          <w:rFonts w:ascii="ArialMT" w:hAnsi="ArialMT"/>
                        </w:rPr>
                        <w:t xml:space="preserve">.email </w:t>
                      </w:r>
                    </w:p>
                    <w:p w14:paraId="670E514F" w14:textId="18E097EA" w:rsidR="008D4F66" w:rsidRDefault="008D4F66" w:rsidP="00B04794">
                      <w:pPr>
                        <w:spacing w:line="300" w:lineRule="auto"/>
                      </w:pPr>
                      <w:r w:rsidRPr="00FA3461">
                        <w:rPr>
                          <w:rFonts w:ascii="ArialMT" w:hAnsi="ArialMT"/>
                        </w:rPr>
                        <w:t xml:space="preserve">WHERE </w:t>
                      </w:r>
                      <w:r w:rsidRPr="00FA3461">
                        <w:rPr>
                          <w:rFonts w:ascii="ArialMT" w:hAnsi="ArialMT"/>
                          <w:color w:val="006DBF"/>
                        </w:rPr>
                        <w:t>`User`</w:t>
                      </w:r>
                      <w:r w:rsidRPr="00FA3461">
                        <w:rPr>
                          <w:rFonts w:ascii="ArialMT" w:hAnsi="ArialMT"/>
                        </w:rPr>
                        <w:t>.email=</w:t>
                      </w:r>
                      <w:r w:rsidRPr="00FA3461">
                        <w:rPr>
                          <w:rFonts w:ascii="ArialMT" w:hAnsi="ArialMT"/>
                          <w:color w:val="4F6026"/>
                        </w:rPr>
                        <w:t>'$UserID'</w:t>
                      </w:r>
                      <w:r w:rsidRPr="00FA3461">
                        <w:rPr>
                          <w:rFonts w:ascii="ArialMT" w:hAnsi="ArialMT"/>
                        </w:rPr>
                        <w:t>;</w:t>
                      </w:r>
                    </w:p>
                  </w:txbxContent>
                </v:textbox>
                <w10:wrap type="topAndBottom"/>
              </v:shape>
            </w:pict>
          </mc:Fallback>
        </mc:AlternateContent>
      </w:r>
      <w:r>
        <w:rPr>
          <w:rFonts w:ascii="Arial" w:hAnsi="Arial" w:cs="Arial"/>
        </w:rPr>
        <w:tab/>
      </w:r>
    </w:p>
    <w:p w14:paraId="2D9537B1" w14:textId="77777777"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0864EA0" w14:textId="77777777" w:rsidR="00FB1B43" w:rsidRPr="007A4CAF" w:rsidRDefault="00FB1B43" w:rsidP="00A5471C">
      <w:pPr>
        <w:autoSpaceDE w:val="0"/>
        <w:autoSpaceDN w:val="0"/>
        <w:adjustRightInd w:val="0"/>
        <w:spacing w:line="300" w:lineRule="auto"/>
        <w:rPr>
          <w:rFonts w:ascii="Arial" w:eastAsia="SimSun" w:hAnsi="Arial" w:cs="Arial"/>
        </w:rPr>
      </w:pPr>
    </w:p>
    <w:p w14:paraId="4C67F511" w14:textId="72E18724" w:rsidR="00FB1B43" w:rsidRPr="006128C3" w:rsidRDefault="00FB1B43" w:rsidP="006128C3">
      <w:pPr>
        <w:autoSpaceDE w:val="0"/>
        <w:autoSpaceDN w:val="0"/>
        <w:adjustRightInd w:val="0"/>
        <w:spacing w:line="300" w:lineRule="auto"/>
        <w:rPr>
          <w:rFonts w:ascii="Arial" w:eastAsia="SimSun" w:hAnsi="Arial" w:cs="Arial"/>
          <w:sz w:val="32"/>
          <w:szCs w:val="32"/>
          <w:u w:val="single"/>
        </w:rPr>
      </w:pPr>
      <w:bookmarkStart w:id="29" w:name="View_Actual_vs_Predicted_Revenue"/>
      <w:r w:rsidRPr="007A4CAF">
        <w:rPr>
          <w:rFonts w:ascii="Arial" w:eastAsia="SimSun" w:hAnsi="Arial" w:cs="Arial"/>
          <w:sz w:val="32"/>
          <w:szCs w:val="32"/>
          <w:u w:val="single"/>
        </w:rPr>
        <w:t xml:space="preserve">View </w:t>
      </w:r>
      <w:bookmarkStart w:id="30" w:name="_Hlk64757913"/>
      <w:r w:rsidRPr="007A4CAF">
        <w:rPr>
          <w:rFonts w:ascii="Arial" w:eastAsia="SimSun" w:hAnsi="Arial" w:cs="Arial"/>
          <w:sz w:val="32"/>
          <w:szCs w:val="32"/>
          <w:u w:val="single"/>
        </w:rPr>
        <w:t xml:space="preserve">Actual vs. Predicted Revenue for Couches and Sofas Report </w:t>
      </w:r>
      <w:bookmarkEnd w:id="29"/>
      <w:bookmarkEnd w:id="30"/>
    </w:p>
    <w:p w14:paraId="4B316A50" w14:textId="77777777" w:rsidR="00FB1B43" w:rsidRPr="007A4CAF" w:rsidRDefault="00FB1B43" w:rsidP="00A5471C">
      <w:pPr>
        <w:pStyle w:val="Default"/>
        <w:spacing w:line="300" w:lineRule="auto"/>
        <w:rPr>
          <w:color w:val="auto"/>
          <w:sz w:val="28"/>
          <w:szCs w:val="28"/>
        </w:rPr>
      </w:pPr>
      <w:r w:rsidRPr="007A4CAF">
        <w:rPr>
          <w:color w:val="auto"/>
          <w:sz w:val="28"/>
          <w:szCs w:val="28"/>
        </w:rPr>
        <w:t xml:space="preserve">Abstract Code </w:t>
      </w:r>
    </w:p>
    <w:p w14:paraId="41C8506F"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Actual vs. Predicted Revenue for Couches and Sofas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CC29634"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Actual vs. Predicted Revenue for Couches and Sofas Report</w:t>
      </w:r>
      <w:r w:rsidRPr="007A4CAF">
        <w:rPr>
          <w:rFonts w:ascii="Arial" w:hAnsi="Arial" w:cs="Arial"/>
          <w:b/>
          <w:bCs/>
          <w:i/>
          <w:iCs/>
        </w:rPr>
        <w:t xml:space="preserve"> </w:t>
      </w:r>
      <w:r w:rsidRPr="007A4CAF">
        <w:rPr>
          <w:rFonts w:ascii="Arial" w:eastAsia="SimSun" w:hAnsi="Arial" w:cs="Arial"/>
        </w:rPr>
        <w:t xml:space="preserve">task: </w:t>
      </w:r>
    </w:p>
    <w:p w14:paraId="1009279A" w14:textId="4B0EB621" w:rsidR="00FB1B43" w:rsidRPr="007A4CAF" w:rsidRDefault="00245713" w:rsidP="00A5471C">
      <w:pPr>
        <w:numPr>
          <w:ilvl w:val="1"/>
          <w:numId w:val="21"/>
        </w:numPr>
        <w:autoSpaceDE w:val="0"/>
        <w:autoSpaceDN w:val="0"/>
        <w:adjustRightInd w:val="0"/>
        <w:spacing w:line="300" w:lineRule="auto"/>
        <w:rPr>
          <w:rFonts w:ascii="Arial" w:eastAsia="SimSun" w:hAnsi="Arial" w:cs="Arial"/>
        </w:rPr>
      </w:pPr>
      <w:r>
        <w:rPr>
          <w:rFonts w:ascii="Arial" w:hAnsi="Arial" w:cs="Arial"/>
        </w:rPr>
        <w:t>Find</w:t>
      </w:r>
      <w:r w:rsidRPr="007A4CAF">
        <w:rPr>
          <w:rFonts w:ascii="Arial" w:hAnsi="Arial" w:cs="Arial"/>
        </w:rPr>
        <w:t xml:space="preserve"> </w:t>
      </w:r>
      <w:r w:rsidR="00FB1B43" w:rsidRPr="007A4CAF">
        <w:rPr>
          <w:rFonts w:ascii="Arial" w:eastAsia="SimSun" w:hAnsi="Arial" w:cs="Arial"/>
        </w:rPr>
        <w:t xml:space="preserve">the </w:t>
      </w:r>
      <w:r w:rsidR="00130836" w:rsidRPr="00130836">
        <w:rPr>
          <w:rFonts w:ascii="Arial" w:eastAsia="SimSun" w:hAnsi="Arial" w:cs="Arial"/>
        </w:rPr>
        <w:t>'Couches and Sofas'</w:t>
      </w:r>
      <w:r w:rsidR="00130836">
        <w:rPr>
          <w:rFonts w:ascii="Arial" w:eastAsia="SimSun" w:hAnsi="Arial" w:cs="Arial"/>
        </w:rPr>
        <w:t xml:space="preserve"> </w:t>
      </w:r>
      <w:r w:rsidR="00FB1B43" w:rsidRPr="007A4CAF">
        <w:rPr>
          <w:rFonts w:ascii="Arial" w:eastAsia="SimSun" w:hAnsi="Arial" w:cs="Arial"/>
        </w:rPr>
        <w:t xml:space="preserve">category (from the </w:t>
      </w:r>
      <w:r w:rsidR="00FB1B43" w:rsidRPr="007A4CAF">
        <w:rPr>
          <w:rFonts w:ascii="Arial" w:hAnsi="Arial" w:cs="Arial"/>
          <w:color w:val="4472C4" w:themeColor="accent1"/>
        </w:rPr>
        <w:t xml:space="preserve">CATEGORY </w:t>
      </w:r>
      <w:r w:rsidR="00FB1B43" w:rsidRPr="007A4CAF">
        <w:rPr>
          <w:rFonts w:ascii="Arial" w:hAnsi="Arial" w:cs="Arial"/>
        </w:rPr>
        <w:t>table).</w:t>
      </w:r>
    </w:p>
    <w:p w14:paraId="4A410933" w14:textId="32F65BAB" w:rsidR="00FB1B43" w:rsidRPr="007042EA" w:rsidRDefault="007042EA" w:rsidP="00A5471C">
      <w:pPr>
        <w:numPr>
          <w:ilvl w:val="1"/>
          <w:numId w:val="21"/>
        </w:numPr>
        <w:autoSpaceDE w:val="0"/>
        <w:autoSpaceDN w:val="0"/>
        <w:adjustRightInd w:val="0"/>
        <w:spacing w:line="300" w:lineRule="auto"/>
        <w:rPr>
          <w:rFonts w:ascii="Arial" w:eastAsia="SimSun" w:hAnsi="Arial" w:cs="Arial"/>
        </w:rPr>
      </w:pPr>
      <w:r>
        <w:rPr>
          <w:rFonts w:ascii="Arial" w:hAnsi="Arial" w:cs="Arial"/>
          <w:bCs/>
        </w:rPr>
        <w:t>F</w:t>
      </w:r>
      <w:r w:rsidR="00FB1B43" w:rsidRPr="007A4CAF">
        <w:rPr>
          <w:rFonts w:ascii="Arial" w:hAnsi="Arial" w:cs="Arial"/>
          <w:bCs/>
        </w:rPr>
        <w:t xml:space="preserve">or each product </w:t>
      </w:r>
      <w:r w:rsidR="000A31A1">
        <w:rPr>
          <w:rFonts w:ascii="Arial" w:hAnsi="Arial" w:cs="Arial"/>
          <w:bCs/>
        </w:rPr>
        <w:t>in</w:t>
      </w:r>
      <w:r w:rsidR="00FB1B43" w:rsidRPr="007A4CAF">
        <w:rPr>
          <w:rFonts w:ascii="Arial" w:hAnsi="Arial" w:cs="Arial"/>
          <w:bCs/>
        </w:rPr>
        <w:t xml:space="preserve"> </w:t>
      </w:r>
      <w:r w:rsidR="00130836" w:rsidRPr="00130836">
        <w:rPr>
          <w:rFonts w:ascii="Arial" w:eastAsia="SimSun" w:hAnsi="Arial" w:cs="Arial"/>
        </w:rPr>
        <w:t>'Couches and Sofas'</w:t>
      </w:r>
      <w:r w:rsidR="00130836">
        <w:rPr>
          <w:rFonts w:ascii="Arial" w:eastAsia="SimSun" w:hAnsi="Arial" w:cs="Arial"/>
        </w:rPr>
        <w:t xml:space="preserve"> </w:t>
      </w:r>
      <w:r w:rsidR="00FB1B43" w:rsidRPr="007A4CAF">
        <w:rPr>
          <w:rFonts w:ascii="Arial" w:eastAsia="SimSun" w:hAnsi="Arial" w:cs="Arial"/>
        </w:rPr>
        <w:t>category</w:t>
      </w:r>
      <w:r>
        <w:rPr>
          <w:rFonts w:ascii="Arial" w:hAnsi="Arial" w:cs="Arial"/>
          <w:bCs/>
        </w:rPr>
        <w:t>:</w:t>
      </w:r>
    </w:p>
    <w:p w14:paraId="14501086" w14:textId="278E1443" w:rsidR="007042EA" w:rsidRPr="007A4CAF" w:rsidRDefault="00245713" w:rsidP="007042EA">
      <w:pPr>
        <w:numPr>
          <w:ilvl w:val="2"/>
          <w:numId w:val="21"/>
        </w:numPr>
        <w:autoSpaceDE w:val="0"/>
        <w:autoSpaceDN w:val="0"/>
        <w:adjustRightInd w:val="0"/>
        <w:spacing w:line="300" w:lineRule="auto"/>
        <w:rPr>
          <w:rFonts w:ascii="Arial" w:eastAsia="SimSun" w:hAnsi="Arial" w:cs="Arial"/>
        </w:rPr>
      </w:pPr>
      <w:r>
        <w:rPr>
          <w:rFonts w:ascii="Arial" w:hAnsi="Arial" w:cs="Arial"/>
        </w:rPr>
        <w:t>Find</w:t>
      </w:r>
      <w:r w:rsidRPr="007A4CAF">
        <w:rPr>
          <w:rFonts w:ascii="Arial" w:hAnsi="Arial" w:cs="Arial"/>
        </w:rPr>
        <w:t xml:space="preserve"> </w:t>
      </w:r>
      <w:r w:rsidR="007042EA" w:rsidRPr="007A4CAF">
        <w:rPr>
          <w:rFonts w:ascii="Arial" w:hAnsi="Arial" w:cs="Arial"/>
          <w:bCs/>
        </w:rPr>
        <w:t>PID, Product_Name, and Retail_Price data</w:t>
      </w:r>
      <w:r w:rsidR="00BD110B">
        <w:rPr>
          <w:rFonts w:ascii="Arial" w:hAnsi="Arial" w:cs="Arial"/>
          <w:bCs/>
        </w:rPr>
        <w:t xml:space="preserve"> </w:t>
      </w:r>
      <w:r w:rsidR="00BD110B" w:rsidRPr="007A4CAF">
        <w:rPr>
          <w:rFonts w:ascii="Arial" w:hAnsi="Arial" w:cs="Arial"/>
          <w:bCs/>
        </w:rPr>
        <w:t xml:space="preserve">(from the </w:t>
      </w:r>
      <w:r w:rsidR="00BD110B" w:rsidRPr="007A4CAF">
        <w:rPr>
          <w:rFonts w:ascii="Arial" w:hAnsi="Arial" w:cs="Arial"/>
          <w:color w:val="4472C4" w:themeColor="accent1"/>
        </w:rPr>
        <w:t xml:space="preserve">PRODUCT </w:t>
      </w:r>
      <w:r w:rsidR="00BD110B" w:rsidRPr="007A4CAF">
        <w:rPr>
          <w:rFonts w:ascii="Arial" w:hAnsi="Arial" w:cs="Arial"/>
          <w:bCs/>
        </w:rPr>
        <w:t>table)</w:t>
      </w:r>
      <w:r w:rsidR="00BD110B">
        <w:rPr>
          <w:rFonts w:ascii="Arial" w:hAnsi="Arial" w:cs="Arial"/>
          <w:bCs/>
        </w:rPr>
        <w:t>.</w:t>
      </w:r>
    </w:p>
    <w:p w14:paraId="3C0AC397" w14:textId="3418E637" w:rsidR="00FB1B43" w:rsidRDefault="00245713" w:rsidP="00F94BA9">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7E2955">
        <w:rPr>
          <w:rFonts w:ascii="Arial" w:hAnsi="Arial" w:cs="Arial"/>
          <w:bCs/>
        </w:rPr>
        <w:t xml:space="preserve">the </w:t>
      </w:r>
      <w:r w:rsidR="007E2955" w:rsidRPr="007A4CAF">
        <w:rPr>
          <w:rFonts w:ascii="Arial" w:hAnsi="Arial" w:cs="Arial"/>
          <w:bCs/>
        </w:rPr>
        <w:t xml:space="preserve">total number of </w:t>
      </w:r>
      <w:r w:rsidR="007E2955">
        <w:rPr>
          <w:rFonts w:ascii="Arial" w:hAnsi="Arial" w:cs="Arial"/>
          <w:bCs/>
        </w:rPr>
        <w:t>units</w:t>
      </w:r>
      <w:r w:rsidR="007E2955" w:rsidRPr="007A4CAF">
        <w:rPr>
          <w:rFonts w:ascii="Arial" w:hAnsi="Arial" w:cs="Arial"/>
          <w:bCs/>
        </w:rPr>
        <w:t xml:space="preserve"> ever sold </w:t>
      </w:r>
      <w:r w:rsidR="00254DB2" w:rsidRPr="007A4CAF">
        <w:rPr>
          <w:rFonts w:ascii="Arial" w:hAnsi="Arial" w:cs="Arial"/>
          <w:bCs/>
        </w:rPr>
        <w:t>by aggregating Quantity</w:t>
      </w:r>
      <w:r w:rsidR="00254DB2">
        <w:rPr>
          <w:rFonts w:ascii="Arial" w:hAnsi="Arial" w:cs="Arial"/>
          <w:bCs/>
        </w:rPr>
        <w:t xml:space="preserve"> </w:t>
      </w:r>
      <w:r w:rsidR="00254DB2" w:rsidRPr="007A4CAF">
        <w:rPr>
          <w:rFonts w:ascii="Arial" w:hAnsi="Arial" w:cs="Arial"/>
          <w:bCs/>
        </w:rPr>
        <w:t xml:space="preserve">(from the </w:t>
      </w:r>
      <w:r w:rsidR="00254DB2" w:rsidRPr="007A4CAF">
        <w:rPr>
          <w:rFonts w:ascii="Arial" w:hAnsi="Arial" w:cs="Arial"/>
          <w:color w:val="4472C4" w:themeColor="accent1"/>
        </w:rPr>
        <w:t xml:space="preserve">SALE </w:t>
      </w:r>
      <w:r w:rsidR="00254DB2" w:rsidRPr="007A4CAF">
        <w:rPr>
          <w:rFonts w:ascii="Arial" w:hAnsi="Arial" w:cs="Arial"/>
          <w:bCs/>
        </w:rPr>
        <w:t>table)</w:t>
      </w:r>
      <w:r w:rsidR="00254DB2">
        <w:rPr>
          <w:rFonts w:ascii="Arial" w:hAnsi="Arial" w:cs="Arial"/>
          <w:bCs/>
        </w:rPr>
        <w:t>.</w:t>
      </w:r>
    </w:p>
    <w:p w14:paraId="56942DD8" w14:textId="74E86D48" w:rsidR="00E76253" w:rsidRDefault="00245713" w:rsidP="00E76253">
      <w:pPr>
        <w:pStyle w:val="ListParagraph"/>
        <w:numPr>
          <w:ilvl w:val="2"/>
          <w:numId w:val="21"/>
        </w:numPr>
        <w:spacing w:line="300" w:lineRule="auto"/>
        <w:rPr>
          <w:rFonts w:ascii="Arial" w:hAnsi="Arial" w:cs="Arial"/>
          <w:bCs/>
        </w:rPr>
      </w:pPr>
      <w:r>
        <w:rPr>
          <w:rFonts w:ascii="Arial" w:hAnsi="Arial" w:cs="Arial"/>
        </w:rPr>
        <w:lastRenderedPageBreak/>
        <w:t>Find</w:t>
      </w:r>
      <w:r w:rsidRPr="007A4CAF">
        <w:rPr>
          <w:rFonts w:ascii="Arial" w:hAnsi="Arial" w:cs="Arial"/>
        </w:rPr>
        <w:t xml:space="preserve"> </w:t>
      </w:r>
      <w:r w:rsidR="00E76253">
        <w:rPr>
          <w:rFonts w:ascii="Arial" w:hAnsi="Arial" w:cs="Arial"/>
          <w:bCs/>
        </w:rPr>
        <w:t xml:space="preserve">the </w:t>
      </w:r>
      <w:r w:rsidR="00E76253" w:rsidRPr="007A4CAF">
        <w:rPr>
          <w:rFonts w:ascii="Arial" w:hAnsi="Arial" w:cs="Arial"/>
          <w:bCs/>
        </w:rPr>
        <w:t xml:space="preserve">total number of </w:t>
      </w:r>
      <w:r w:rsidR="00E76253">
        <w:rPr>
          <w:rFonts w:ascii="Arial" w:hAnsi="Arial" w:cs="Arial"/>
          <w:bCs/>
        </w:rPr>
        <w:t>units</w:t>
      </w:r>
      <w:r w:rsidR="00E76253" w:rsidRPr="007A4CAF">
        <w:rPr>
          <w:rFonts w:ascii="Arial" w:hAnsi="Arial" w:cs="Arial"/>
          <w:bCs/>
        </w:rPr>
        <w:t xml:space="preserve"> sold </w:t>
      </w:r>
      <w:r w:rsidR="00E76253">
        <w:rPr>
          <w:rFonts w:ascii="Arial" w:hAnsi="Arial" w:cs="Arial"/>
          <w:bCs/>
        </w:rPr>
        <w:t xml:space="preserve">at a discount </w:t>
      </w:r>
      <w:r w:rsidR="00E76253" w:rsidRPr="007A4CAF">
        <w:rPr>
          <w:rFonts w:ascii="Arial" w:hAnsi="Arial" w:cs="Arial"/>
          <w:bCs/>
        </w:rPr>
        <w:t>by aggregating Quantity</w:t>
      </w:r>
      <w:r w:rsidR="00E76253">
        <w:rPr>
          <w:rFonts w:ascii="Arial" w:hAnsi="Arial" w:cs="Arial"/>
          <w:bCs/>
        </w:rPr>
        <w:t xml:space="preserve"> </w:t>
      </w:r>
      <w:r w:rsidR="00E76253" w:rsidRPr="007A4CAF">
        <w:rPr>
          <w:rFonts w:ascii="Arial" w:hAnsi="Arial" w:cs="Arial"/>
          <w:bCs/>
        </w:rPr>
        <w:t xml:space="preserve">(from the </w:t>
      </w:r>
      <w:r w:rsidR="00E76253" w:rsidRPr="007A4CAF">
        <w:rPr>
          <w:rFonts w:ascii="Arial" w:hAnsi="Arial" w:cs="Arial"/>
          <w:color w:val="4472C4" w:themeColor="accent1"/>
        </w:rPr>
        <w:t xml:space="preserve">SALE </w:t>
      </w:r>
      <w:r w:rsidR="00E76253" w:rsidRPr="007A4CAF">
        <w:rPr>
          <w:rFonts w:ascii="Arial" w:hAnsi="Arial" w:cs="Arial"/>
          <w:bCs/>
        </w:rPr>
        <w:t>table)</w:t>
      </w:r>
      <w:r w:rsidR="00E979F4">
        <w:rPr>
          <w:rFonts w:ascii="Arial" w:hAnsi="Arial" w:cs="Arial"/>
          <w:bCs/>
        </w:rPr>
        <w:t xml:space="preserve"> when</w:t>
      </w:r>
      <w:r w:rsidR="00822137">
        <w:rPr>
          <w:rFonts w:ascii="Arial" w:hAnsi="Arial" w:cs="Arial"/>
          <w:bCs/>
        </w:rPr>
        <w:t xml:space="preserve"> the product has</w:t>
      </w:r>
      <w:r w:rsidR="003629F8">
        <w:rPr>
          <w:rFonts w:ascii="Arial" w:hAnsi="Arial" w:cs="Arial"/>
          <w:bCs/>
        </w:rPr>
        <w:t xml:space="preserve"> a </w:t>
      </w:r>
      <w:r w:rsidR="00E979F4" w:rsidRPr="007A4CAF">
        <w:rPr>
          <w:rFonts w:ascii="Arial" w:hAnsi="Arial" w:cs="Arial"/>
          <w:bCs/>
        </w:rPr>
        <w:t>Discount_Price (from</w:t>
      </w:r>
      <w:r w:rsidR="009F08EF">
        <w:rPr>
          <w:rFonts w:ascii="Arial" w:hAnsi="Arial" w:cs="Arial"/>
          <w:bCs/>
        </w:rPr>
        <w:t xml:space="preserve"> the </w:t>
      </w:r>
      <w:r w:rsidR="00E979F4" w:rsidRPr="007A4CAF">
        <w:rPr>
          <w:rFonts w:ascii="Arial" w:hAnsi="Arial" w:cs="Arial"/>
          <w:color w:val="4472C4" w:themeColor="accent1"/>
        </w:rPr>
        <w:t xml:space="preserve">DISCOUNT </w:t>
      </w:r>
      <w:r w:rsidR="00E979F4" w:rsidRPr="007A4CAF">
        <w:rPr>
          <w:rFonts w:ascii="Arial" w:hAnsi="Arial" w:cs="Arial"/>
          <w:bCs/>
        </w:rPr>
        <w:t>table)</w:t>
      </w:r>
      <w:r w:rsidR="00E979F4">
        <w:rPr>
          <w:rFonts w:ascii="Arial" w:hAnsi="Arial" w:cs="Arial"/>
          <w:bCs/>
        </w:rPr>
        <w:t>.</w:t>
      </w:r>
    </w:p>
    <w:p w14:paraId="69EF66B0" w14:textId="740D7DD3" w:rsidR="00E76253" w:rsidRPr="00A51267" w:rsidRDefault="00245713" w:rsidP="00A51267">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994D9D">
        <w:rPr>
          <w:rFonts w:ascii="Arial" w:hAnsi="Arial" w:cs="Arial"/>
          <w:bCs/>
        </w:rPr>
        <w:t xml:space="preserve">the </w:t>
      </w:r>
      <w:r w:rsidR="00994D9D" w:rsidRPr="007A4CAF">
        <w:rPr>
          <w:rFonts w:ascii="Arial" w:hAnsi="Arial" w:cs="Arial"/>
          <w:bCs/>
        </w:rPr>
        <w:t xml:space="preserve">total number of </w:t>
      </w:r>
      <w:r w:rsidR="00994D9D">
        <w:rPr>
          <w:rFonts w:ascii="Arial" w:hAnsi="Arial" w:cs="Arial"/>
          <w:bCs/>
        </w:rPr>
        <w:t>units</w:t>
      </w:r>
      <w:r w:rsidR="00994D9D" w:rsidRPr="007A4CAF">
        <w:rPr>
          <w:rFonts w:ascii="Arial" w:hAnsi="Arial" w:cs="Arial"/>
          <w:bCs/>
        </w:rPr>
        <w:t xml:space="preserve"> sold </w:t>
      </w:r>
      <w:r w:rsidR="00994D9D">
        <w:rPr>
          <w:rFonts w:ascii="Arial" w:hAnsi="Arial" w:cs="Arial"/>
          <w:bCs/>
        </w:rPr>
        <w:t xml:space="preserve">at retail price </w:t>
      </w:r>
      <w:r w:rsidR="00994D9D" w:rsidRPr="007A4CAF">
        <w:rPr>
          <w:rFonts w:ascii="Arial" w:hAnsi="Arial" w:cs="Arial"/>
          <w:bCs/>
        </w:rPr>
        <w:t>by aggregating Quantity</w:t>
      </w:r>
      <w:r w:rsidR="00994D9D">
        <w:rPr>
          <w:rFonts w:ascii="Arial" w:hAnsi="Arial" w:cs="Arial"/>
          <w:bCs/>
        </w:rPr>
        <w:t xml:space="preserve"> </w:t>
      </w:r>
      <w:r w:rsidR="00994D9D" w:rsidRPr="007A4CAF">
        <w:rPr>
          <w:rFonts w:ascii="Arial" w:hAnsi="Arial" w:cs="Arial"/>
          <w:bCs/>
        </w:rPr>
        <w:t xml:space="preserve">(from the </w:t>
      </w:r>
      <w:r w:rsidR="00994D9D" w:rsidRPr="007A4CAF">
        <w:rPr>
          <w:rFonts w:ascii="Arial" w:hAnsi="Arial" w:cs="Arial"/>
          <w:color w:val="4472C4" w:themeColor="accent1"/>
        </w:rPr>
        <w:t xml:space="preserve">SALE </w:t>
      </w:r>
      <w:r w:rsidR="00994D9D" w:rsidRPr="007A4CAF">
        <w:rPr>
          <w:rFonts w:ascii="Arial" w:hAnsi="Arial" w:cs="Arial"/>
          <w:bCs/>
        </w:rPr>
        <w:t>table)</w:t>
      </w:r>
      <w:r w:rsidR="00994D9D">
        <w:rPr>
          <w:rFonts w:ascii="Arial" w:hAnsi="Arial" w:cs="Arial"/>
          <w:bCs/>
        </w:rPr>
        <w:t xml:space="preserve"> </w:t>
      </w:r>
      <w:r w:rsidR="00AC67AE">
        <w:rPr>
          <w:rFonts w:ascii="Arial" w:hAnsi="Arial" w:cs="Arial"/>
          <w:bCs/>
        </w:rPr>
        <w:t>when the product doesn’t have</w:t>
      </w:r>
      <w:r w:rsidR="00F37AEF">
        <w:rPr>
          <w:rFonts w:ascii="Arial" w:hAnsi="Arial" w:cs="Arial"/>
          <w:bCs/>
        </w:rPr>
        <w:t xml:space="preserve"> </w:t>
      </w:r>
      <w:r w:rsidR="00AC67AE">
        <w:rPr>
          <w:rFonts w:ascii="Arial" w:hAnsi="Arial" w:cs="Arial"/>
          <w:bCs/>
        </w:rPr>
        <w:t xml:space="preserve">a </w:t>
      </w:r>
      <w:r w:rsidR="00AC67AE" w:rsidRPr="007A4CAF">
        <w:rPr>
          <w:rFonts w:ascii="Arial" w:hAnsi="Arial" w:cs="Arial"/>
          <w:bCs/>
        </w:rPr>
        <w:t>Discount_Price (from</w:t>
      </w:r>
      <w:r w:rsidR="00AC67AE">
        <w:rPr>
          <w:rFonts w:ascii="Arial" w:hAnsi="Arial" w:cs="Arial"/>
          <w:bCs/>
        </w:rPr>
        <w:t xml:space="preserve"> the </w:t>
      </w:r>
      <w:r w:rsidR="00AC67AE" w:rsidRPr="007A4CAF">
        <w:rPr>
          <w:rFonts w:ascii="Arial" w:hAnsi="Arial" w:cs="Arial"/>
          <w:color w:val="4472C4" w:themeColor="accent1"/>
        </w:rPr>
        <w:t xml:space="preserve">DISCOUNT </w:t>
      </w:r>
      <w:r w:rsidR="00AC67AE" w:rsidRPr="007A4CAF">
        <w:rPr>
          <w:rFonts w:ascii="Arial" w:hAnsi="Arial" w:cs="Arial"/>
          <w:bCs/>
        </w:rPr>
        <w:t>table)</w:t>
      </w:r>
      <w:r w:rsidR="00994D9D">
        <w:rPr>
          <w:rFonts w:ascii="Arial" w:hAnsi="Arial" w:cs="Arial"/>
          <w:bCs/>
        </w:rPr>
        <w:t>.</w:t>
      </w:r>
    </w:p>
    <w:p w14:paraId="046F51E4" w14:textId="6CE2E89F" w:rsidR="00B40121" w:rsidRDefault="00245713" w:rsidP="00B40121">
      <w:pPr>
        <w:pStyle w:val="ListParagraph"/>
        <w:numPr>
          <w:ilvl w:val="2"/>
          <w:numId w:val="21"/>
        </w:numPr>
        <w:spacing w:line="300" w:lineRule="auto"/>
        <w:rPr>
          <w:rFonts w:ascii="Arial" w:hAnsi="Arial" w:cs="Arial"/>
          <w:bCs/>
        </w:rPr>
      </w:pPr>
      <w:r>
        <w:rPr>
          <w:rFonts w:ascii="Arial" w:hAnsi="Arial" w:cs="Arial"/>
        </w:rPr>
        <w:t>Find</w:t>
      </w:r>
      <w:r w:rsidRPr="007A4CAF">
        <w:rPr>
          <w:rFonts w:ascii="Arial" w:hAnsi="Arial" w:cs="Arial"/>
        </w:rPr>
        <w:t xml:space="preserve"> </w:t>
      </w:r>
      <w:r w:rsidR="00B40121">
        <w:rPr>
          <w:rFonts w:ascii="Arial" w:hAnsi="Arial" w:cs="Arial"/>
          <w:bCs/>
        </w:rPr>
        <w:t xml:space="preserve">the </w:t>
      </w:r>
      <w:r w:rsidR="00477CA8" w:rsidRPr="00477CA8">
        <w:rPr>
          <w:rFonts w:ascii="Arial" w:hAnsi="Arial" w:cs="Arial"/>
          <w:bCs/>
        </w:rPr>
        <w:t xml:space="preserve">actual revenue </w:t>
      </w:r>
      <w:r w:rsidR="00B40121" w:rsidRPr="007A4CAF">
        <w:rPr>
          <w:rFonts w:ascii="Arial" w:hAnsi="Arial" w:cs="Arial"/>
          <w:bCs/>
        </w:rPr>
        <w:t xml:space="preserve">by aggregating </w:t>
      </w:r>
      <w:r w:rsidR="00477CA8" w:rsidRPr="00477CA8">
        <w:rPr>
          <w:rFonts w:ascii="Arial" w:hAnsi="Arial" w:cs="Arial"/>
          <w:bCs/>
        </w:rPr>
        <w:t>Total_Amount</w:t>
      </w:r>
      <w:r w:rsidR="00B40121">
        <w:rPr>
          <w:rFonts w:ascii="Arial" w:hAnsi="Arial" w:cs="Arial"/>
          <w:bCs/>
        </w:rPr>
        <w:t xml:space="preserve"> </w:t>
      </w:r>
      <w:r w:rsidR="00B40121" w:rsidRPr="007A4CAF">
        <w:rPr>
          <w:rFonts w:ascii="Arial" w:hAnsi="Arial" w:cs="Arial"/>
          <w:bCs/>
        </w:rPr>
        <w:t xml:space="preserve">(from the </w:t>
      </w:r>
      <w:r w:rsidR="00B40121" w:rsidRPr="007A4CAF">
        <w:rPr>
          <w:rFonts w:ascii="Arial" w:hAnsi="Arial" w:cs="Arial"/>
          <w:color w:val="4472C4" w:themeColor="accent1"/>
        </w:rPr>
        <w:t xml:space="preserve">SALE </w:t>
      </w:r>
      <w:r w:rsidR="00B40121" w:rsidRPr="007A4CAF">
        <w:rPr>
          <w:rFonts w:ascii="Arial" w:hAnsi="Arial" w:cs="Arial"/>
          <w:bCs/>
        </w:rPr>
        <w:t>table)</w:t>
      </w:r>
      <w:r w:rsidR="00B40121">
        <w:rPr>
          <w:rFonts w:ascii="Arial" w:hAnsi="Arial" w:cs="Arial"/>
          <w:bCs/>
        </w:rPr>
        <w:t>.</w:t>
      </w:r>
    </w:p>
    <w:p w14:paraId="785B268B" w14:textId="2EDD1712" w:rsidR="00FB1B43" w:rsidRPr="00BC7724" w:rsidRDefault="00245713" w:rsidP="00BC7724">
      <w:pPr>
        <w:pStyle w:val="Default"/>
        <w:numPr>
          <w:ilvl w:val="2"/>
          <w:numId w:val="21"/>
        </w:numPr>
        <w:spacing w:line="300" w:lineRule="auto"/>
        <w:rPr>
          <w:color w:val="auto"/>
        </w:rPr>
      </w:pPr>
      <w:r>
        <w:t>Find</w:t>
      </w:r>
      <w:r w:rsidRPr="007A4CAF">
        <w:t xml:space="preserve"> </w:t>
      </w:r>
      <w:r w:rsidR="00657FFC">
        <w:rPr>
          <w:bCs/>
        </w:rPr>
        <w:t>the predicted</w:t>
      </w:r>
      <w:r w:rsidR="00657FFC" w:rsidRPr="00477CA8">
        <w:rPr>
          <w:bCs/>
        </w:rPr>
        <w:t xml:space="preserve"> revenue </w:t>
      </w:r>
      <w:r w:rsidR="00657FFC" w:rsidRPr="007A4CAF">
        <w:rPr>
          <w:bCs/>
        </w:rPr>
        <w:t>by</w:t>
      </w:r>
      <w:r w:rsidR="00657FFC">
        <w:rPr>
          <w:bCs/>
        </w:rPr>
        <w:t xml:space="preserve"> </w:t>
      </w:r>
      <w:r w:rsidR="00657FFC" w:rsidRPr="007A4CAF">
        <w:rPr>
          <w:bCs/>
        </w:rPr>
        <w:t>aggregating</w:t>
      </w:r>
      <w:r w:rsidR="00657FFC">
        <w:rPr>
          <w:bCs/>
        </w:rPr>
        <w:t xml:space="preserve"> </w:t>
      </w:r>
      <w:r w:rsidR="004D463C">
        <w:rPr>
          <w:bCs/>
        </w:rPr>
        <w:t xml:space="preserve">the </w:t>
      </w:r>
      <w:r w:rsidR="00A43F5C">
        <w:rPr>
          <w:bCs/>
        </w:rPr>
        <w:t xml:space="preserve">following </w:t>
      </w:r>
      <w:r w:rsidR="00657FFC">
        <w:rPr>
          <w:bCs/>
        </w:rPr>
        <w:t>multiplication</w:t>
      </w:r>
      <w:r w:rsidR="004B2C82">
        <w:rPr>
          <w:bCs/>
        </w:rPr>
        <w:t xml:space="preserve"> result</w:t>
      </w:r>
      <w:r w:rsidR="004D463C">
        <w:rPr>
          <w:bCs/>
        </w:rPr>
        <w:t>:</w:t>
      </w:r>
      <w:r w:rsidR="004B2C82">
        <w:rPr>
          <w:bCs/>
        </w:rPr>
        <w:t xml:space="preserve"> </w:t>
      </w:r>
      <w:r w:rsidR="00ED3DA9" w:rsidRPr="007A4CAF">
        <w:rPr>
          <w:color w:val="auto"/>
        </w:rPr>
        <w:t xml:space="preserve">Retail_Price </w:t>
      </w:r>
      <w:r w:rsidR="00ED3DA9" w:rsidRPr="007A4CAF">
        <w:rPr>
          <w:bCs/>
          <w:color w:val="auto"/>
        </w:rPr>
        <w:t>(from</w:t>
      </w:r>
      <w:r w:rsidR="009F08EF">
        <w:rPr>
          <w:bCs/>
          <w:color w:val="auto"/>
        </w:rPr>
        <w:t xml:space="preserve"> the</w:t>
      </w:r>
      <w:r w:rsidR="00ED3DA9" w:rsidRPr="007A4CAF">
        <w:rPr>
          <w:bCs/>
          <w:color w:val="auto"/>
        </w:rPr>
        <w:t xml:space="preserve"> </w:t>
      </w:r>
      <w:r w:rsidR="00ED3DA9" w:rsidRPr="007A4CAF">
        <w:rPr>
          <w:color w:val="4472C4" w:themeColor="accent1"/>
        </w:rPr>
        <w:t>PRODUCT</w:t>
      </w:r>
      <w:r w:rsidR="00ED3DA9" w:rsidRPr="007A4CAF">
        <w:rPr>
          <w:bCs/>
        </w:rPr>
        <w:t xml:space="preserve"> table)</w:t>
      </w:r>
      <w:r w:rsidR="00441811">
        <w:rPr>
          <w:bCs/>
        </w:rPr>
        <w:t xml:space="preserve"> * </w:t>
      </w:r>
      <w:r w:rsidR="0061356A" w:rsidRPr="007A4CAF">
        <w:rPr>
          <w:bCs/>
        </w:rPr>
        <w:t>Quantity</w:t>
      </w:r>
      <w:r w:rsidR="0061356A">
        <w:rPr>
          <w:bCs/>
        </w:rPr>
        <w:t xml:space="preserve"> </w:t>
      </w:r>
      <w:r w:rsidR="0061356A" w:rsidRPr="007A4CAF">
        <w:rPr>
          <w:bCs/>
        </w:rPr>
        <w:t xml:space="preserve">(from the </w:t>
      </w:r>
      <w:r w:rsidR="0061356A" w:rsidRPr="007A4CAF">
        <w:rPr>
          <w:color w:val="4472C4" w:themeColor="accent1"/>
        </w:rPr>
        <w:t xml:space="preserve">SALE </w:t>
      </w:r>
      <w:r w:rsidR="0061356A" w:rsidRPr="007A4CAF">
        <w:rPr>
          <w:bCs/>
        </w:rPr>
        <w:t>table)</w:t>
      </w:r>
      <w:r w:rsidR="0061356A">
        <w:rPr>
          <w:bCs/>
        </w:rPr>
        <w:t xml:space="preserve"> * </w:t>
      </w:r>
      <w:r w:rsidR="007748D2">
        <w:rPr>
          <w:bCs/>
        </w:rPr>
        <w:t xml:space="preserve">quantity multiplier. The quantity multiplier equals 0.75 </w:t>
      </w:r>
      <w:r w:rsidR="007B68F1">
        <w:rPr>
          <w:bCs/>
        </w:rPr>
        <w:t xml:space="preserve">when the product has a </w:t>
      </w:r>
      <w:r w:rsidR="007B68F1" w:rsidRPr="007A4CAF">
        <w:rPr>
          <w:bCs/>
        </w:rPr>
        <w:t>Discount_Price (from</w:t>
      </w:r>
      <w:r w:rsidR="007B68F1">
        <w:rPr>
          <w:bCs/>
        </w:rPr>
        <w:t xml:space="preserve"> the </w:t>
      </w:r>
      <w:r w:rsidR="007B68F1" w:rsidRPr="007A4CAF">
        <w:rPr>
          <w:color w:val="4472C4" w:themeColor="accent1"/>
        </w:rPr>
        <w:t xml:space="preserve">DISCOUNT </w:t>
      </w:r>
      <w:r w:rsidR="007B68F1" w:rsidRPr="007A4CAF">
        <w:rPr>
          <w:bCs/>
        </w:rPr>
        <w:t>table)</w:t>
      </w:r>
      <w:r w:rsidR="007748D2">
        <w:rPr>
          <w:bCs/>
        </w:rPr>
        <w:t xml:space="preserve">, </w:t>
      </w:r>
      <w:r w:rsidR="009D31AC">
        <w:rPr>
          <w:bCs/>
        </w:rPr>
        <w:t>otherwise</w:t>
      </w:r>
      <w:r w:rsidR="00000640">
        <w:rPr>
          <w:bCs/>
        </w:rPr>
        <w:t>,</w:t>
      </w:r>
      <w:r w:rsidR="007748D2">
        <w:rPr>
          <w:bCs/>
        </w:rPr>
        <w:t xml:space="preserve"> the quantity multiplier equals 1.</w:t>
      </w:r>
    </w:p>
    <w:p w14:paraId="5BE2A3BF" w14:textId="27FFC33C" w:rsidR="00FB1B43" w:rsidRPr="007A4CAF" w:rsidRDefault="00245713" w:rsidP="007042EA">
      <w:pPr>
        <w:pStyle w:val="Default"/>
        <w:numPr>
          <w:ilvl w:val="2"/>
          <w:numId w:val="21"/>
        </w:numPr>
        <w:spacing w:line="300" w:lineRule="auto"/>
        <w:rPr>
          <w:color w:val="0070C0"/>
        </w:rPr>
      </w:pPr>
      <w:r>
        <w:t>Find</w:t>
      </w:r>
      <w:r w:rsidRPr="007A4CAF">
        <w:t xml:space="preserve"> </w:t>
      </w:r>
      <w:r w:rsidR="00BB04D3">
        <w:rPr>
          <w:color w:val="auto"/>
        </w:rPr>
        <w:t xml:space="preserve">the </w:t>
      </w:r>
      <w:r w:rsidR="00FB1B43" w:rsidRPr="007A4CAF">
        <w:rPr>
          <w:bCs/>
          <w:color w:val="auto"/>
        </w:rPr>
        <w:t>revenue difference</w:t>
      </w:r>
      <w:r w:rsidR="00FB1B43" w:rsidRPr="007A4CAF">
        <w:rPr>
          <w:color w:val="auto"/>
        </w:rPr>
        <w:t xml:space="preserve"> by subtracting predicted revenue from </w:t>
      </w:r>
      <w:r w:rsidR="00FB1B43" w:rsidRPr="007A4CAF">
        <w:t>a</w:t>
      </w:r>
      <w:r w:rsidR="00FB1B43" w:rsidRPr="007A4CAF">
        <w:rPr>
          <w:color w:val="auto"/>
        </w:rPr>
        <w:t xml:space="preserve">ctual </w:t>
      </w:r>
      <w:r w:rsidR="00FB1B43" w:rsidRPr="007A4CAF">
        <w:t>r</w:t>
      </w:r>
      <w:r w:rsidR="00FB1B43" w:rsidRPr="007A4CAF">
        <w:rPr>
          <w:color w:val="auto"/>
        </w:rPr>
        <w:t>evenue.</w:t>
      </w:r>
    </w:p>
    <w:p w14:paraId="20B0BCF7" w14:textId="037407FA" w:rsidR="00FB1B43" w:rsidRPr="00910C58" w:rsidRDefault="003070E0" w:rsidP="0047678C">
      <w:pPr>
        <w:pStyle w:val="Default"/>
        <w:numPr>
          <w:ilvl w:val="1"/>
          <w:numId w:val="21"/>
        </w:numPr>
        <w:spacing w:line="300" w:lineRule="auto"/>
        <w:rPr>
          <w:color w:val="0070C0"/>
        </w:rPr>
      </w:pPr>
      <w:r>
        <w:rPr>
          <w:noProof/>
        </w:rPr>
        <w:lastRenderedPageBreak/>
        <mc:AlternateContent>
          <mc:Choice Requires="wps">
            <w:drawing>
              <wp:anchor distT="0" distB="0" distL="114300" distR="114300" simplePos="0" relativeHeight="251663360" behindDoc="0" locked="0" layoutInCell="1" allowOverlap="1" wp14:anchorId="59773469" wp14:editId="3C8707C8">
                <wp:simplePos x="0" y="0"/>
                <wp:positionH relativeFrom="column">
                  <wp:posOffset>434340</wp:posOffset>
                </wp:positionH>
                <wp:positionV relativeFrom="paragraph">
                  <wp:posOffset>538356</wp:posOffset>
                </wp:positionV>
                <wp:extent cx="5340985" cy="4906010"/>
                <wp:effectExtent l="0" t="0" r="18415" b="8890"/>
                <wp:wrapTopAndBottom/>
                <wp:docPr id="3" name="Text Box 3"/>
                <wp:cNvGraphicFramePr/>
                <a:graphic xmlns:a="http://schemas.openxmlformats.org/drawingml/2006/main">
                  <a:graphicData uri="http://schemas.microsoft.com/office/word/2010/wordprocessingShape">
                    <wps:wsp>
                      <wps:cNvSpPr txBox="1"/>
                      <wps:spPr>
                        <a:xfrm>
                          <a:off x="0" y="0"/>
                          <a:ext cx="5340985" cy="4906010"/>
                        </a:xfrm>
                        <a:prstGeom prst="rect">
                          <a:avLst/>
                        </a:prstGeom>
                        <a:solidFill>
                          <a:schemeClr val="lt1"/>
                        </a:solidFill>
                        <a:ln w="12700">
                          <a:solidFill>
                            <a:prstClr val="black"/>
                          </a:solidFill>
                        </a:ln>
                      </wps:spPr>
                      <wps:txbx>
                        <w:txbxContent>
                          <w:p w14:paraId="2BF4BA0F"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P</w:t>
                            </w:r>
                            <w:r w:rsidRPr="00FA3461">
                              <w:rPr>
                                <w:rFonts w:ascii="ArialMT" w:hAnsi="ArialMT"/>
                              </w:rPr>
                              <w:t>.</w:t>
                            </w:r>
                            <w:r>
                              <w:rPr>
                                <w:rFonts w:ascii="ArialMT" w:hAnsi="ArialMT"/>
                              </w:rPr>
                              <w:t>PID</w:t>
                            </w:r>
                            <w:r w:rsidRPr="00FA3461">
                              <w:rPr>
                                <w:rFonts w:ascii="ArialMT" w:hAnsi="ArialMT"/>
                              </w:rPr>
                              <w:t xml:space="preserve">, </w:t>
                            </w:r>
                            <w:r>
                              <w:rPr>
                                <w:rFonts w:ascii="ArialMT" w:hAnsi="ArialMT"/>
                                <w:color w:val="006DBF"/>
                              </w:rPr>
                              <w:t>P</w:t>
                            </w:r>
                            <w:r w:rsidRPr="00FA3461">
                              <w:rPr>
                                <w:rFonts w:ascii="ArialMT" w:hAnsi="ArialMT"/>
                              </w:rPr>
                              <w:t>.</w:t>
                            </w:r>
                            <w:r w:rsidRPr="00F13536">
                              <w:rPr>
                                <w:rFonts w:ascii="ArialMT" w:hAnsi="ArialMT"/>
                              </w:rPr>
                              <w:t>Product_Name</w:t>
                            </w:r>
                            <w:r w:rsidRPr="00FA3461">
                              <w:rPr>
                                <w:rFonts w:ascii="ArialMT" w:hAnsi="ArialMT"/>
                              </w:rPr>
                              <w:t xml:space="preserve">, </w:t>
                            </w:r>
                            <w:r>
                              <w:rPr>
                                <w:rFonts w:ascii="ArialMT" w:hAnsi="ArialMT"/>
                                <w:color w:val="006DBF"/>
                              </w:rPr>
                              <w:t>P</w:t>
                            </w:r>
                            <w:r w:rsidRPr="00FA3461">
                              <w:rPr>
                                <w:rFonts w:ascii="ArialMT" w:hAnsi="ArialMT"/>
                              </w:rPr>
                              <w:t>.</w:t>
                            </w:r>
                            <w:r w:rsidRPr="00F13536">
                              <w:rPr>
                                <w:rFonts w:ascii="ArialMT" w:hAnsi="ArialMT"/>
                              </w:rPr>
                              <w:t>Retail_Price</w:t>
                            </w:r>
                            <w:r w:rsidRPr="00FA3461">
                              <w:rPr>
                                <w:rFonts w:ascii="ArialMT" w:hAnsi="ArialMT"/>
                              </w:rPr>
                              <w:t xml:space="preserve">, </w:t>
                            </w:r>
                            <w:r>
                              <w:rPr>
                                <w:rFonts w:ascii="ArialMT" w:hAnsi="ArialMT"/>
                              </w:rPr>
                              <w:t>SUM(</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Pr="00FA3461">
                              <w:rPr>
                                <w:rFonts w:ascii="ArialMT" w:hAnsi="ArialMT"/>
                              </w:rPr>
                              <w:t xml:space="preserve">, </w:t>
                            </w:r>
                          </w:p>
                          <w:p w14:paraId="240CC432" w14:textId="40F7848C"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0</w:t>
                            </w:r>
                            <w:r w:rsidRPr="00496D3E">
                              <w:rPr>
                                <w:rFonts w:ascii="ArialMT" w:hAnsi="ArialMT"/>
                              </w:rPr>
                              <w:t>,</w:t>
                            </w:r>
                            <w:r>
                              <w:rPr>
                                <w:rFonts w:ascii="ArialMT" w:hAnsi="ArialMT"/>
                              </w:rPr>
                              <w:t>1</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00CF2F5F">
                              <w:rPr>
                                <w:rFonts w:ascii="ArialMT" w:hAnsi="ArialMT"/>
                              </w:rPr>
                              <w:t>_</w:t>
                            </w:r>
                            <w:r>
                              <w:rPr>
                                <w:rFonts w:ascii="ArialMT" w:hAnsi="ArialMT"/>
                              </w:rPr>
                              <w:t xml:space="preserve">AtDsct, </w:t>
                            </w:r>
                          </w:p>
                          <w:p w14:paraId="689A8951" w14:textId="72A4BF68"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1</w:t>
                            </w:r>
                            <w:r w:rsidRPr="00496D3E">
                              <w:rPr>
                                <w:rFonts w:ascii="ArialMT" w:hAnsi="ArialMT"/>
                              </w:rPr>
                              <w:t>,</w:t>
                            </w:r>
                            <w:r>
                              <w:rPr>
                                <w:rFonts w:ascii="ArialMT" w:hAnsi="ArialMT"/>
                              </w:rPr>
                              <w:t>0</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00CF2F5F">
                              <w:rPr>
                                <w:rFonts w:ascii="ArialMT" w:hAnsi="ArialMT"/>
                              </w:rPr>
                              <w:t>_</w:t>
                            </w:r>
                            <w:r>
                              <w:rPr>
                                <w:rFonts w:ascii="ArialMT" w:hAnsi="ArialMT"/>
                              </w:rPr>
                              <w:t>AtRtl</w:t>
                            </w:r>
                            <w:r w:rsidRPr="00FA3461">
                              <w:rPr>
                                <w:rFonts w:ascii="ArialMT" w:hAnsi="ArialMT"/>
                              </w:rPr>
                              <w:t>,</w:t>
                            </w:r>
                            <w:r>
                              <w:rPr>
                                <w:rFonts w:ascii="ArialMT" w:hAnsi="ArialMT"/>
                              </w:rPr>
                              <w:t xml:space="preserve"> </w:t>
                            </w:r>
                          </w:p>
                          <w:p w14:paraId="199DAC15"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Pr>
                                <w:rFonts w:ascii="ArialMT" w:hAnsi="ArialMT"/>
                              </w:rPr>
                              <w:t>Total_Amount,0)) AS Act_Revenue</w:t>
                            </w:r>
                            <w:r w:rsidRPr="00FA3461">
                              <w:rPr>
                                <w:rFonts w:ascii="ArialMT" w:hAnsi="ArialMT"/>
                              </w:rPr>
                              <w:t>,</w:t>
                            </w:r>
                            <w:r>
                              <w:rPr>
                                <w:rFonts w:ascii="ArialMT" w:hAnsi="ArialMT"/>
                              </w:rPr>
                              <w:t xml:space="preserve"> </w:t>
                            </w:r>
                          </w:p>
                          <w:p w14:paraId="1170B6F2" w14:textId="0B92CBB6" w:rsidR="008D4F66"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Pr>
                                <w:rFonts w:ascii="ArialMT" w:hAnsi="ArialMT"/>
                                <w:color w:val="006DBF"/>
                              </w:rPr>
                              <w:t>P</w:t>
                            </w:r>
                            <w:r w:rsidRPr="00FA3461">
                              <w:rPr>
                                <w:rFonts w:ascii="ArialMT" w:hAnsi="ArialMT"/>
                              </w:rPr>
                              <w:t>.</w:t>
                            </w:r>
                            <w:r w:rsidRPr="00F13536">
                              <w:rPr>
                                <w:rFonts w:ascii="ArialMT" w:hAnsi="ArialMT"/>
                              </w:rPr>
                              <w:t>Retail_Price</w:t>
                            </w:r>
                            <w:r w:rsidRPr="006C009C">
                              <w:rPr>
                                <w:rFonts w:ascii="ArialMT" w:hAnsi="ArialMT"/>
                              </w:rPr>
                              <w:t xml:space="preserve"> </w:t>
                            </w:r>
                            <w:r>
                              <w:rPr>
                                <w:rFonts w:ascii="ArialMT" w:hAnsi="ArialMT"/>
                              </w:rPr>
                              <w:t xml:space="preserve">*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 </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 1</w:t>
                            </w:r>
                            <w:r w:rsidRPr="00496D3E">
                              <w:rPr>
                                <w:rFonts w:ascii="ArialMT" w:hAnsi="ArialMT"/>
                              </w:rPr>
                              <w:t>,</w:t>
                            </w:r>
                            <w:r>
                              <w:rPr>
                                <w:rFonts w:ascii="ArialMT" w:hAnsi="ArialMT"/>
                              </w:rPr>
                              <w:t xml:space="preserve"> 0.75</w:t>
                            </w:r>
                            <w:r w:rsidRPr="00496D3E">
                              <w:rPr>
                                <w:rFonts w:ascii="ArialMT" w:hAnsi="ArialMT"/>
                              </w:rPr>
                              <w:t>)</w:t>
                            </w:r>
                            <w:r>
                              <w:rPr>
                                <w:rFonts w:ascii="ArialMT" w:hAnsi="ArialMT"/>
                              </w:rPr>
                              <w:t>) AS Pred_Revenue</w:t>
                            </w:r>
                            <w:r w:rsidRPr="00FA3461">
                              <w:rPr>
                                <w:rFonts w:ascii="ArialMT" w:hAnsi="ArialMT"/>
                              </w:rPr>
                              <w:t>,</w:t>
                            </w:r>
                          </w:p>
                          <w:p w14:paraId="4088A66D" w14:textId="6F286669"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w:t>
                            </w:r>
                            <w:r w:rsidR="00AF6A27">
                              <w:rPr>
                                <w:rFonts w:ascii="ArialMT" w:hAnsi="ArialMT"/>
                              </w:rPr>
                              <w:t>SUM(</w:t>
                            </w:r>
                            <w:r w:rsidR="00AF6A27" w:rsidRPr="006C009C">
                              <w:rPr>
                                <w:rFonts w:ascii="ArialMT" w:hAnsi="ArialMT"/>
                              </w:rPr>
                              <w:t>IFNULL</w:t>
                            </w:r>
                            <w:r w:rsidR="00AF6A27">
                              <w:rPr>
                                <w:rFonts w:ascii="ArialMT" w:hAnsi="ArialMT"/>
                              </w:rPr>
                              <w:t>(</w:t>
                            </w:r>
                            <w:r w:rsidR="00AF6A27">
                              <w:rPr>
                                <w:rFonts w:ascii="ArialMT" w:hAnsi="ArialMT"/>
                                <w:color w:val="006DBF"/>
                              </w:rPr>
                              <w:t>S</w:t>
                            </w:r>
                            <w:r w:rsidR="00AF6A27" w:rsidRPr="00FA3461">
                              <w:rPr>
                                <w:rFonts w:ascii="ArialMT" w:hAnsi="ArialMT"/>
                              </w:rPr>
                              <w:t>.</w:t>
                            </w:r>
                            <w:r w:rsidR="00AF6A27">
                              <w:rPr>
                                <w:rFonts w:ascii="ArialMT" w:hAnsi="ArialMT"/>
                              </w:rPr>
                              <w:t>Total_Amount,0)) - SUM(</w:t>
                            </w:r>
                            <w:r w:rsidR="00AF6A27">
                              <w:rPr>
                                <w:rFonts w:ascii="ArialMT" w:hAnsi="ArialMT"/>
                                <w:color w:val="006DBF"/>
                              </w:rPr>
                              <w:t>P</w:t>
                            </w:r>
                            <w:r w:rsidR="00AF6A27" w:rsidRPr="00FA3461">
                              <w:rPr>
                                <w:rFonts w:ascii="ArialMT" w:hAnsi="ArialMT"/>
                              </w:rPr>
                              <w:t>.</w:t>
                            </w:r>
                            <w:r w:rsidR="00AF6A27" w:rsidRPr="00F13536">
                              <w:rPr>
                                <w:rFonts w:ascii="ArialMT" w:hAnsi="ArialMT"/>
                              </w:rPr>
                              <w:t>Retail_Price</w:t>
                            </w:r>
                            <w:r w:rsidR="00AF6A27" w:rsidRPr="006C009C">
                              <w:rPr>
                                <w:rFonts w:ascii="ArialMT" w:hAnsi="ArialMT"/>
                              </w:rPr>
                              <w:t xml:space="preserve"> </w:t>
                            </w:r>
                            <w:r w:rsidR="00AF6A27">
                              <w:rPr>
                                <w:rFonts w:ascii="ArialMT" w:hAnsi="ArialMT"/>
                              </w:rPr>
                              <w:t xml:space="preserve">* </w:t>
                            </w:r>
                            <w:r w:rsidR="00AF6A27" w:rsidRPr="006C009C">
                              <w:rPr>
                                <w:rFonts w:ascii="ArialMT" w:hAnsi="ArialMT"/>
                              </w:rPr>
                              <w:t>IFNULL</w:t>
                            </w:r>
                            <w:r w:rsidR="00AF6A27">
                              <w:rPr>
                                <w:rFonts w:ascii="ArialMT" w:hAnsi="ArialMT"/>
                              </w:rPr>
                              <w:t>(</w:t>
                            </w:r>
                            <w:r w:rsidR="00AF6A27">
                              <w:rPr>
                                <w:rFonts w:ascii="ArialMT" w:hAnsi="ArialMT"/>
                                <w:color w:val="006DBF"/>
                              </w:rPr>
                              <w:t>S</w:t>
                            </w:r>
                            <w:r w:rsidR="00AF6A27" w:rsidRPr="00FA3461">
                              <w:rPr>
                                <w:rFonts w:ascii="ArialMT" w:hAnsi="ArialMT"/>
                              </w:rPr>
                              <w:t>.</w:t>
                            </w:r>
                            <w:r w:rsidR="00AF6A27" w:rsidRPr="00955DC9">
                              <w:rPr>
                                <w:rFonts w:ascii="ArialMT" w:hAnsi="ArialMT"/>
                              </w:rPr>
                              <w:t>Quantity</w:t>
                            </w:r>
                            <w:r w:rsidR="00AF6A27">
                              <w:rPr>
                                <w:rFonts w:ascii="ArialMT" w:hAnsi="ArialMT"/>
                              </w:rPr>
                              <w:t xml:space="preserve">,0) * </w:t>
                            </w:r>
                            <w:r w:rsidR="00AF6A27" w:rsidRPr="00496D3E">
                              <w:rPr>
                                <w:rFonts w:ascii="ArialMT" w:hAnsi="ArialMT"/>
                              </w:rPr>
                              <w:t>IF(</w:t>
                            </w:r>
                            <w:r w:rsidR="00AF6A27">
                              <w:rPr>
                                <w:rFonts w:ascii="ArialMT" w:hAnsi="ArialMT"/>
                                <w:color w:val="006DBF"/>
                              </w:rPr>
                              <w:t>D</w:t>
                            </w:r>
                            <w:r w:rsidR="00AF6A27" w:rsidRPr="00FA3461">
                              <w:rPr>
                                <w:rFonts w:ascii="ArialMT" w:hAnsi="ArialMT"/>
                              </w:rPr>
                              <w:t>.</w:t>
                            </w:r>
                            <w:r w:rsidR="00AF6A27" w:rsidRPr="006B7F3D">
                              <w:rPr>
                                <w:rFonts w:ascii="ArialMT" w:hAnsi="ArialMT"/>
                              </w:rPr>
                              <w:t>Discount_Price</w:t>
                            </w:r>
                            <w:r w:rsidR="00AF6A27" w:rsidRPr="00496D3E">
                              <w:t xml:space="preserve"> </w:t>
                            </w:r>
                            <w:r w:rsidR="00AF6A27" w:rsidRPr="00496D3E">
                              <w:rPr>
                                <w:rFonts w:ascii="ArialMT" w:hAnsi="ArialMT"/>
                              </w:rPr>
                              <w:t>IS NULL</w:t>
                            </w:r>
                            <w:r w:rsidR="00AF6A27">
                              <w:rPr>
                                <w:rFonts w:ascii="ArialMT" w:hAnsi="ArialMT"/>
                              </w:rPr>
                              <w:t>, 1</w:t>
                            </w:r>
                            <w:r w:rsidR="00AF6A27" w:rsidRPr="00496D3E">
                              <w:rPr>
                                <w:rFonts w:ascii="ArialMT" w:hAnsi="ArialMT"/>
                              </w:rPr>
                              <w:t>,</w:t>
                            </w:r>
                            <w:r w:rsidR="00AF6A27">
                              <w:rPr>
                                <w:rFonts w:ascii="ArialMT" w:hAnsi="ArialMT"/>
                              </w:rPr>
                              <w:t xml:space="preserve"> 0.75</w:t>
                            </w:r>
                            <w:r w:rsidR="00AF6A27" w:rsidRPr="00496D3E">
                              <w:rPr>
                                <w:rFonts w:ascii="ArialMT" w:hAnsi="ArialMT"/>
                              </w:rPr>
                              <w:t>)</w:t>
                            </w:r>
                            <w:r w:rsidR="00AF6A27">
                              <w:rPr>
                                <w:rFonts w:ascii="ArialMT" w:hAnsi="ArialMT"/>
                              </w:rPr>
                              <w:t>)</w:t>
                            </w:r>
                            <w:r>
                              <w:rPr>
                                <w:rFonts w:ascii="ArialMT" w:hAnsi="ArialMT"/>
                              </w:rPr>
                              <w:t>) AS Diff_Act_Pred</w:t>
                            </w:r>
                            <w:r w:rsidR="00B67A97">
                              <w:rPr>
                                <w:rFonts w:ascii="ArialMT" w:hAnsi="ArialMT"/>
                              </w:rPr>
                              <w:t>_Revenue</w:t>
                            </w:r>
                          </w:p>
                          <w:p w14:paraId="556573D8"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01A13EA"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A</w:t>
                            </w:r>
                            <w:r w:rsidRPr="00FA3461">
                              <w:rPr>
                                <w:rFonts w:ascii="ArialMT" w:hAnsi="ArialMT"/>
                              </w:rPr>
                              <w:t>.</w:t>
                            </w:r>
                            <w:r w:rsidRPr="005F4C72">
                              <w:rPr>
                                <w:rFonts w:ascii="ArialMT" w:hAnsi="ArialMT"/>
                              </w:rPr>
                              <w:t>Category_Name</w:t>
                            </w:r>
                          </w:p>
                          <w:p w14:paraId="737AC7CE" w14:textId="773D367D"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07A749B3" w14:textId="02605FB0" w:rsidR="00994C16" w:rsidRDefault="00994C1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265E4D">
                              <w:rPr>
                                <w:rFonts w:ascii="ArialMT" w:hAnsi="ArialMT"/>
                                <w:color w:val="006DBF"/>
                              </w:rPr>
                              <w:t xml:space="preserve">SALE </w:t>
                            </w:r>
                            <w:r>
                              <w:rPr>
                                <w:rFonts w:ascii="ArialMT" w:hAnsi="ArialMT"/>
                              </w:rPr>
                              <w:t>AS</w:t>
                            </w:r>
                            <w:r>
                              <w:rPr>
                                <w:rFonts w:ascii="ArialMT" w:hAnsi="ArialMT"/>
                                <w:color w:val="006DBF"/>
                              </w:rPr>
                              <w:t xml:space="preserve"> S </w:t>
                            </w:r>
                            <w:r w:rsidRPr="00FA3461">
                              <w:rPr>
                                <w:rFonts w:ascii="ArialMT" w:hAnsi="ArialMT"/>
                              </w:rPr>
                              <w:t xml:space="preserve">ON </w:t>
                            </w:r>
                            <w:r>
                              <w:rPr>
                                <w:rFonts w:ascii="ArialMT" w:hAnsi="ArialMT"/>
                                <w:color w:val="006DBF"/>
                              </w:rPr>
                              <w:t>P</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S</w:t>
                            </w:r>
                            <w:r w:rsidRPr="00FA3461">
                              <w:rPr>
                                <w:rFonts w:ascii="ArialMT" w:hAnsi="ArialMT"/>
                              </w:rPr>
                              <w:t>.</w:t>
                            </w:r>
                            <w:r>
                              <w:rPr>
                                <w:rFonts w:ascii="ArialMT" w:hAnsi="ArialMT"/>
                              </w:rPr>
                              <w:t>PID</w:t>
                            </w:r>
                          </w:p>
                          <w:p w14:paraId="61E8B3F9" w14:textId="270E534B"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4D176A">
                              <w:rPr>
                                <w:rFonts w:ascii="ArialMT" w:hAnsi="ArialMT"/>
                                <w:color w:val="006DBF"/>
                              </w:rPr>
                              <w:t>DISCOUNT</w:t>
                            </w:r>
                            <w:r w:rsidRPr="00FA3461">
                              <w:rPr>
                                <w:rFonts w:ascii="ArialMT" w:hAnsi="ArialMT"/>
                                <w:color w:val="006DBF"/>
                              </w:rPr>
                              <w:t xml:space="preserve"> </w:t>
                            </w:r>
                            <w:r>
                              <w:rPr>
                                <w:rFonts w:ascii="ArialMT" w:hAnsi="ArialMT"/>
                              </w:rPr>
                              <w:t>AS</w:t>
                            </w:r>
                            <w:r>
                              <w:rPr>
                                <w:rFonts w:ascii="ArialMT" w:hAnsi="ArialMT"/>
                                <w:color w:val="006DBF"/>
                              </w:rPr>
                              <w:t xml:space="preserve"> D </w:t>
                            </w:r>
                            <w:r w:rsidRPr="00FA3461">
                              <w:rPr>
                                <w:rFonts w:ascii="ArialMT" w:hAnsi="ArialMT"/>
                              </w:rPr>
                              <w:t xml:space="preserve">ON </w:t>
                            </w:r>
                            <w:r w:rsidR="004B28FA">
                              <w:rPr>
                                <w:rFonts w:ascii="ArialMT" w:hAnsi="ArialMT"/>
                                <w:color w:val="006DBF"/>
                              </w:rPr>
                              <w:t>S</w:t>
                            </w:r>
                            <w:r w:rsidR="004B28FA" w:rsidRPr="00FA3461">
                              <w:rPr>
                                <w:rFonts w:ascii="ArialMT" w:hAnsi="ArialMT"/>
                              </w:rPr>
                              <w:t>.</w:t>
                            </w:r>
                            <w:r w:rsidR="004B28FA">
                              <w:rPr>
                                <w:rFonts w:ascii="ArialMT" w:hAnsi="ArialMT"/>
                              </w:rPr>
                              <w:t>Date</w:t>
                            </w:r>
                            <w:r w:rsidR="00A7272C">
                              <w:rPr>
                                <w:rFonts w:ascii="ArialMT" w:hAnsi="ArialMT"/>
                              </w:rPr>
                              <w:t xml:space="preserve"> </w:t>
                            </w:r>
                            <w:r w:rsidR="004B28FA" w:rsidRPr="00FA3461">
                              <w:rPr>
                                <w:rFonts w:ascii="ArialMT" w:hAnsi="ArialMT"/>
                              </w:rPr>
                              <w:t>=</w:t>
                            </w:r>
                            <w:r w:rsidR="004B28FA" w:rsidRPr="005F4C72">
                              <w:rPr>
                                <w:rFonts w:ascii="ArialMT" w:hAnsi="ArialMT"/>
                                <w:color w:val="006DBF"/>
                              </w:rPr>
                              <w:t xml:space="preserve"> </w:t>
                            </w:r>
                            <w:r w:rsidR="004B28FA">
                              <w:rPr>
                                <w:rFonts w:ascii="ArialMT" w:hAnsi="ArialMT"/>
                                <w:color w:val="006DBF"/>
                              </w:rPr>
                              <w:t>D</w:t>
                            </w:r>
                            <w:r w:rsidR="004B28FA" w:rsidRPr="00FA3461">
                              <w:rPr>
                                <w:rFonts w:ascii="ArialMT" w:hAnsi="ArialMT"/>
                              </w:rPr>
                              <w:t>.</w:t>
                            </w:r>
                            <w:r w:rsidR="004B28FA">
                              <w:rPr>
                                <w:rFonts w:ascii="ArialMT" w:hAnsi="ArialMT"/>
                              </w:rPr>
                              <w:t>Date AND</w:t>
                            </w:r>
                            <w:r w:rsidR="004B28FA">
                              <w:rPr>
                                <w:rFonts w:ascii="ArialMT" w:hAnsi="ArialMT"/>
                                <w:color w:val="006DBF"/>
                              </w:rPr>
                              <w:t xml:space="preserve"> </w:t>
                            </w:r>
                            <w:r w:rsidR="00994C16">
                              <w:rPr>
                                <w:rFonts w:ascii="ArialMT" w:hAnsi="ArialMT"/>
                                <w:color w:val="006DBF"/>
                              </w:rPr>
                              <w:t>S</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D</w:t>
                            </w:r>
                            <w:r w:rsidRPr="00FA3461">
                              <w:rPr>
                                <w:rFonts w:ascii="ArialMT" w:hAnsi="ArialMT"/>
                              </w:rPr>
                              <w:t>.</w:t>
                            </w:r>
                            <w:r>
                              <w:rPr>
                                <w:rFonts w:ascii="ArialMT" w:hAnsi="ArialMT"/>
                              </w:rPr>
                              <w:t>PID</w:t>
                            </w:r>
                          </w:p>
                          <w:p w14:paraId="300B5B5D" w14:textId="3A493290" w:rsidR="008D4F66" w:rsidRPr="00FA3461"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 xml:space="preserve">WHERE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 </w:t>
                            </w:r>
                            <w:r w:rsidRPr="004F5794">
                              <w:rPr>
                                <w:rFonts w:ascii="ArialMT" w:hAnsi="ArialMT"/>
                              </w:rPr>
                              <w:t>'</w:t>
                            </w:r>
                            <w:r w:rsidRPr="00B6061E">
                              <w:rPr>
                                <w:rFonts w:ascii="ArialMT" w:hAnsi="ArialMT"/>
                              </w:rPr>
                              <w:t>Couches and Sofas</w:t>
                            </w:r>
                            <w:r w:rsidRPr="004F5794">
                              <w:rPr>
                                <w:rFonts w:ascii="ArialMT" w:hAnsi="ArialMT"/>
                              </w:rPr>
                              <w:t>'</w:t>
                            </w:r>
                          </w:p>
                          <w:p w14:paraId="4A8294F9" w14:textId="3983F41D" w:rsidR="008D4F66" w:rsidRDefault="008D4F66" w:rsidP="00910C58">
                            <w:pPr>
                              <w:spacing w:line="300" w:lineRule="auto"/>
                              <w:rPr>
                                <w:rFonts w:ascii="ArialMT" w:hAnsi="ArialMT" w:hint="eastAsia"/>
                              </w:rPr>
                            </w:pPr>
                            <w:r>
                              <w:rPr>
                                <w:rFonts w:ascii="ArialMT" w:hAnsi="ArialMT"/>
                              </w:rPr>
                              <w:t xml:space="preserve">GROUP BY </w:t>
                            </w:r>
                            <w:r>
                              <w:rPr>
                                <w:rFonts w:ascii="ArialMT" w:hAnsi="ArialMT"/>
                                <w:color w:val="006DBF"/>
                              </w:rPr>
                              <w:t>P</w:t>
                            </w:r>
                            <w:r w:rsidRPr="00FA3461">
                              <w:rPr>
                                <w:rFonts w:ascii="ArialMT" w:hAnsi="ArialMT"/>
                              </w:rPr>
                              <w:t>.</w:t>
                            </w:r>
                            <w:r>
                              <w:rPr>
                                <w:rFonts w:ascii="ArialMT" w:hAnsi="ArialMT"/>
                              </w:rPr>
                              <w:t>PID</w:t>
                            </w:r>
                          </w:p>
                          <w:p w14:paraId="1638C4D8" w14:textId="51D01142" w:rsidR="008D4F66" w:rsidRDefault="008D4F66" w:rsidP="00910C58">
                            <w:pPr>
                              <w:spacing w:line="300" w:lineRule="auto"/>
                              <w:rPr>
                                <w:rFonts w:ascii="ArialMT" w:hAnsi="ArialMT" w:hint="eastAsia"/>
                              </w:rPr>
                            </w:pPr>
                            <w:r>
                              <w:rPr>
                                <w:rFonts w:ascii="ArialMT" w:hAnsi="ArialMT"/>
                              </w:rPr>
                              <w:t xml:space="preserve">HAVING </w:t>
                            </w:r>
                            <w:r w:rsidR="00AF6A27">
                              <w:rPr>
                                <w:rFonts w:ascii="ArialMT" w:hAnsi="ArialMT"/>
                              </w:rPr>
                              <w:t>Diff_Act_Pred_Revenue &gt; 5000 OR Diff_Act_Pred_Revenue &lt; -5000</w:t>
                            </w:r>
                          </w:p>
                          <w:p w14:paraId="485014D5" w14:textId="6943CC9D" w:rsidR="008D4F66" w:rsidRDefault="008D4F66" w:rsidP="00910C58">
                            <w:pPr>
                              <w:spacing w:line="300" w:lineRule="auto"/>
                            </w:pPr>
                            <w:r>
                              <w:rPr>
                                <w:rFonts w:ascii="ArialMT" w:hAnsi="ArialMT"/>
                              </w:rPr>
                              <w:t xml:space="preserve">ORDER BY </w:t>
                            </w:r>
                            <w:r w:rsidR="00AF6A27">
                              <w:rPr>
                                <w:rFonts w:ascii="ArialMT" w:hAnsi="ArialMT"/>
                              </w:rPr>
                              <w:t xml:space="preserve">Diff_Act_Pred_Revenue </w:t>
                            </w:r>
                            <w:r>
                              <w:rPr>
                                <w:rFonts w:ascii="ArialMT" w:hAnsi="ArialMT"/>
                              </w:rPr>
                              <w:t>DESC;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773469" id="Text Box 3" o:spid="_x0000_s1029" type="#_x0000_t202" style="position:absolute;left:0;text-align:left;margin-left:34.2pt;margin-top:42.4pt;width:420.55pt;height:386.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" fillcolor="white [3201]" strokeweight="1pt">
                <v:textbox>
                  <w:txbxContent>
                    <w:p w14:paraId="2BF4BA0F"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SELECT </w:t>
                      </w:r>
                      <w:r>
                        <w:rPr>
                          <w:rFonts w:ascii="ArialMT" w:hAnsi="ArialMT"/>
                          <w:color w:val="006DBF"/>
                        </w:rPr>
                        <w:t>P</w:t>
                      </w:r>
                      <w:r w:rsidRPr="00FA3461">
                        <w:rPr>
                          <w:rFonts w:ascii="ArialMT" w:hAnsi="ArialMT"/>
                        </w:rPr>
                        <w:t>.</w:t>
                      </w:r>
                      <w:r>
                        <w:rPr>
                          <w:rFonts w:ascii="ArialMT" w:hAnsi="ArialMT"/>
                        </w:rPr>
                        <w:t>PID</w:t>
                      </w:r>
                      <w:r w:rsidRPr="00FA3461">
                        <w:rPr>
                          <w:rFonts w:ascii="ArialMT" w:hAnsi="ArialMT"/>
                        </w:rPr>
                        <w:t xml:space="preserve">, </w:t>
                      </w:r>
                      <w:r>
                        <w:rPr>
                          <w:rFonts w:ascii="ArialMT" w:hAnsi="ArialMT"/>
                          <w:color w:val="006DBF"/>
                        </w:rPr>
                        <w:t>P</w:t>
                      </w:r>
                      <w:r w:rsidRPr="00FA3461">
                        <w:rPr>
                          <w:rFonts w:ascii="ArialMT" w:hAnsi="ArialMT"/>
                        </w:rPr>
                        <w:t>.</w:t>
                      </w:r>
                      <w:r w:rsidRPr="00F13536">
                        <w:rPr>
                          <w:rFonts w:ascii="ArialMT" w:hAnsi="ArialMT"/>
                        </w:rPr>
                        <w:t>Product_Name</w:t>
                      </w:r>
                      <w:r w:rsidRPr="00FA3461">
                        <w:rPr>
                          <w:rFonts w:ascii="ArialMT" w:hAnsi="ArialMT"/>
                        </w:rPr>
                        <w:t xml:space="preserve">, </w:t>
                      </w:r>
                      <w:r>
                        <w:rPr>
                          <w:rFonts w:ascii="ArialMT" w:hAnsi="ArialMT"/>
                          <w:color w:val="006DBF"/>
                        </w:rPr>
                        <w:t>P</w:t>
                      </w:r>
                      <w:r w:rsidRPr="00FA3461">
                        <w:rPr>
                          <w:rFonts w:ascii="ArialMT" w:hAnsi="ArialMT"/>
                        </w:rPr>
                        <w:t>.</w:t>
                      </w:r>
                      <w:r w:rsidRPr="00F13536">
                        <w:rPr>
                          <w:rFonts w:ascii="ArialMT" w:hAnsi="ArialMT"/>
                        </w:rPr>
                        <w:t>Retail_Price</w:t>
                      </w:r>
                      <w:r w:rsidRPr="00FA3461">
                        <w:rPr>
                          <w:rFonts w:ascii="ArialMT" w:hAnsi="ArialMT"/>
                        </w:rPr>
                        <w:t xml:space="preserve">, </w:t>
                      </w:r>
                      <w:r>
                        <w:rPr>
                          <w:rFonts w:ascii="ArialMT" w:hAnsi="ArialMT"/>
                        </w:rPr>
                        <w:t>SUM(</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Pr="00FA3461">
                        <w:rPr>
                          <w:rFonts w:ascii="ArialMT" w:hAnsi="ArialMT"/>
                        </w:rPr>
                        <w:t xml:space="preserve">, </w:t>
                      </w:r>
                    </w:p>
                    <w:p w14:paraId="240CC432" w14:textId="40F7848C"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0</w:t>
                      </w:r>
                      <w:r w:rsidRPr="00496D3E">
                        <w:rPr>
                          <w:rFonts w:ascii="ArialMT" w:hAnsi="ArialMT"/>
                        </w:rPr>
                        <w:t>,</w:t>
                      </w:r>
                      <w:r>
                        <w:rPr>
                          <w:rFonts w:ascii="ArialMT" w:hAnsi="ArialMT"/>
                        </w:rPr>
                        <w:t>1</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00CF2F5F">
                        <w:rPr>
                          <w:rFonts w:ascii="ArialMT" w:hAnsi="ArialMT"/>
                        </w:rPr>
                        <w:t>_</w:t>
                      </w:r>
                      <w:r>
                        <w:rPr>
                          <w:rFonts w:ascii="ArialMT" w:hAnsi="ArialMT"/>
                        </w:rPr>
                        <w:t xml:space="preserve">AtDsct, </w:t>
                      </w:r>
                    </w:p>
                    <w:p w14:paraId="689A8951" w14:textId="72A4BF68"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1</w:t>
                      </w:r>
                      <w:r w:rsidRPr="00496D3E">
                        <w:rPr>
                          <w:rFonts w:ascii="ArialMT" w:hAnsi="ArialMT"/>
                        </w:rPr>
                        <w:t>,</w:t>
                      </w:r>
                      <w:r>
                        <w:rPr>
                          <w:rFonts w:ascii="ArialMT" w:hAnsi="ArialMT"/>
                        </w:rPr>
                        <w:t>0</w:t>
                      </w:r>
                      <w:r w:rsidRPr="00496D3E">
                        <w:rPr>
                          <w:rFonts w:ascii="ArialMT" w:hAnsi="ArialMT"/>
                        </w:rPr>
                        <w:t>)</w:t>
                      </w:r>
                      <w:r>
                        <w:rPr>
                          <w:rFonts w:ascii="ArialMT" w:hAnsi="ArialMT"/>
                        </w:rPr>
                        <w:t xml:space="preserve"> *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,0)) AS Tot_UnitSold</w:t>
                      </w:r>
                      <w:r w:rsidR="00CF2F5F">
                        <w:rPr>
                          <w:rFonts w:ascii="ArialMT" w:hAnsi="ArialMT"/>
                        </w:rPr>
                        <w:t>_</w:t>
                      </w:r>
                      <w:r>
                        <w:rPr>
                          <w:rFonts w:ascii="ArialMT" w:hAnsi="ArialMT"/>
                        </w:rPr>
                        <w:t>AtRtl</w:t>
                      </w:r>
                      <w:r w:rsidRPr="00FA3461">
                        <w:rPr>
                          <w:rFonts w:ascii="ArialMT" w:hAnsi="ArialMT"/>
                        </w:rPr>
                        <w:t>,</w:t>
                      </w:r>
                      <w:r>
                        <w:rPr>
                          <w:rFonts w:ascii="ArialMT" w:hAnsi="ArialMT"/>
                        </w:rPr>
                        <w:t xml:space="preserve"> </w:t>
                      </w:r>
                    </w:p>
                    <w:p w14:paraId="199DAC15" w14:textId="77777777" w:rsidR="006724A1"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Pr>
                          <w:rFonts w:ascii="ArialMT" w:hAnsi="ArialMT"/>
                        </w:rPr>
                        <w:t>Total_Amount,0)) AS Act_Revenue</w:t>
                      </w:r>
                      <w:r w:rsidRPr="00FA3461">
                        <w:rPr>
                          <w:rFonts w:ascii="ArialMT" w:hAnsi="ArialMT"/>
                        </w:rPr>
                        <w:t>,</w:t>
                      </w:r>
                      <w:r>
                        <w:rPr>
                          <w:rFonts w:ascii="ArialMT" w:hAnsi="ArialMT"/>
                        </w:rPr>
                        <w:t xml:space="preserve"> </w:t>
                      </w:r>
                    </w:p>
                    <w:p w14:paraId="1170B6F2" w14:textId="0B92CBB6" w:rsidR="008D4F66" w:rsidRDefault="008D4F66" w:rsidP="00372A61">
                      <w:pPr>
                        <w:pStyle w:val="NormalWeb"/>
                        <w:shd w:val="clear" w:color="auto" w:fill="FFFFFF"/>
                        <w:spacing w:before="0" w:beforeAutospacing="0" w:after="0" w:afterAutospacing="0" w:line="300" w:lineRule="auto"/>
                        <w:rPr>
                          <w:rFonts w:ascii="ArialMT" w:hAnsi="ArialMT"/>
                        </w:rPr>
                      </w:pPr>
                      <w:r>
                        <w:rPr>
                          <w:rFonts w:ascii="ArialMT" w:hAnsi="ArialMT"/>
                        </w:rPr>
                        <w:t>SUM(</w:t>
                      </w:r>
                      <w:r>
                        <w:rPr>
                          <w:rFonts w:ascii="ArialMT" w:hAnsi="ArialMT"/>
                          <w:color w:val="006DBF"/>
                        </w:rPr>
                        <w:t>P</w:t>
                      </w:r>
                      <w:r w:rsidRPr="00FA3461">
                        <w:rPr>
                          <w:rFonts w:ascii="ArialMT" w:hAnsi="ArialMT"/>
                        </w:rPr>
                        <w:t>.</w:t>
                      </w:r>
                      <w:r w:rsidRPr="00F13536">
                        <w:rPr>
                          <w:rFonts w:ascii="ArialMT" w:hAnsi="ArialMT"/>
                        </w:rPr>
                        <w:t>Retail_Price</w:t>
                      </w:r>
                      <w:r w:rsidRPr="006C009C">
                        <w:rPr>
                          <w:rFonts w:ascii="ArialMT" w:hAnsi="ArialMT"/>
                        </w:rPr>
                        <w:t xml:space="preserve"> </w:t>
                      </w:r>
                      <w:r>
                        <w:rPr>
                          <w:rFonts w:ascii="ArialMT" w:hAnsi="ArialMT"/>
                        </w:rPr>
                        <w:t xml:space="preserve">* </w:t>
                      </w:r>
                      <w:r w:rsidRPr="006C009C">
                        <w:rPr>
                          <w:rFonts w:ascii="ArialMT" w:hAnsi="ArialMT"/>
                        </w:rPr>
                        <w:t>IFNULL</w:t>
                      </w:r>
                      <w:r>
                        <w:rPr>
                          <w:rFonts w:ascii="ArialMT" w:hAnsi="ArialMT"/>
                        </w:rPr>
                        <w:t>(</w:t>
                      </w:r>
                      <w:r>
                        <w:rPr>
                          <w:rFonts w:ascii="ArialMT" w:hAnsi="ArialMT"/>
                          <w:color w:val="006DBF"/>
                        </w:rPr>
                        <w:t>S</w:t>
                      </w:r>
                      <w:r w:rsidRPr="00FA3461">
                        <w:rPr>
                          <w:rFonts w:ascii="ArialMT" w:hAnsi="ArialMT"/>
                        </w:rPr>
                        <w:t>.</w:t>
                      </w:r>
                      <w:r w:rsidRPr="00955DC9">
                        <w:rPr>
                          <w:rFonts w:ascii="ArialMT" w:hAnsi="ArialMT"/>
                        </w:rPr>
                        <w:t>Quantity</w:t>
                      </w:r>
                      <w:r>
                        <w:rPr>
                          <w:rFonts w:ascii="ArialMT" w:hAnsi="ArialMT"/>
                        </w:rPr>
                        <w:t xml:space="preserve">,0) * </w:t>
                      </w:r>
                      <w:r w:rsidRPr="00496D3E">
                        <w:rPr>
                          <w:rFonts w:ascii="ArialMT" w:hAnsi="ArialMT"/>
                        </w:rPr>
                        <w:t>IF(</w:t>
                      </w:r>
                      <w:r>
                        <w:rPr>
                          <w:rFonts w:ascii="ArialMT" w:hAnsi="ArialMT"/>
                          <w:color w:val="006DBF"/>
                        </w:rPr>
                        <w:t>D</w:t>
                      </w:r>
                      <w:r w:rsidRPr="00FA3461">
                        <w:rPr>
                          <w:rFonts w:ascii="ArialMT" w:hAnsi="ArialMT"/>
                        </w:rPr>
                        <w:t>.</w:t>
                      </w:r>
                      <w:r w:rsidRPr="006B7F3D">
                        <w:rPr>
                          <w:rFonts w:ascii="ArialMT" w:hAnsi="ArialMT"/>
                        </w:rPr>
                        <w:t>Discount_Price</w:t>
                      </w:r>
                      <w:r w:rsidRPr="00496D3E">
                        <w:t xml:space="preserve"> </w:t>
                      </w:r>
                      <w:r w:rsidRPr="00496D3E">
                        <w:rPr>
                          <w:rFonts w:ascii="ArialMT" w:hAnsi="ArialMT"/>
                        </w:rPr>
                        <w:t>IS NULL</w:t>
                      </w:r>
                      <w:r>
                        <w:rPr>
                          <w:rFonts w:ascii="ArialMT" w:hAnsi="ArialMT"/>
                        </w:rPr>
                        <w:t>, 1</w:t>
                      </w:r>
                      <w:r w:rsidRPr="00496D3E">
                        <w:rPr>
                          <w:rFonts w:ascii="ArialMT" w:hAnsi="ArialMT"/>
                        </w:rPr>
                        <w:t>,</w:t>
                      </w:r>
                      <w:r>
                        <w:rPr>
                          <w:rFonts w:ascii="ArialMT" w:hAnsi="ArialMT"/>
                        </w:rPr>
                        <w:t xml:space="preserve"> 0.75</w:t>
                      </w:r>
                      <w:r w:rsidRPr="00496D3E">
                        <w:rPr>
                          <w:rFonts w:ascii="ArialMT" w:hAnsi="ArialMT"/>
                        </w:rPr>
                        <w:t>)</w:t>
                      </w:r>
                      <w:r>
                        <w:rPr>
                          <w:rFonts w:ascii="ArialMT" w:hAnsi="ArialMT"/>
                        </w:rPr>
                        <w:t>) AS Pred_Revenue</w:t>
                      </w:r>
                      <w:r w:rsidRPr="00FA3461">
                        <w:rPr>
                          <w:rFonts w:ascii="ArialMT" w:hAnsi="ArialMT"/>
                        </w:rPr>
                        <w:t>,</w:t>
                      </w:r>
                    </w:p>
                    <w:p w14:paraId="4088A66D" w14:textId="6F286669"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w:t>
                      </w:r>
                      <w:r w:rsidR="00AF6A27">
                        <w:rPr>
                          <w:rFonts w:ascii="ArialMT" w:hAnsi="ArialMT"/>
                        </w:rPr>
                        <w:t>SUM(</w:t>
                      </w:r>
                      <w:r w:rsidR="00AF6A27" w:rsidRPr="006C009C">
                        <w:rPr>
                          <w:rFonts w:ascii="ArialMT" w:hAnsi="ArialMT"/>
                        </w:rPr>
                        <w:t>IFNULL</w:t>
                      </w:r>
                      <w:r w:rsidR="00AF6A27">
                        <w:rPr>
                          <w:rFonts w:ascii="ArialMT" w:hAnsi="ArialMT"/>
                        </w:rPr>
                        <w:t>(</w:t>
                      </w:r>
                      <w:r w:rsidR="00AF6A27">
                        <w:rPr>
                          <w:rFonts w:ascii="ArialMT" w:hAnsi="ArialMT"/>
                          <w:color w:val="006DBF"/>
                        </w:rPr>
                        <w:t>S</w:t>
                      </w:r>
                      <w:r w:rsidR="00AF6A27" w:rsidRPr="00FA3461">
                        <w:rPr>
                          <w:rFonts w:ascii="ArialMT" w:hAnsi="ArialMT"/>
                        </w:rPr>
                        <w:t>.</w:t>
                      </w:r>
                      <w:r w:rsidR="00AF6A27">
                        <w:rPr>
                          <w:rFonts w:ascii="ArialMT" w:hAnsi="ArialMT"/>
                        </w:rPr>
                        <w:t>Total_Amount,0)) - SUM(</w:t>
                      </w:r>
                      <w:r w:rsidR="00AF6A27">
                        <w:rPr>
                          <w:rFonts w:ascii="ArialMT" w:hAnsi="ArialMT"/>
                          <w:color w:val="006DBF"/>
                        </w:rPr>
                        <w:t>P</w:t>
                      </w:r>
                      <w:r w:rsidR="00AF6A27" w:rsidRPr="00FA3461">
                        <w:rPr>
                          <w:rFonts w:ascii="ArialMT" w:hAnsi="ArialMT"/>
                        </w:rPr>
                        <w:t>.</w:t>
                      </w:r>
                      <w:r w:rsidR="00AF6A27" w:rsidRPr="00F13536">
                        <w:rPr>
                          <w:rFonts w:ascii="ArialMT" w:hAnsi="ArialMT"/>
                        </w:rPr>
                        <w:t>Retail_Price</w:t>
                      </w:r>
                      <w:r w:rsidR="00AF6A27" w:rsidRPr="006C009C">
                        <w:rPr>
                          <w:rFonts w:ascii="ArialMT" w:hAnsi="ArialMT"/>
                        </w:rPr>
                        <w:t xml:space="preserve"> </w:t>
                      </w:r>
                      <w:r w:rsidR="00AF6A27">
                        <w:rPr>
                          <w:rFonts w:ascii="ArialMT" w:hAnsi="ArialMT"/>
                        </w:rPr>
                        <w:t xml:space="preserve">* </w:t>
                      </w:r>
                      <w:r w:rsidR="00AF6A27" w:rsidRPr="006C009C">
                        <w:rPr>
                          <w:rFonts w:ascii="ArialMT" w:hAnsi="ArialMT"/>
                        </w:rPr>
                        <w:t>IFNULL</w:t>
                      </w:r>
                      <w:r w:rsidR="00AF6A27">
                        <w:rPr>
                          <w:rFonts w:ascii="ArialMT" w:hAnsi="ArialMT"/>
                        </w:rPr>
                        <w:t>(</w:t>
                      </w:r>
                      <w:r w:rsidR="00AF6A27">
                        <w:rPr>
                          <w:rFonts w:ascii="ArialMT" w:hAnsi="ArialMT"/>
                          <w:color w:val="006DBF"/>
                        </w:rPr>
                        <w:t>S</w:t>
                      </w:r>
                      <w:r w:rsidR="00AF6A27" w:rsidRPr="00FA3461">
                        <w:rPr>
                          <w:rFonts w:ascii="ArialMT" w:hAnsi="ArialMT"/>
                        </w:rPr>
                        <w:t>.</w:t>
                      </w:r>
                      <w:r w:rsidR="00AF6A27" w:rsidRPr="00955DC9">
                        <w:rPr>
                          <w:rFonts w:ascii="ArialMT" w:hAnsi="ArialMT"/>
                        </w:rPr>
                        <w:t>Quantity</w:t>
                      </w:r>
                      <w:r w:rsidR="00AF6A27">
                        <w:rPr>
                          <w:rFonts w:ascii="ArialMT" w:hAnsi="ArialMT"/>
                        </w:rPr>
                        <w:t xml:space="preserve">,0) * </w:t>
                      </w:r>
                      <w:r w:rsidR="00AF6A27" w:rsidRPr="00496D3E">
                        <w:rPr>
                          <w:rFonts w:ascii="ArialMT" w:hAnsi="ArialMT"/>
                        </w:rPr>
                        <w:t>IF(</w:t>
                      </w:r>
                      <w:r w:rsidR="00AF6A27">
                        <w:rPr>
                          <w:rFonts w:ascii="ArialMT" w:hAnsi="ArialMT"/>
                          <w:color w:val="006DBF"/>
                        </w:rPr>
                        <w:t>D</w:t>
                      </w:r>
                      <w:r w:rsidR="00AF6A27" w:rsidRPr="00FA3461">
                        <w:rPr>
                          <w:rFonts w:ascii="ArialMT" w:hAnsi="ArialMT"/>
                        </w:rPr>
                        <w:t>.</w:t>
                      </w:r>
                      <w:r w:rsidR="00AF6A27" w:rsidRPr="006B7F3D">
                        <w:rPr>
                          <w:rFonts w:ascii="ArialMT" w:hAnsi="ArialMT"/>
                        </w:rPr>
                        <w:t>Discount_Price</w:t>
                      </w:r>
                      <w:r w:rsidR="00AF6A27" w:rsidRPr="00496D3E">
                        <w:t xml:space="preserve"> </w:t>
                      </w:r>
                      <w:r w:rsidR="00AF6A27" w:rsidRPr="00496D3E">
                        <w:rPr>
                          <w:rFonts w:ascii="ArialMT" w:hAnsi="ArialMT"/>
                        </w:rPr>
                        <w:t>IS NULL</w:t>
                      </w:r>
                      <w:r w:rsidR="00AF6A27">
                        <w:rPr>
                          <w:rFonts w:ascii="ArialMT" w:hAnsi="ArialMT"/>
                        </w:rPr>
                        <w:t>, 1</w:t>
                      </w:r>
                      <w:r w:rsidR="00AF6A27" w:rsidRPr="00496D3E">
                        <w:rPr>
                          <w:rFonts w:ascii="ArialMT" w:hAnsi="ArialMT"/>
                        </w:rPr>
                        <w:t>,</w:t>
                      </w:r>
                      <w:r w:rsidR="00AF6A27">
                        <w:rPr>
                          <w:rFonts w:ascii="ArialMT" w:hAnsi="ArialMT"/>
                        </w:rPr>
                        <w:t xml:space="preserve"> 0.75</w:t>
                      </w:r>
                      <w:r w:rsidR="00AF6A27" w:rsidRPr="00496D3E">
                        <w:rPr>
                          <w:rFonts w:ascii="ArialMT" w:hAnsi="ArialMT"/>
                        </w:rPr>
                        <w:t>)</w:t>
                      </w:r>
                      <w:r w:rsidR="00AF6A27">
                        <w:rPr>
                          <w:rFonts w:ascii="ArialMT" w:hAnsi="ArialMT"/>
                        </w:rPr>
                        <w:t>)</w:t>
                      </w:r>
                      <w:r>
                        <w:rPr>
                          <w:rFonts w:ascii="ArialMT" w:hAnsi="ArialMT"/>
                        </w:rPr>
                        <w:t>) AS Diff_Act_Pred</w:t>
                      </w:r>
                      <w:r w:rsidR="00B67A97">
                        <w:rPr>
                          <w:rFonts w:ascii="ArialMT" w:hAnsi="ArialMT"/>
                        </w:rPr>
                        <w:t>_Revenue</w:t>
                      </w:r>
                    </w:p>
                    <w:p w14:paraId="556573D8"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sidRPr="00FA3461">
                        <w:rPr>
                          <w:rFonts w:ascii="ArialMT" w:hAnsi="ArialMT"/>
                        </w:rPr>
                        <w:t xml:space="preserve">FROM </w:t>
                      </w:r>
                      <w:r w:rsidRPr="00F409FD">
                        <w:rPr>
                          <w:rFonts w:ascii="ArialMT" w:hAnsi="ArialMT"/>
                          <w:color w:val="006DBF"/>
                        </w:rPr>
                        <w:t>CATEGORY</w:t>
                      </w:r>
                      <w:r>
                        <w:rPr>
                          <w:rFonts w:ascii="ArialMT" w:hAnsi="ArialMT"/>
                          <w:color w:val="006DBF"/>
                        </w:rPr>
                        <w:t xml:space="preserve"> </w:t>
                      </w:r>
                      <w:r>
                        <w:rPr>
                          <w:rFonts w:ascii="ArialMT" w:hAnsi="ArialMT"/>
                        </w:rPr>
                        <w:t xml:space="preserve">AS </w:t>
                      </w:r>
                      <w:r>
                        <w:rPr>
                          <w:rFonts w:ascii="ArialMT" w:hAnsi="ArialMT"/>
                          <w:color w:val="006DBF"/>
                        </w:rPr>
                        <w:t>C</w:t>
                      </w:r>
                    </w:p>
                    <w:p w14:paraId="301A13EA" w14:textId="77777777"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Pr>
                          <w:rFonts w:ascii="ArialMT" w:hAnsi="ArialMT"/>
                          <w:color w:val="006DBF"/>
                        </w:rPr>
                        <w:t>ASSIGNED</w:t>
                      </w:r>
                      <w:r w:rsidRPr="00FA3461">
                        <w:rPr>
                          <w:rFonts w:ascii="ArialMT" w:hAnsi="ArialMT"/>
                          <w:color w:val="006DBF"/>
                        </w:rPr>
                        <w:t xml:space="preserve"> </w:t>
                      </w:r>
                      <w:r>
                        <w:rPr>
                          <w:rFonts w:ascii="ArialMT" w:hAnsi="ArialMT"/>
                        </w:rPr>
                        <w:t>AS</w:t>
                      </w:r>
                      <w:r>
                        <w:rPr>
                          <w:rFonts w:ascii="ArialMT" w:hAnsi="ArialMT"/>
                          <w:color w:val="006DBF"/>
                        </w:rPr>
                        <w:t xml:space="preserve"> A </w:t>
                      </w:r>
                      <w:r w:rsidRPr="00FA3461">
                        <w:rPr>
                          <w:rFonts w:ascii="ArialMT" w:hAnsi="ArialMT"/>
                        </w:rPr>
                        <w:t xml:space="preserve">ON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A</w:t>
                      </w:r>
                      <w:r w:rsidRPr="00FA3461">
                        <w:rPr>
                          <w:rFonts w:ascii="ArialMT" w:hAnsi="ArialMT"/>
                        </w:rPr>
                        <w:t>.</w:t>
                      </w:r>
                      <w:r w:rsidRPr="005F4C72">
                        <w:rPr>
                          <w:rFonts w:ascii="ArialMT" w:hAnsi="ArialMT"/>
                        </w:rPr>
                        <w:t>Category_Name</w:t>
                      </w:r>
                    </w:p>
                    <w:p w14:paraId="737AC7CE" w14:textId="773D367D"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FE4AE1">
                        <w:rPr>
                          <w:rFonts w:ascii="ArialMT" w:hAnsi="ArialMT"/>
                          <w:color w:val="006DBF"/>
                        </w:rPr>
                        <w:t>PRODUCT</w:t>
                      </w:r>
                      <w:r w:rsidRPr="00FA3461">
                        <w:rPr>
                          <w:rFonts w:ascii="ArialMT" w:hAnsi="ArialMT"/>
                          <w:color w:val="006DBF"/>
                        </w:rPr>
                        <w:t xml:space="preserve"> </w:t>
                      </w:r>
                      <w:r>
                        <w:rPr>
                          <w:rFonts w:ascii="ArialMT" w:hAnsi="ArialMT"/>
                        </w:rPr>
                        <w:t>AS</w:t>
                      </w:r>
                      <w:r>
                        <w:rPr>
                          <w:rFonts w:ascii="ArialMT" w:hAnsi="ArialMT"/>
                          <w:color w:val="006DBF"/>
                        </w:rPr>
                        <w:t xml:space="preserve"> P </w:t>
                      </w:r>
                      <w:r w:rsidRPr="00FA3461">
                        <w:rPr>
                          <w:rFonts w:ascii="ArialMT" w:hAnsi="ArialMT"/>
                        </w:rPr>
                        <w:t xml:space="preserve">ON </w:t>
                      </w:r>
                      <w:r>
                        <w:rPr>
                          <w:rFonts w:ascii="ArialMT" w:hAnsi="ArialMT"/>
                          <w:color w:val="006DBF"/>
                        </w:rPr>
                        <w:t>A</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P</w:t>
                      </w:r>
                      <w:r w:rsidRPr="00FA3461">
                        <w:rPr>
                          <w:rFonts w:ascii="ArialMT" w:hAnsi="ArialMT"/>
                        </w:rPr>
                        <w:t>.</w:t>
                      </w:r>
                      <w:r>
                        <w:rPr>
                          <w:rFonts w:ascii="ArialMT" w:hAnsi="ArialMT"/>
                        </w:rPr>
                        <w:t>PID</w:t>
                      </w:r>
                    </w:p>
                    <w:p w14:paraId="07A749B3" w14:textId="02605FB0" w:rsidR="00994C16" w:rsidRDefault="00994C1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265E4D">
                        <w:rPr>
                          <w:rFonts w:ascii="ArialMT" w:hAnsi="ArialMT"/>
                          <w:color w:val="006DBF"/>
                        </w:rPr>
                        <w:t xml:space="preserve">SALE </w:t>
                      </w:r>
                      <w:r>
                        <w:rPr>
                          <w:rFonts w:ascii="ArialMT" w:hAnsi="ArialMT"/>
                        </w:rPr>
                        <w:t>AS</w:t>
                      </w:r>
                      <w:r>
                        <w:rPr>
                          <w:rFonts w:ascii="ArialMT" w:hAnsi="ArialMT"/>
                          <w:color w:val="006DBF"/>
                        </w:rPr>
                        <w:t xml:space="preserve"> S </w:t>
                      </w:r>
                      <w:r w:rsidRPr="00FA3461">
                        <w:rPr>
                          <w:rFonts w:ascii="ArialMT" w:hAnsi="ArialMT"/>
                        </w:rPr>
                        <w:t xml:space="preserve">ON </w:t>
                      </w:r>
                      <w:r>
                        <w:rPr>
                          <w:rFonts w:ascii="ArialMT" w:hAnsi="ArialMT"/>
                          <w:color w:val="006DBF"/>
                        </w:rPr>
                        <w:t>P</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S</w:t>
                      </w:r>
                      <w:r w:rsidRPr="00FA3461">
                        <w:rPr>
                          <w:rFonts w:ascii="ArialMT" w:hAnsi="ArialMT"/>
                        </w:rPr>
                        <w:t>.</w:t>
                      </w:r>
                      <w:r>
                        <w:rPr>
                          <w:rFonts w:ascii="ArialMT" w:hAnsi="ArialMT"/>
                        </w:rPr>
                        <w:t>PID</w:t>
                      </w:r>
                    </w:p>
                    <w:p w14:paraId="61E8B3F9" w14:textId="270E534B" w:rsidR="008D4F66"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LEFT</w:t>
                      </w:r>
                      <w:r w:rsidRPr="00FA3461">
                        <w:rPr>
                          <w:rFonts w:ascii="ArialMT" w:hAnsi="ArialMT"/>
                        </w:rPr>
                        <w:t xml:space="preserve"> JOIN </w:t>
                      </w:r>
                      <w:r w:rsidRPr="004D176A">
                        <w:rPr>
                          <w:rFonts w:ascii="ArialMT" w:hAnsi="ArialMT"/>
                          <w:color w:val="006DBF"/>
                        </w:rPr>
                        <w:t>DISCOUNT</w:t>
                      </w:r>
                      <w:r w:rsidRPr="00FA3461">
                        <w:rPr>
                          <w:rFonts w:ascii="ArialMT" w:hAnsi="ArialMT"/>
                          <w:color w:val="006DBF"/>
                        </w:rPr>
                        <w:t xml:space="preserve"> </w:t>
                      </w:r>
                      <w:r>
                        <w:rPr>
                          <w:rFonts w:ascii="ArialMT" w:hAnsi="ArialMT"/>
                        </w:rPr>
                        <w:t>AS</w:t>
                      </w:r>
                      <w:r>
                        <w:rPr>
                          <w:rFonts w:ascii="ArialMT" w:hAnsi="ArialMT"/>
                          <w:color w:val="006DBF"/>
                        </w:rPr>
                        <w:t xml:space="preserve"> D </w:t>
                      </w:r>
                      <w:r w:rsidRPr="00FA3461">
                        <w:rPr>
                          <w:rFonts w:ascii="ArialMT" w:hAnsi="ArialMT"/>
                        </w:rPr>
                        <w:t xml:space="preserve">ON </w:t>
                      </w:r>
                      <w:r w:rsidR="004B28FA">
                        <w:rPr>
                          <w:rFonts w:ascii="ArialMT" w:hAnsi="ArialMT"/>
                          <w:color w:val="006DBF"/>
                        </w:rPr>
                        <w:t>S</w:t>
                      </w:r>
                      <w:r w:rsidR="004B28FA" w:rsidRPr="00FA3461">
                        <w:rPr>
                          <w:rFonts w:ascii="ArialMT" w:hAnsi="ArialMT"/>
                        </w:rPr>
                        <w:t>.</w:t>
                      </w:r>
                      <w:r w:rsidR="004B28FA">
                        <w:rPr>
                          <w:rFonts w:ascii="ArialMT" w:hAnsi="ArialMT"/>
                        </w:rPr>
                        <w:t>Date</w:t>
                      </w:r>
                      <w:r w:rsidR="00A7272C">
                        <w:rPr>
                          <w:rFonts w:ascii="ArialMT" w:hAnsi="ArialMT"/>
                        </w:rPr>
                        <w:t xml:space="preserve"> </w:t>
                      </w:r>
                      <w:r w:rsidR="004B28FA" w:rsidRPr="00FA3461">
                        <w:rPr>
                          <w:rFonts w:ascii="ArialMT" w:hAnsi="ArialMT"/>
                        </w:rPr>
                        <w:t>=</w:t>
                      </w:r>
                      <w:r w:rsidR="004B28FA" w:rsidRPr="005F4C72">
                        <w:rPr>
                          <w:rFonts w:ascii="ArialMT" w:hAnsi="ArialMT"/>
                          <w:color w:val="006DBF"/>
                        </w:rPr>
                        <w:t xml:space="preserve"> </w:t>
                      </w:r>
                      <w:r w:rsidR="004B28FA">
                        <w:rPr>
                          <w:rFonts w:ascii="ArialMT" w:hAnsi="ArialMT"/>
                          <w:color w:val="006DBF"/>
                        </w:rPr>
                        <w:t>D</w:t>
                      </w:r>
                      <w:r w:rsidR="004B28FA" w:rsidRPr="00FA3461">
                        <w:rPr>
                          <w:rFonts w:ascii="ArialMT" w:hAnsi="ArialMT"/>
                        </w:rPr>
                        <w:t>.</w:t>
                      </w:r>
                      <w:r w:rsidR="004B28FA">
                        <w:rPr>
                          <w:rFonts w:ascii="ArialMT" w:hAnsi="ArialMT"/>
                        </w:rPr>
                        <w:t>Date AND</w:t>
                      </w:r>
                      <w:r w:rsidR="004B28FA">
                        <w:rPr>
                          <w:rFonts w:ascii="ArialMT" w:hAnsi="ArialMT"/>
                          <w:color w:val="006DBF"/>
                        </w:rPr>
                        <w:t xml:space="preserve"> </w:t>
                      </w:r>
                      <w:r w:rsidR="00994C16">
                        <w:rPr>
                          <w:rFonts w:ascii="ArialMT" w:hAnsi="ArialMT"/>
                          <w:color w:val="006DBF"/>
                        </w:rPr>
                        <w:t>S</w:t>
                      </w:r>
                      <w:r w:rsidRPr="00FA3461">
                        <w:rPr>
                          <w:rFonts w:ascii="ArialMT" w:hAnsi="ArialMT"/>
                        </w:rPr>
                        <w:t>.</w:t>
                      </w:r>
                      <w:r>
                        <w:rPr>
                          <w:rFonts w:ascii="ArialMT" w:hAnsi="ArialMT"/>
                        </w:rPr>
                        <w:t>PID</w:t>
                      </w:r>
                      <w:r w:rsidR="00A7272C">
                        <w:rPr>
                          <w:rFonts w:ascii="ArialMT" w:hAnsi="ArialMT"/>
                        </w:rPr>
                        <w:t xml:space="preserve"> </w:t>
                      </w:r>
                      <w:r w:rsidRPr="00FA3461">
                        <w:rPr>
                          <w:rFonts w:ascii="ArialMT" w:hAnsi="ArialMT"/>
                        </w:rPr>
                        <w:t>=</w:t>
                      </w:r>
                      <w:r w:rsidRPr="005F4C72">
                        <w:rPr>
                          <w:rFonts w:ascii="ArialMT" w:hAnsi="ArialMT"/>
                          <w:color w:val="006DBF"/>
                        </w:rPr>
                        <w:t xml:space="preserve"> </w:t>
                      </w:r>
                      <w:r>
                        <w:rPr>
                          <w:rFonts w:ascii="ArialMT" w:hAnsi="ArialMT"/>
                          <w:color w:val="006DBF"/>
                        </w:rPr>
                        <w:t>D</w:t>
                      </w:r>
                      <w:r w:rsidRPr="00FA3461">
                        <w:rPr>
                          <w:rFonts w:ascii="ArialMT" w:hAnsi="ArialMT"/>
                        </w:rPr>
                        <w:t>.</w:t>
                      </w:r>
                      <w:r>
                        <w:rPr>
                          <w:rFonts w:ascii="ArialMT" w:hAnsi="ArialMT"/>
                        </w:rPr>
                        <w:t>PID</w:t>
                      </w:r>
                    </w:p>
                    <w:p w14:paraId="300B5B5D" w14:textId="3A493290" w:rsidR="008D4F66" w:rsidRPr="00FA3461" w:rsidRDefault="008D4F66" w:rsidP="00910C58">
                      <w:pPr>
                        <w:pStyle w:val="NormalWeb"/>
                        <w:shd w:val="clear" w:color="auto" w:fill="FFFFFF"/>
                        <w:spacing w:before="0" w:beforeAutospacing="0" w:after="0" w:afterAutospacing="0" w:line="300" w:lineRule="auto"/>
                        <w:rPr>
                          <w:rFonts w:ascii="ArialMT" w:hAnsi="ArialMT"/>
                        </w:rPr>
                      </w:pPr>
                      <w:r>
                        <w:rPr>
                          <w:rFonts w:ascii="ArialMT" w:hAnsi="ArialMT"/>
                        </w:rPr>
                        <w:t xml:space="preserve">WHERE </w:t>
                      </w:r>
                      <w:r>
                        <w:rPr>
                          <w:rFonts w:ascii="ArialMT" w:hAnsi="ArialMT"/>
                          <w:color w:val="006DBF"/>
                        </w:rPr>
                        <w:t>C</w:t>
                      </w:r>
                      <w:r w:rsidRPr="00FA3461">
                        <w:rPr>
                          <w:rFonts w:ascii="ArialMT" w:hAnsi="ArialMT"/>
                        </w:rPr>
                        <w:t>.</w:t>
                      </w:r>
                      <w:r w:rsidRPr="005F4C72">
                        <w:rPr>
                          <w:rFonts w:ascii="ArialMT" w:hAnsi="ArialMT"/>
                        </w:rPr>
                        <w:t>Category_Name</w:t>
                      </w:r>
                      <w:r>
                        <w:rPr>
                          <w:rFonts w:ascii="ArialMT" w:hAnsi="ArialMT"/>
                        </w:rPr>
                        <w:t xml:space="preserve"> = </w:t>
                      </w:r>
                      <w:r w:rsidRPr="004F5794">
                        <w:rPr>
                          <w:rFonts w:ascii="ArialMT" w:hAnsi="ArialMT"/>
                        </w:rPr>
                        <w:t>'</w:t>
                      </w:r>
                      <w:r w:rsidRPr="00B6061E">
                        <w:rPr>
                          <w:rFonts w:ascii="ArialMT" w:hAnsi="ArialMT"/>
                        </w:rPr>
                        <w:t>Couches and Sofas</w:t>
                      </w:r>
                      <w:r w:rsidRPr="004F5794">
                        <w:rPr>
                          <w:rFonts w:ascii="ArialMT" w:hAnsi="ArialMT"/>
                        </w:rPr>
                        <w:t>'</w:t>
                      </w:r>
                    </w:p>
                    <w:p w14:paraId="4A8294F9" w14:textId="3983F41D" w:rsidR="008D4F66" w:rsidRDefault="008D4F66" w:rsidP="00910C58">
                      <w:pPr>
                        <w:spacing w:line="300" w:lineRule="auto"/>
                        <w:rPr>
                          <w:rFonts w:ascii="ArialMT" w:hAnsi="ArialMT" w:hint="eastAsia"/>
                        </w:rPr>
                      </w:pPr>
                      <w:r>
                        <w:rPr>
                          <w:rFonts w:ascii="ArialMT" w:hAnsi="ArialMT"/>
                        </w:rPr>
                        <w:t xml:space="preserve">GROUP BY </w:t>
                      </w:r>
                      <w:r>
                        <w:rPr>
                          <w:rFonts w:ascii="ArialMT" w:hAnsi="ArialMT"/>
                          <w:color w:val="006DBF"/>
                        </w:rPr>
                        <w:t>P</w:t>
                      </w:r>
                      <w:r w:rsidRPr="00FA3461">
                        <w:rPr>
                          <w:rFonts w:ascii="ArialMT" w:hAnsi="ArialMT"/>
                        </w:rPr>
                        <w:t>.</w:t>
                      </w:r>
                      <w:r>
                        <w:rPr>
                          <w:rFonts w:ascii="ArialMT" w:hAnsi="ArialMT"/>
                        </w:rPr>
                        <w:t>PID</w:t>
                      </w:r>
                    </w:p>
                    <w:p w14:paraId="1638C4D8" w14:textId="51D01142" w:rsidR="008D4F66" w:rsidRDefault="008D4F66" w:rsidP="00910C58">
                      <w:pPr>
                        <w:spacing w:line="300" w:lineRule="auto"/>
                        <w:rPr>
                          <w:rFonts w:ascii="ArialMT" w:hAnsi="ArialMT" w:hint="eastAsia"/>
                        </w:rPr>
                      </w:pPr>
                      <w:r>
                        <w:rPr>
                          <w:rFonts w:ascii="ArialMT" w:hAnsi="ArialMT"/>
                        </w:rPr>
                        <w:t xml:space="preserve">HAVING </w:t>
                      </w:r>
                      <w:r w:rsidR="00AF6A27">
                        <w:rPr>
                          <w:rFonts w:ascii="ArialMT" w:hAnsi="ArialMT"/>
                        </w:rPr>
                        <w:t>Diff_Act_Pred_Revenue &gt; 5000 OR Diff_Act_Pred_Revenue &lt; -5000</w:t>
                      </w:r>
                    </w:p>
                    <w:p w14:paraId="485014D5" w14:textId="6943CC9D" w:rsidR="008D4F66" w:rsidRDefault="008D4F66" w:rsidP="00910C58">
                      <w:pPr>
                        <w:spacing w:line="300" w:lineRule="auto"/>
                      </w:pPr>
                      <w:r>
                        <w:rPr>
                          <w:rFonts w:ascii="ArialMT" w:hAnsi="ArialMT"/>
                        </w:rPr>
                        <w:t xml:space="preserve">ORDER BY </w:t>
                      </w:r>
                      <w:r w:rsidR="00AF6A27">
                        <w:rPr>
                          <w:rFonts w:ascii="ArialMT" w:hAnsi="ArialMT"/>
                        </w:rPr>
                        <w:t xml:space="preserve">Diff_Act_Pred_Revenue </w:t>
                      </w:r>
                      <w:r>
                        <w:rPr>
                          <w:rFonts w:ascii="ArialMT" w:hAnsi="ArialMT"/>
                        </w:rPr>
                        <w:t>DESC;</w:t>
                      </w:r>
                    </w:p>
                  </w:txbxContent>
                </v:textbox>
                <w10:wrap type="topAndBottom"/>
              </v:shape>
            </w:pict>
          </mc:Fallback>
        </mc:AlternateContent>
      </w:r>
      <w:r w:rsidR="00FB1B43" w:rsidRPr="007A4CAF">
        <w:rPr>
          <w:color w:val="auto"/>
        </w:rPr>
        <w:t xml:space="preserve">If </w:t>
      </w:r>
      <w:r w:rsidR="003C1E8A">
        <w:rPr>
          <w:color w:val="auto"/>
        </w:rPr>
        <w:t xml:space="preserve">the </w:t>
      </w:r>
      <w:r w:rsidR="00FB1B43" w:rsidRPr="007A4CAF">
        <w:rPr>
          <w:color w:val="auto"/>
        </w:rPr>
        <w:t>revenue difference is greater than $5000 (positive or negative):</w:t>
      </w:r>
      <w:r w:rsidR="00FB1B43" w:rsidRPr="007A4CAF">
        <w:rPr>
          <w:color w:val="0070C0"/>
        </w:rPr>
        <w:t xml:space="preserve"> </w:t>
      </w:r>
      <w:r w:rsidR="00FB1B43" w:rsidRPr="007A4CAF">
        <w:rPr>
          <w:color w:val="auto"/>
        </w:rPr>
        <w:t xml:space="preserve">Display </w:t>
      </w:r>
      <w:r w:rsidR="0047678C" w:rsidRPr="007A4CAF">
        <w:rPr>
          <w:color w:val="auto"/>
        </w:rPr>
        <w:t xml:space="preserve">revenue difference </w:t>
      </w:r>
      <w:r w:rsidR="00FB1B43" w:rsidRPr="007A4CAF">
        <w:rPr>
          <w:color w:val="auto"/>
        </w:rPr>
        <w:t>and sort in descending order.</w:t>
      </w:r>
    </w:p>
    <w:p w14:paraId="71A776E2" w14:textId="40215E3C" w:rsidR="00910C58" w:rsidRPr="008D3209" w:rsidRDefault="00910C58" w:rsidP="00910C58">
      <w:pPr>
        <w:pStyle w:val="Default"/>
        <w:spacing w:line="300" w:lineRule="auto"/>
        <w:ind w:left="360"/>
        <w:rPr>
          <w:color w:val="0070C0"/>
        </w:rPr>
      </w:pPr>
    </w:p>
    <w:p w14:paraId="374E1CC2" w14:textId="021BEE32" w:rsidR="00FB1B43" w:rsidRPr="007A4CAF" w:rsidRDefault="00FB1B43"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48DAE17" w14:textId="219C0FB1" w:rsidR="0065000C" w:rsidRPr="007A4CAF" w:rsidRDefault="0065000C" w:rsidP="00A5471C">
      <w:pPr>
        <w:spacing w:line="300" w:lineRule="auto"/>
        <w:rPr>
          <w:rFonts w:ascii="Arial" w:hAnsi="Arial" w:cs="Arial"/>
        </w:rPr>
      </w:pPr>
    </w:p>
    <w:p w14:paraId="604966E0" w14:textId="228BAFEB" w:rsidR="0065000C" w:rsidRPr="00265E97" w:rsidRDefault="0065000C" w:rsidP="00A5471C">
      <w:pPr>
        <w:spacing w:line="300" w:lineRule="auto"/>
        <w:rPr>
          <w:rFonts w:ascii="Arial" w:hAnsi="Arial" w:cs="Arial"/>
          <w:sz w:val="32"/>
          <w:szCs w:val="32"/>
          <w:u w:val="single"/>
        </w:rPr>
      </w:pPr>
      <w:bookmarkStart w:id="31" w:name="Get_Available_State_List"/>
      <w:r w:rsidRPr="007A4CAF">
        <w:rPr>
          <w:rFonts w:ascii="Arial" w:hAnsi="Arial" w:cs="Arial"/>
          <w:sz w:val="32"/>
          <w:szCs w:val="32"/>
          <w:u w:val="single"/>
        </w:rPr>
        <w:t>Get Available State List</w:t>
      </w:r>
      <w:bookmarkEnd w:id="31"/>
    </w:p>
    <w:p w14:paraId="7AFC8BCB"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458BE49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w:t>
      </w:r>
      <w:r w:rsidRPr="007A4CAF">
        <w:rPr>
          <w:rFonts w:ascii="Arial" w:hAnsi="Arial" w:cs="Arial"/>
          <w:b/>
          <w:bCs/>
          <w:i/>
          <w:iCs/>
        </w:rPr>
        <w:t>View Store Revenue by Year by State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22CCE918" w14:textId="0D2DB3B1"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Get Available State List</w:t>
      </w:r>
      <w:r w:rsidRPr="007A4CAF">
        <w:rPr>
          <w:rFonts w:ascii="Arial" w:hAnsi="Arial" w:cs="Arial"/>
        </w:rPr>
        <w:t xml:space="preserve"> task: query for information about the available </w:t>
      </w:r>
      <w:r w:rsidRPr="0093081A">
        <w:rPr>
          <w:rFonts w:ascii="Arial" w:hAnsi="Arial" w:cs="Arial"/>
          <w:i/>
        </w:rPr>
        <w:t>State_Location</w:t>
      </w:r>
      <w:r w:rsidRPr="007A4CAF">
        <w:rPr>
          <w:rFonts w:ascii="Arial" w:hAnsi="Arial" w:cs="Arial"/>
          <w:i/>
          <w:iCs/>
        </w:rPr>
        <w:t xml:space="preserve"> </w:t>
      </w:r>
      <w:r w:rsidRPr="007A4CAF">
        <w:rPr>
          <w:rFonts w:ascii="Arial" w:hAnsi="Arial" w:cs="Arial"/>
        </w:rPr>
        <w:t xml:space="preserve">field from the </w:t>
      </w:r>
      <w:r w:rsidRPr="007A4CAF">
        <w:rPr>
          <w:rFonts w:ascii="Arial" w:hAnsi="Arial" w:cs="Arial"/>
          <w:color w:val="4472C4" w:themeColor="accent1"/>
        </w:rPr>
        <w:t>CITY</w:t>
      </w:r>
      <w:r w:rsidRPr="007A4CAF">
        <w:rPr>
          <w:rFonts w:ascii="Arial" w:hAnsi="Arial" w:cs="Arial"/>
        </w:rPr>
        <w:t xml:space="preserve"> table.</w:t>
      </w:r>
    </w:p>
    <w:p w14:paraId="2A1703B4"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Display </w:t>
      </w:r>
      <w:r w:rsidRPr="007A4CAF">
        <w:rPr>
          <w:rFonts w:ascii="Arial" w:hAnsi="Arial" w:cs="Arial"/>
          <w:i/>
          <w:iCs/>
        </w:rPr>
        <w:t>State_Location</w:t>
      </w:r>
      <w:r w:rsidRPr="007A4CAF">
        <w:rPr>
          <w:rFonts w:ascii="Arial" w:hAnsi="Arial" w:cs="Arial"/>
        </w:rPr>
        <w:t xml:space="preserve"> list in ascending order on the drop-down list. </w:t>
      </w:r>
    </w:p>
    <w:p w14:paraId="4FF5DCE4"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26280221"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lastRenderedPageBreak/>
        <w:t>Upon:</w:t>
      </w:r>
    </w:p>
    <w:p w14:paraId="67E663A8"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0C8A22AA" w14:textId="28A0FE26"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If </w:t>
      </w:r>
      <w:r w:rsidR="004E49AB" w:rsidRPr="0093081A">
        <w:rPr>
          <w:rFonts w:ascii="Arial" w:hAnsi="Arial" w:cs="Arial"/>
          <w:i/>
        </w:rPr>
        <w:t>State_Location</w:t>
      </w:r>
      <w:r w:rsidR="004E49AB" w:rsidRPr="007A4CAF">
        <w:rPr>
          <w:rFonts w:ascii="Arial" w:hAnsi="Arial" w:cs="Arial"/>
          <w:i/>
          <w:iCs/>
        </w:rPr>
        <w:t xml:space="preserve"> </w:t>
      </w:r>
      <w:r w:rsidRPr="007A4CAF">
        <w:rPr>
          <w:rFonts w:ascii="Arial" w:hAnsi="Arial" w:cs="Arial"/>
        </w:rPr>
        <w:t xml:space="preserve">is selected – Jump to the </w:t>
      </w:r>
      <w:r w:rsidRPr="007A4CAF">
        <w:rPr>
          <w:rFonts w:ascii="Arial" w:hAnsi="Arial" w:cs="Arial"/>
          <w:b/>
          <w:bCs/>
        </w:rPr>
        <w:t>View State Revenue by Year by State Report</w:t>
      </w:r>
      <w:r w:rsidRPr="007A4CAF">
        <w:rPr>
          <w:rFonts w:ascii="Arial" w:hAnsi="Arial" w:cs="Arial"/>
        </w:rPr>
        <w:t xml:space="preserve"> task.</w:t>
      </w:r>
    </w:p>
    <w:p w14:paraId="2A608630" w14:textId="0E651E67" w:rsidR="0065000C" w:rsidRDefault="001416C6" w:rsidP="00A5471C">
      <w:pPr>
        <w:pStyle w:val="ListParagraph"/>
        <w:numPr>
          <w:ilvl w:val="2"/>
          <w:numId w:val="11"/>
        </w:numPr>
        <w:spacing w:line="300" w:lineRule="auto"/>
        <w:rPr>
          <w:rFonts w:ascii="Arial" w:hAnsi="Arial" w:cs="Arial"/>
        </w:rPr>
      </w:pPr>
      <w:r>
        <w:rPr>
          <w:rFonts w:ascii="Arial" w:hAnsi="Arial" w:cs="Arial"/>
          <w:noProof/>
        </w:rPr>
        <mc:AlternateContent>
          <mc:Choice Requires="wps">
            <w:drawing>
              <wp:anchor distT="0" distB="0" distL="114300" distR="114300" simplePos="0" relativeHeight="251667456" behindDoc="0" locked="0" layoutInCell="1" allowOverlap="1" wp14:anchorId="59E42F0B" wp14:editId="59D1005D">
                <wp:simplePos x="0" y="0"/>
                <wp:positionH relativeFrom="margin">
                  <wp:posOffset>485775</wp:posOffset>
                </wp:positionH>
                <wp:positionV relativeFrom="paragraph">
                  <wp:posOffset>490855</wp:posOffset>
                </wp:positionV>
                <wp:extent cx="5340096" cy="347472"/>
                <wp:effectExtent l="0" t="0" r="13335" b="14605"/>
                <wp:wrapTopAndBottom/>
                <wp:docPr id="5" name="Text Box 5"/>
                <wp:cNvGraphicFramePr/>
                <a:graphic xmlns:a="http://schemas.openxmlformats.org/drawingml/2006/main">
                  <a:graphicData uri="http://schemas.microsoft.com/office/word/2010/wordprocessingShape">
                    <wps:wsp>
                      <wps:cNvSpPr txBox="1"/>
                      <wps:spPr>
                        <a:xfrm>
                          <a:off x="0" y="0"/>
                          <a:ext cx="5340096" cy="347472"/>
                        </a:xfrm>
                        <a:prstGeom prst="rect">
                          <a:avLst/>
                        </a:prstGeom>
                        <a:solidFill>
                          <a:schemeClr val="lt1"/>
                        </a:solidFill>
                        <a:ln w="12700">
                          <a:solidFill>
                            <a:schemeClr val="tx1"/>
                          </a:solidFill>
                        </a:ln>
                      </wps:spPr>
                      <wps:txbx>
                        <w:txbxContent>
                          <w:p w14:paraId="456C7EFF" w14:textId="6E4FE125" w:rsidR="00FC4262" w:rsidRPr="003F3440" w:rsidRDefault="00FC4262" w:rsidP="00FC4262">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w:t>
                            </w:r>
                            <w:r w:rsidR="00C37048">
                              <w:rPr>
                                <w:rFonts w:ascii="ArialMT" w:hAnsi="ArialMT"/>
                              </w:rPr>
                              <w:t>S</w:t>
                            </w:r>
                            <w:r w:rsidRPr="003F3440">
                              <w:rPr>
                                <w:rFonts w:ascii="ArialMT" w:hAnsi="ArialMT"/>
                              </w:rPr>
                              <w:t>tate_</w:t>
                            </w:r>
                            <w:r w:rsidR="00C37048">
                              <w:rPr>
                                <w:rFonts w:ascii="ArialMT" w:hAnsi="ArialMT"/>
                              </w:rPr>
                              <w:t>L</w:t>
                            </w:r>
                            <w:r w:rsidRPr="003F3440">
                              <w:rPr>
                                <w:rFonts w:ascii="ArialMT" w:hAnsi="ArialMT"/>
                              </w:rPr>
                              <w:t xml:space="preserve">ocation From </w:t>
                            </w:r>
                            <w:r w:rsidR="00C37048">
                              <w:rPr>
                                <w:rFonts w:ascii="ArialMT" w:hAnsi="ArialMT"/>
                                <w:color w:val="0070C0"/>
                              </w:rPr>
                              <w:t>CITY</w:t>
                            </w:r>
                            <w:r w:rsidRPr="003F3440">
                              <w:rPr>
                                <w:rFonts w:ascii="ArialMT" w:hAnsi="ArialMT"/>
                              </w:rPr>
                              <w:t xml:space="preserve"> ORDER BY </w:t>
                            </w:r>
                            <w:r w:rsidR="00C37048">
                              <w:rPr>
                                <w:rFonts w:ascii="ArialMT" w:hAnsi="ArialMT"/>
                              </w:rPr>
                              <w:t>S</w:t>
                            </w:r>
                            <w:r w:rsidRPr="003F3440">
                              <w:rPr>
                                <w:rFonts w:ascii="ArialMT" w:hAnsi="ArialMT"/>
                              </w:rPr>
                              <w:t>tate_</w:t>
                            </w:r>
                            <w:r w:rsidR="00C37048">
                              <w:rPr>
                                <w:rFonts w:ascii="ArialMT" w:hAnsi="ArialMT"/>
                              </w:rPr>
                              <w:t>L</w:t>
                            </w:r>
                            <w:r w:rsidRPr="003F3440">
                              <w:rPr>
                                <w:rFonts w:ascii="ArialMT" w:hAnsi="ArialMT"/>
                              </w:rPr>
                              <w:t>ocation;</w:t>
                            </w:r>
                          </w:p>
                          <w:p w14:paraId="6E50DD84" w14:textId="77777777" w:rsidR="00FC4262" w:rsidRDefault="00FC4262" w:rsidP="00FC426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42F0B" id="Text Box 5" o:spid="_x0000_s1030" type="#_x0000_t202" style="position:absolute;left:0;text-align:left;margin-left:38.25pt;margin-top:38.65pt;width:420.5pt;height:27.3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" fillcolor="white [3201]" strokecolor="black [3213]" strokeweight="1pt">
                <v:textbox>
                  <w:txbxContent>
                    <w:p w14:paraId="456C7EFF" w14:textId="6E4FE125" w:rsidR="00FC4262" w:rsidRPr="003F3440" w:rsidRDefault="00FC4262" w:rsidP="00FC4262">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w:t>
                      </w:r>
                      <w:r w:rsidR="00C37048">
                        <w:rPr>
                          <w:rFonts w:ascii="ArialMT" w:hAnsi="ArialMT"/>
                        </w:rPr>
                        <w:t>S</w:t>
                      </w:r>
                      <w:r w:rsidRPr="003F3440">
                        <w:rPr>
                          <w:rFonts w:ascii="ArialMT" w:hAnsi="ArialMT"/>
                        </w:rPr>
                        <w:t>tate_</w:t>
                      </w:r>
                      <w:r w:rsidR="00C37048">
                        <w:rPr>
                          <w:rFonts w:ascii="ArialMT" w:hAnsi="ArialMT"/>
                        </w:rPr>
                        <w:t>L</w:t>
                      </w:r>
                      <w:r w:rsidRPr="003F3440">
                        <w:rPr>
                          <w:rFonts w:ascii="ArialMT" w:hAnsi="ArialMT"/>
                        </w:rPr>
                        <w:t xml:space="preserve">ocation From </w:t>
                      </w:r>
                      <w:r w:rsidR="00C37048">
                        <w:rPr>
                          <w:rFonts w:ascii="ArialMT" w:hAnsi="ArialMT"/>
                          <w:color w:val="0070C0"/>
                        </w:rPr>
                        <w:t>CITY</w:t>
                      </w:r>
                      <w:r w:rsidRPr="003F3440">
                        <w:rPr>
                          <w:rFonts w:ascii="ArialMT" w:hAnsi="ArialMT"/>
                        </w:rPr>
                        <w:t xml:space="preserve"> ORDER BY </w:t>
                      </w:r>
                      <w:r w:rsidR="00C37048">
                        <w:rPr>
                          <w:rFonts w:ascii="ArialMT" w:hAnsi="ArialMT"/>
                        </w:rPr>
                        <w:t>S</w:t>
                      </w:r>
                      <w:r w:rsidRPr="003F3440">
                        <w:rPr>
                          <w:rFonts w:ascii="ArialMT" w:hAnsi="ArialMT"/>
                        </w:rPr>
                        <w:t>tate_</w:t>
                      </w:r>
                      <w:r w:rsidR="00C37048">
                        <w:rPr>
                          <w:rFonts w:ascii="ArialMT" w:hAnsi="ArialMT"/>
                        </w:rPr>
                        <w:t>L</w:t>
                      </w:r>
                      <w:r w:rsidRPr="003F3440">
                        <w:rPr>
                          <w:rFonts w:ascii="ArialMT" w:hAnsi="ArialMT"/>
                        </w:rPr>
                        <w:t>ocation;</w:t>
                      </w:r>
                    </w:p>
                    <w:p w14:paraId="6E50DD84" w14:textId="77777777" w:rsidR="00FC4262" w:rsidRDefault="00FC4262" w:rsidP="00FC4262"/>
                  </w:txbxContent>
                </v:textbox>
                <w10:wrap type="topAndBottom" anchorx="margin"/>
              </v:shape>
            </w:pict>
          </mc:Fallback>
        </mc:AlternateContent>
      </w:r>
      <w:r w:rsidR="0065000C" w:rsidRPr="007A4CAF">
        <w:rPr>
          <w:rFonts w:ascii="Arial" w:hAnsi="Arial" w:cs="Arial"/>
        </w:rPr>
        <w:t xml:space="preserve">If </w:t>
      </w:r>
      <w:r w:rsidR="004E49AB" w:rsidRPr="0093081A">
        <w:rPr>
          <w:rFonts w:ascii="Arial" w:hAnsi="Arial" w:cs="Arial"/>
          <w:i/>
        </w:rPr>
        <w:t>State_Location</w:t>
      </w:r>
      <w:r w:rsidR="004E49AB" w:rsidRPr="007A4CAF">
        <w:rPr>
          <w:rFonts w:ascii="Arial" w:hAnsi="Arial" w:cs="Arial"/>
          <w:i/>
          <w:iCs/>
        </w:rPr>
        <w:t xml:space="preserve"> </w:t>
      </w:r>
      <w:r w:rsidR="0065000C" w:rsidRPr="007A4CAF">
        <w:rPr>
          <w:rFonts w:ascii="Arial" w:hAnsi="Arial" w:cs="Arial"/>
        </w:rPr>
        <w:t xml:space="preserve">field is empty – </w:t>
      </w:r>
      <w:r w:rsidR="00C66EE9">
        <w:rPr>
          <w:rFonts w:ascii="Arial" w:hAnsi="Arial" w:cs="Arial"/>
        </w:rPr>
        <w:t>D</w:t>
      </w:r>
      <w:r w:rsidR="0065000C" w:rsidRPr="007A4CAF">
        <w:rPr>
          <w:rFonts w:ascii="Arial" w:hAnsi="Arial" w:cs="Arial"/>
        </w:rPr>
        <w:t>isplay a message asking for user input.</w:t>
      </w:r>
    </w:p>
    <w:p w14:paraId="7EDE9C8C" w14:textId="6BD96784" w:rsidR="00FC4262" w:rsidRPr="00FC4262" w:rsidRDefault="00FC4262" w:rsidP="00FC4262">
      <w:pPr>
        <w:spacing w:line="300" w:lineRule="auto"/>
        <w:rPr>
          <w:rFonts w:ascii="Arial" w:hAnsi="Arial" w:cs="Arial"/>
        </w:rPr>
      </w:pPr>
    </w:p>
    <w:p w14:paraId="54089C47"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2D398EDD" w14:textId="77777777" w:rsidR="0065000C" w:rsidRPr="007A4CAF" w:rsidRDefault="0065000C" w:rsidP="00A5471C">
      <w:pPr>
        <w:spacing w:line="300" w:lineRule="auto"/>
        <w:rPr>
          <w:rFonts w:ascii="Arial" w:hAnsi="Arial" w:cs="Arial"/>
          <w:sz w:val="32"/>
          <w:szCs w:val="32"/>
          <w:u w:val="single"/>
        </w:rPr>
      </w:pPr>
    </w:p>
    <w:p w14:paraId="16A6F48B" w14:textId="37792737" w:rsidR="0065000C" w:rsidRPr="004C206A" w:rsidRDefault="0065000C" w:rsidP="00A5471C">
      <w:pPr>
        <w:spacing w:line="300" w:lineRule="auto"/>
        <w:rPr>
          <w:rFonts w:ascii="Arial" w:hAnsi="Arial" w:cs="Arial"/>
          <w:sz w:val="32"/>
          <w:szCs w:val="32"/>
          <w:u w:val="single"/>
        </w:rPr>
      </w:pPr>
      <w:bookmarkStart w:id="32" w:name="View_Store_Revenue_by_Year_by_State"/>
      <w:r w:rsidRPr="007A4CAF">
        <w:rPr>
          <w:rFonts w:ascii="Arial" w:hAnsi="Arial" w:cs="Arial"/>
          <w:sz w:val="32"/>
          <w:szCs w:val="32"/>
          <w:u w:val="single"/>
        </w:rPr>
        <w:t>View Store Revenue by Year by State Report</w:t>
      </w:r>
      <w:bookmarkEnd w:id="32"/>
    </w:p>
    <w:p w14:paraId="1E002C80" w14:textId="77777777" w:rsidR="0065000C" w:rsidRPr="007A4CAF" w:rsidRDefault="0065000C" w:rsidP="00A5471C">
      <w:pPr>
        <w:spacing w:line="300" w:lineRule="auto"/>
        <w:rPr>
          <w:rFonts w:ascii="Arial" w:hAnsi="Arial" w:cs="Arial"/>
          <w:sz w:val="28"/>
          <w:szCs w:val="28"/>
        </w:rPr>
      </w:pPr>
      <w:r w:rsidRPr="007A4CAF">
        <w:rPr>
          <w:rFonts w:ascii="Arial" w:hAnsi="Arial" w:cs="Arial"/>
          <w:sz w:val="28"/>
          <w:szCs w:val="28"/>
        </w:rPr>
        <w:t>Abstract Code</w:t>
      </w:r>
    </w:p>
    <w:p w14:paraId="07B7E03A"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3421CD9D" w14:textId="0EF930CA"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w:t>
      </w:r>
      <w:r w:rsidR="008C44EB" w:rsidRPr="0093081A">
        <w:rPr>
          <w:rFonts w:ascii="Arial" w:hAnsi="Arial" w:cs="Arial"/>
          <w:i/>
        </w:rPr>
        <w:t>State_Location</w:t>
      </w:r>
      <w:r w:rsidR="008C44EB" w:rsidRPr="007A4CAF">
        <w:rPr>
          <w:rFonts w:ascii="Arial" w:hAnsi="Arial" w:cs="Arial"/>
          <w:i/>
          <w:iCs/>
        </w:rPr>
        <w:t xml:space="preserve"> </w:t>
      </w:r>
      <w:r w:rsidRPr="007A4CAF">
        <w:rPr>
          <w:rFonts w:ascii="Arial" w:hAnsi="Arial" w:cs="Arial"/>
        </w:rPr>
        <w:t>input field, then proceed.</w:t>
      </w:r>
    </w:p>
    <w:p w14:paraId="0FD9D0E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Revenue by Year by State Report</w:t>
      </w:r>
      <w:r w:rsidRPr="007A4CAF">
        <w:rPr>
          <w:rFonts w:ascii="Arial" w:hAnsi="Arial" w:cs="Arial"/>
        </w:rPr>
        <w:t xml:space="preserve"> task: </w:t>
      </w:r>
    </w:p>
    <w:p w14:paraId="322F4791" w14:textId="55B13C55"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Find all stores from the </w:t>
      </w:r>
      <w:r w:rsidRPr="007A4CAF">
        <w:rPr>
          <w:rFonts w:ascii="Arial" w:hAnsi="Arial" w:cs="Arial"/>
          <w:color w:val="4472C4" w:themeColor="accent1"/>
        </w:rPr>
        <w:t>STORE</w:t>
      </w:r>
      <w:r w:rsidRPr="007A4CAF">
        <w:rPr>
          <w:rFonts w:ascii="Arial" w:hAnsi="Arial" w:cs="Arial"/>
        </w:rPr>
        <w:t xml:space="preserve"> table based on the </w:t>
      </w:r>
      <w:r w:rsidR="009F77FE" w:rsidRPr="0093081A">
        <w:rPr>
          <w:rFonts w:ascii="Arial" w:hAnsi="Arial" w:cs="Arial"/>
          <w:i/>
        </w:rPr>
        <w:t>State_Location</w:t>
      </w:r>
      <w:r w:rsidR="009F77FE" w:rsidRPr="007A4CAF">
        <w:rPr>
          <w:rFonts w:ascii="Arial" w:hAnsi="Arial" w:cs="Arial"/>
          <w:i/>
          <w:iCs/>
        </w:rPr>
        <w:t xml:space="preserve"> </w:t>
      </w:r>
      <w:r w:rsidRPr="007A4CAF">
        <w:rPr>
          <w:rFonts w:ascii="Arial" w:hAnsi="Arial" w:cs="Arial"/>
        </w:rPr>
        <w:t xml:space="preserve">(from the </w:t>
      </w:r>
      <w:r w:rsidRPr="007A4CAF">
        <w:rPr>
          <w:rFonts w:ascii="Arial" w:hAnsi="Arial" w:cs="Arial"/>
          <w:color w:val="4472C4" w:themeColor="accent1"/>
        </w:rPr>
        <w:t>CITY</w:t>
      </w:r>
      <w:r w:rsidRPr="007A4CAF">
        <w:rPr>
          <w:rFonts w:ascii="Arial" w:hAnsi="Arial" w:cs="Arial"/>
        </w:rPr>
        <w:t xml:space="preserve"> table) selected.</w:t>
      </w:r>
    </w:p>
    <w:p w14:paraId="5AD95ADE"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On every sale </w:t>
      </w:r>
      <w:r w:rsidRPr="007A4CAF">
        <w:rPr>
          <w:rFonts w:ascii="Arial" w:hAnsi="Arial" w:cs="Arial"/>
          <w:i/>
          <w:iCs/>
        </w:rPr>
        <w:t>date</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find each product’s sale revenue based on Total_Amount (from the </w:t>
      </w:r>
      <w:r w:rsidRPr="007A4CAF">
        <w:rPr>
          <w:rFonts w:ascii="Arial" w:hAnsi="Arial" w:cs="Arial"/>
          <w:color w:val="4472C4" w:themeColor="accent1"/>
        </w:rPr>
        <w:t>SALE</w:t>
      </w:r>
      <w:r w:rsidRPr="007A4CAF">
        <w:rPr>
          <w:rFonts w:ascii="Arial" w:hAnsi="Arial" w:cs="Arial"/>
        </w:rPr>
        <w:t xml:space="preserve"> table). </w:t>
      </w:r>
    </w:p>
    <w:p w14:paraId="5F7FE4A4"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Total_Amount (from the </w:t>
      </w:r>
      <w:r w:rsidRPr="007A4CAF">
        <w:rPr>
          <w:rFonts w:ascii="Arial" w:hAnsi="Arial" w:cs="Arial"/>
          <w:color w:val="4472C4" w:themeColor="accent1"/>
        </w:rPr>
        <w:t>SALE</w:t>
      </w:r>
      <w:r w:rsidRPr="007A4CAF">
        <w:rPr>
          <w:rFonts w:ascii="Arial" w:hAnsi="Arial" w:cs="Arial"/>
        </w:rPr>
        <w:t xml:space="preserve"> table) is calculated based on the Date purchased (from the </w:t>
      </w:r>
      <w:r w:rsidRPr="007A4CAF">
        <w:rPr>
          <w:rFonts w:ascii="Arial" w:hAnsi="Arial" w:cs="Arial"/>
          <w:color w:val="4472C4" w:themeColor="accent1"/>
        </w:rPr>
        <w:t>DAY</w:t>
      </w:r>
      <w:r w:rsidRPr="007A4CAF">
        <w:rPr>
          <w:rFonts w:ascii="Arial" w:hAnsi="Arial" w:cs="Arial"/>
        </w:rPr>
        <w:t xml:space="preserve"> table), the Quantity (from the </w:t>
      </w:r>
      <w:r w:rsidRPr="007A4CAF">
        <w:rPr>
          <w:rFonts w:ascii="Arial" w:hAnsi="Arial" w:cs="Arial"/>
          <w:color w:val="4472C4" w:themeColor="accent1"/>
        </w:rPr>
        <w:t>SALE</w:t>
      </w:r>
      <w:r w:rsidRPr="007A4CAF">
        <w:rPr>
          <w:rFonts w:ascii="Arial" w:hAnsi="Arial" w:cs="Arial"/>
        </w:rPr>
        <w:t xml:space="preserve"> table), and individual item price.</w:t>
      </w:r>
    </w:p>
    <w:p w14:paraId="48735A4B" w14:textId="77777777" w:rsidR="0065000C" w:rsidRPr="007A4CAF" w:rsidRDefault="0065000C" w:rsidP="00A5471C">
      <w:pPr>
        <w:pStyle w:val="ListParagraph"/>
        <w:numPr>
          <w:ilvl w:val="2"/>
          <w:numId w:val="11"/>
        </w:numPr>
        <w:spacing w:line="300" w:lineRule="auto"/>
        <w:rPr>
          <w:rFonts w:ascii="Arial" w:hAnsi="Arial" w:cs="Arial"/>
        </w:rPr>
      </w:pPr>
      <w:r w:rsidRPr="007A4CAF">
        <w:rPr>
          <w:rFonts w:ascii="Arial" w:hAnsi="Arial" w:cs="Arial"/>
        </w:rPr>
        <w:t xml:space="preserve">Individual item prices can be determined by Retail_Price (from the </w:t>
      </w:r>
      <w:r w:rsidRPr="007A4CAF">
        <w:rPr>
          <w:rFonts w:ascii="Arial" w:hAnsi="Arial" w:cs="Arial"/>
          <w:color w:val="4472C4" w:themeColor="accent1"/>
        </w:rPr>
        <w:t>PRODUCT</w:t>
      </w:r>
      <w:r w:rsidRPr="007A4CAF">
        <w:rPr>
          <w:rFonts w:ascii="Arial" w:hAnsi="Arial" w:cs="Arial"/>
        </w:rPr>
        <w:t xml:space="preserve"> table) or Discount_Price (from the </w:t>
      </w:r>
      <w:r w:rsidRPr="007A4CAF">
        <w:rPr>
          <w:rFonts w:ascii="Arial" w:hAnsi="Arial" w:cs="Arial"/>
          <w:color w:val="4472C4" w:themeColor="accent1"/>
        </w:rPr>
        <w:t>DISCOUNT</w:t>
      </w:r>
      <w:r w:rsidRPr="007A4CAF">
        <w:rPr>
          <w:rFonts w:ascii="Arial" w:hAnsi="Arial" w:cs="Arial"/>
        </w:rPr>
        <w:t xml:space="preserve"> table) when the product has a discount. </w:t>
      </w:r>
    </w:p>
    <w:p w14:paraId="0C5BCC9C" w14:textId="77777777" w:rsidR="0065000C" w:rsidRPr="007A4CAF" w:rsidRDefault="0065000C" w:rsidP="00A5471C">
      <w:pPr>
        <w:pStyle w:val="ListParagraph"/>
        <w:numPr>
          <w:ilvl w:val="1"/>
          <w:numId w:val="11"/>
        </w:numPr>
        <w:spacing w:line="300" w:lineRule="auto"/>
        <w:rPr>
          <w:rFonts w:ascii="Arial" w:hAnsi="Arial" w:cs="Arial"/>
        </w:rPr>
      </w:pPr>
      <w:r w:rsidRPr="007A4CAF">
        <w:rPr>
          <w:rFonts w:ascii="Arial" w:hAnsi="Arial" w:cs="Arial"/>
        </w:rPr>
        <w:t xml:space="preserve">In each year, at each store in the selected state, find the total revenue by aggregating all products’ sale revenue on every sale date in that year. </w:t>
      </w:r>
    </w:p>
    <w:p w14:paraId="38C53C96" w14:textId="384F193E" w:rsidR="0065000C" w:rsidRDefault="0065000C" w:rsidP="00A5471C">
      <w:pPr>
        <w:pStyle w:val="ListParagraph"/>
        <w:numPr>
          <w:ilvl w:val="1"/>
          <w:numId w:val="11"/>
        </w:numPr>
        <w:spacing w:line="300" w:lineRule="auto"/>
        <w:rPr>
          <w:rFonts w:ascii="Arial" w:hAnsi="Arial" w:cs="Arial"/>
        </w:rPr>
      </w:pPr>
      <w:r w:rsidRPr="007A4CAF">
        <w:rPr>
          <w:rFonts w:ascii="Arial" w:hAnsi="Arial" w:cs="Arial"/>
        </w:rPr>
        <w:t>Sort by sale year ascending</w:t>
      </w:r>
      <w:r w:rsidR="006C2A32">
        <w:rPr>
          <w:rFonts w:ascii="Arial" w:hAnsi="Arial" w:cs="Arial"/>
        </w:rPr>
        <w:t>ly</w:t>
      </w:r>
      <w:r w:rsidRPr="007A4CAF">
        <w:rPr>
          <w:rFonts w:ascii="Arial" w:hAnsi="Arial" w:cs="Arial"/>
        </w:rPr>
        <w:t xml:space="preserve">, then sort by total revenue in descending order for each store in the selected state, display Store_Number (from the </w:t>
      </w:r>
      <w:r w:rsidRPr="007A4CAF">
        <w:rPr>
          <w:rFonts w:ascii="Arial" w:hAnsi="Arial" w:cs="Arial"/>
          <w:color w:val="4472C4" w:themeColor="accent1"/>
        </w:rPr>
        <w:t>STORE</w:t>
      </w:r>
      <w:r w:rsidRPr="007A4CAF">
        <w:rPr>
          <w:rFonts w:ascii="Arial" w:hAnsi="Arial" w:cs="Arial"/>
        </w:rPr>
        <w:t xml:space="preserve"> table), Street_Address (from the </w:t>
      </w:r>
      <w:r w:rsidRPr="007A4CAF">
        <w:rPr>
          <w:rFonts w:ascii="Arial" w:hAnsi="Arial" w:cs="Arial"/>
          <w:color w:val="4472C4" w:themeColor="accent1"/>
        </w:rPr>
        <w:t>STORE</w:t>
      </w:r>
      <w:r w:rsidRPr="007A4CAF">
        <w:rPr>
          <w:rFonts w:ascii="Arial" w:hAnsi="Arial" w:cs="Arial"/>
        </w:rPr>
        <w:t xml:space="preserve"> table) of the store, and City_Name (from the </w:t>
      </w:r>
      <w:r w:rsidRPr="007A4CAF">
        <w:rPr>
          <w:rFonts w:ascii="Arial" w:hAnsi="Arial" w:cs="Arial"/>
          <w:color w:val="4472C4" w:themeColor="accent1"/>
        </w:rPr>
        <w:t>CITY</w:t>
      </w:r>
      <w:r w:rsidRPr="007A4CAF">
        <w:rPr>
          <w:rFonts w:ascii="Arial" w:hAnsi="Arial" w:cs="Arial"/>
        </w:rPr>
        <w:t xml:space="preserve"> table).</w:t>
      </w:r>
    </w:p>
    <w:p w14:paraId="4D882F2C" w14:textId="4630DB89" w:rsidR="001416C6" w:rsidRPr="007A4CAF" w:rsidRDefault="001416C6" w:rsidP="001416C6">
      <w:pPr>
        <w:pStyle w:val="ListParagraph"/>
        <w:spacing w:line="300" w:lineRule="auto"/>
        <w:ind w:left="1440"/>
        <w:rPr>
          <w:rFonts w:ascii="Arial" w:hAnsi="Arial" w:cs="Arial"/>
        </w:rPr>
      </w:pPr>
      <w:r>
        <w:rPr>
          <w:rFonts w:ascii="Arial" w:hAnsi="Arial" w:cs="Arial"/>
          <w:noProof/>
        </w:rPr>
        <w:lastRenderedPageBreak/>
        <mc:AlternateContent>
          <mc:Choice Requires="wps">
            <w:drawing>
              <wp:anchor distT="0" distB="0" distL="114300" distR="114300" simplePos="0" relativeHeight="251669504" behindDoc="0" locked="0" layoutInCell="1" allowOverlap="1" wp14:anchorId="5B62FDCB" wp14:editId="6A97B692">
                <wp:simplePos x="0" y="0"/>
                <wp:positionH relativeFrom="margin">
                  <wp:posOffset>502920</wp:posOffset>
                </wp:positionH>
                <wp:positionV relativeFrom="paragraph">
                  <wp:posOffset>152400</wp:posOffset>
                </wp:positionV>
                <wp:extent cx="5339715" cy="1607820"/>
                <wp:effectExtent l="0" t="0" r="13335" b="11430"/>
                <wp:wrapTopAndBottom/>
                <wp:docPr id="6" name="Text Box 6"/>
                <wp:cNvGraphicFramePr/>
                <a:graphic xmlns:a="http://schemas.openxmlformats.org/drawingml/2006/main">
                  <a:graphicData uri="http://schemas.microsoft.com/office/word/2010/wordprocessingShape">
                    <wps:wsp>
                      <wps:cNvSpPr txBox="1"/>
                      <wps:spPr>
                        <a:xfrm>
                          <a:off x="0" y="0"/>
                          <a:ext cx="5339715" cy="1607820"/>
                        </a:xfrm>
                        <a:prstGeom prst="rect">
                          <a:avLst/>
                        </a:prstGeom>
                        <a:solidFill>
                          <a:schemeClr val="lt1"/>
                        </a:solidFill>
                        <a:ln w="12700">
                          <a:solidFill>
                            <a:schemeClr val="tx1"/>
                          </a:solidFill>
                        </a:ln>
                      </wps:spPr>
                      <wps:txbx>
                        <w:txbxContent>
                          <w:p w14:paraId="48500450" w14:textId="75A3EA31"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w:t>
                            </w:r>
                            <w:r w:rsidRPr="003F3440">
                              <w:rPr>
                                <w:rFonts w:ascii="ArialMT" w:hAnsi="ArialMT"/>
                                <w:color w:val="0070C0"/>
                              </w:rPr>
                              <w:t>S</w:t>
                            </w:r>
                            <w:r w:rsidR="00C37048">
                              <w:rPr>
                                <w:rFonts w:ascii="ArialMT" w:hAnsi="ArialMT"/>
                                <w:color w:val="0070C0"/>
                              </w:rPr>
                              <w:t>TORE</w:t>
                            </w:r>
                            <w:r w:rsidRPr="003F3440">
                              <w:rPr>
                                <w:rFonts w:ascii="ArialMT" w:hAnsi="ArialMT"/>
                              </w:rPr>
                              <w:t>.</w:t>
                            </w:r>
                            <w:r w:rsidR="00C37048">
                              <w:rPr>
                                <w:rFonts w:ascii="ArialMT" w:hAnsi="ArialMT"/>
                              </w:rPr>
                              <w:t>S</w:t>
                            </w:r>
                            <w:r w:rsidRPr="003F3440">
                              <w:rPr>
                                <w:rFonts w:ascii="ArialMT" w:hAnsi="ArialMT"/>
                              </w:rPr>
                              <w:t>tore_</w:t>
                            </w:r>
                            <w:r w:rsidR="00C37048">
                              <w:rPr>
                                <w:rFonts w:ascii="ArialMT" w:hAnsi="ArialMT"/>
                              </w:rPr>
                              <w:t>N</w:t>
                            </w:r>
                            <w:r w:rsidRPr="003F3440">
                              <w:rPr>
                                <w:rFonts w:ascii="ArialMT" w:hAnsi="ArialMT"/>
                              </w:rPr>
                              <w:t xml:space="preserve">umber, </w:t>
                            </w:r>
                            <w:r w:rsidR="00C37048">
                              <w:rPr>
                                <w:rFonts w:ascii="ArialMT" w:hAnsi="ArialMT"/>
                              </w:rPr>
                              <w:t>S</w:t>
                            </w:r>
                            <w:r w:rsidRPr="003F3440">
                              <w:rPr>
                                <w:rFonts w:ascii="ArialMT" w:hAnsi="ArialMT"/>
                              </w:rPr>
                              <w:t>treet_</w:t>
                            </w:r>
                            <w:r w:rsidR="00C37048">
                              <w:rPr>
                                <w:rFonts w:ascii="ArialMT" w:hAnsi="ArialMT"/>
                              </w:rPr>
                              <w:t>A</w:t>
                            </w:r>
                            <w:r w:rsidRPr="003F3440">
                              <w:rPr>
                                <w:rFonts w:ascii="ArialMT" w:hAnsi="ArialMT"/>
                              </w:rPr>
                              <w:t xml:space="preserve">ddress, </w:t>
                            </w:r>
                            <w:r w:rsidR="00C37048">
                              <w:rPr>
                                <w:rFonts w:ascii="ArialMT" w:hAnsi="ArialMT"/>
                              </w:rPr>
                              <w:t>C</w:t>
                            </w:r>
                            <w:r w:rsidRPr="003F3440">
                              <w:rPr>
                                <w:rFonts w:ascii="ArialMT" w:hAnsi="ArialMT"/>
                              </w:rPr>
                              <w:t>ity_</w:t>
                            </w:r>
                            <w:r w:rsidR="00C37048">
                              <w:rPr>
                                <w:rFonts w:ascii="ArialMT" w:hAnsi="ArialMT"/>
                              </w:rPr>
                              <w:t>N</w:t>
                            </w:r>
                            <w:r w:rsidRPr="003F3440">
                              <w:rPr>
                                <w:rFonts w:ascii="ArialMT" w:hAnsi="ArialMT"/>
                              </w:rPr>
                              <w:t>ame, YEAR(</w:t>
                            </w:r>
                            <w:r w:rsidR="00C37048">
                              <w:rPr>
                                <w:rFonts w:ascii="ArialMT" w:hAnsi="ArialMT"/>
                              </w:rPr>
                              <w:t>D</w:t>
                            </w:r>
                            <w:r w:rsidRPr="003F3440">
                              <w:rPr>
                                <w:rFonts w:ascii="ArialMT" w:hAnsi="ArialMT"/>
                              </w:rPr>
                              <w:t>ate), SUM(</w:t>
                            </w:r>
                            <w:r>
                              <w:rPr>
                                <w:rFonts w:ascii="ArialMT" w:hAnsi="ArialMT"/>
                              </w:rPr>
                              <w:t>IFNULL(</w:t>
                            </w:r>
                            <w:r w:rsidR="00C37048">
                              <w:rPr>
                                <w:rFonts w:ascii="ArialMT" w:hAnsi="ArialMT"/>
                              </w:rPr>
                              <w:t>T</w:t>
                            </w:r>
                            <w:r>
                              <w:rPr>
                                <w:rFonts w:ascii="ArialMT" w:hAnsi="ArialMT"/>
                              </w:rPr>
                              <w:t>otal_</w:t>
                            </w:r>
                            <w:r w:rsidR="00C37048">
                              <w:rPr>
                                <w:rFonts w:ascii="ArialMT" w:hAnsi="ArialMT"/>
                              </w:rPr>
                              <w:t>A</w:t>
                            </w:r>
                            <w:r>
                              <w:rPr>
                                <w:rFonts w:ascii="ArialMT" w:hAnsi="ArialMT"/>
                              </w:rPr>
                              <w:t>mount, 0)</w:t>
                            </w:r>
                            <w:r w:rsidRPr="003F3440">
                              <w:rPr>
                                <w:rFonts w:ascii="ArialMT" w:hAnsi="ArialMT"/>
                              </w:rPr>
                              <w:t xml:space="preserve">) AS </w:t>
                            </w:r>
                            <w:r w:rsidR="00C37048">
                              <w:rPr>
                                <w:rFonts w:ascii="ArialMT" w:hAnsi="ArialMT"/>
                              </w:rPr>
                              <w:t>R</w:t>
                            </w:r>
                            <w:r w:rsidRPr="003F3440">
                              <w:rPr>
                                <w:rFonts w:ascii="ArialMT" w:hAnsi="ArialMT"/>
                              </w:rPr>
                              <w:t xml:space="preserve">evenue </w:t>
                            </w:r>
                          </w:p>
                          <w:p w14:paraId="40C23AB8" w14:textId="0F47EC9D"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FROM </w:t>
                            </w:r>
                            <w:r w:rsidRPr="003F3440">
                              <w:rPr>
                                <w:rFonts w:ascii="ArialMT" w:hAnsi="ArialMT"/>
                                <w:color w:val="0070C0"/>
                              </w:rPr>
                              <w:t>S</w:t>
                            </w:r>
                            <w:r w:rsidR="00C37048">
                              <w:rPr>
                                <w:rFonts w:ascii="ArialMT" w:hAnsi="ArialMT"/>
                                <w:color w:val="0070C0"/>
                              </w:rPr>
                              <w:t>TORE</w:t>
                            </w:r>
                            <w:r w:rsidRPr="003F3440">
                              <w:rPr>
                                <w:rFonts w:ascii="ArialMT" w:hAnsi="ArialMT"/>
                              </w:rPr>
                              <w:t xml:space="preserve"> </w:t>
                            </w:r>
                            <w:r>
                              <w:rPr>
                                <w:rFonts w:ascii="ArialMT" w:hAnsi="ArialMT"/>
                              </w:rPr>
                              <w:t>LEFT OUTER</w:t>
                            </w:r>
                            <w:r w:rsidRPr="003F3440">
                              <w:rPr>
                                <w:rFonts w:ascii="ArialMT" w:hAnsi="ArialMT"/>
                              </w:rPr>
                              <w:t xml:space="preserve"> JOIN </w:t>
                            </w:r>
                            <w:r w:rsidR="00C37048">
                              <w:rPr>
                                <w:rFonts w:ascii="ArialMT" w:hAnsi="ArialMT"/>
                                <w:color w:val="0070C0"/>
                              </w:rPr>
                              <w:t>SALE</w:t>
                            </w:r>
                            <w:r w:rsidRPr="003F3440">
                              <w:rPr>
                                <w:rFonts w:ascii="ArialMT" w:hAnsi="ArialMT"/>
                              </w:rPr>
                              <w:t xml:space="preserve"> ON </w:t>
                            </w:r>
                            <w:r w:rsidR="00C37048">
                              <w:rPr>
                                <w:rFonts w:ascii="ArialMT" w:hAnsi="ArialMT"/>
                                <w:color w:val="0070C0"/>
                              </w:rPr>
                              <w:t>STORE</w:t>
                            </w:r>
                            <w:r w:rsidRPr="003F3440">
                              <w:rPr>
                                <w:rFonts w:ascii="ArialMT" w:hAnsi="ArialMT"/>
                              </w:rPr>
                              <w:t>.</w:t>
                            </w:r>
                            <w:r w:rsidR="00C37048">
                              <w:rPr>
                                <w:rFonts w:ascii="ArialMT" w:hAnsi="ArialMT"/>
                              </w:rPr>
                              <w:t>S</w:t>
                            </w:r>
                            <w:r w:rsidRPr="003F3440">
                              <w:rPr>
                                <w:rFonts w:ascii="ArialMT" w:hAnsi="ArialMT"/>
                              </w:rPr>
                              <w:t>tore_</w:t>
                            </w:r>
                            <w:r w:rsidR="00C37048">
                              <w:rPr>
                                <w:rFonts w:ascii="ArialMT" w:hAnsi="ArialMT"/>
                              </w:rPr>
                              <w:t>N</w:t>
                            </w:r>
                            <w:r w:rsidRPr="003F3440">
                              <w:rPr>
                                <w:rFonts w:ascii="ArialMT" w:hAnsi="ArialMT"/>
                              </w:rPr>
                              <w:t xml:space="preserve">umber = </w:t>
                            </w:r>
                            <w:r w:rsidR="00C37048">
                              <w:rPr>
                                <w:rFonts w:ascii="ArialMT" w:hAnsi="ArialMT"/>
                                <w:color w:val="0070C0"/>
                              </w:rPr>
                              <w:t>SALE</w:t>
                            </w:r>
                            <w:r w:rsidRPr="003F3440">
                              <w:rPr>
                                <w:rFonts w:ascii="ArialMT" w:hAnsi="ArialMT"/>
                              </w:rPr>
                              <w:t>.</w:t>
                            </w:r>
                            <w:r w:rsidR="00C37048">
                              <w:rPr>
                                <w:rFonts w:ascii="ArialMT" w:hAnsi="ArialMT"/>
                              </w:rPr>
                              <w:t>S</w:t>
                            </w:r>
                            <w:r w:rsidRPr="003F3440">
                              <w:rPr>
                                <w:rFonts w:ascii="ArialMT" w:hAnsi="ArialMT"/>
                              </w:rPr>
                              <w:t>tore_</w:t>
                            </w:r>
                            <w:r w:rsidR="00C37048">
                              <w:rPr>
                                <w:rFonts w:ascii="ArialMT" w:hAnsi="ArialMT"/>
                              </w:rPr>
                              <w:t>N</w:t>
                            </w:r>
                            <w:r w:rsidRPr="003F3440">
                              <w:rPr>
                                <w:rFonts w:ascii="ArialMT" w:hAnsi="ArialMT"/>
                              </w:rPr>
                              <w:t xml:space="preserve">umber </w:t>
                            </w:r>
                          </w:p>
                          <w:p w14:paraId="76536D85" w14:textId="0EF92F9D"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WHERE </w:t>
                            </w:r>
                            <w:r w:rsidR="00C37048">
                              <w:rPr>
                                <w:rFonts w:ascii="ArialMT" w:hAnsi="ArialMT"/>
                              </w:rPr>
                              <w:t>S</w:t>
                            </w:r>
                            <w:r w:rsidRPr="003F3440">
                              <w:rPr>
                                <w:rFonts w:ascii="ArialMT" w:hAnsi="ArialMT"/>
                              </w:rPr>
                              <w:t>tate_</w:t>
                            </w:r>
                            <w:r w:rsidR="00C37048">
                              <w:rPr>
                                <w:rFonts w:ascii="ArialMT" w:hAnsi="ArialMT"/>
                              </w:rPr>
                              <w:t>L</w:t>
                            </w:r>
                            <w:r w:rsidRPr="003F3440">
                              <w:rPr>
                                <w:rFonts w:ascii="ArialMT" w:hAnsi="ArialMT"/>
                              </w:rPr>
                              <w:t xml:space="preserve">ocation = </w:t>
                            </w:r>
                            <w:r w:rsidRPr="00FA3461">
                              <w:rPr>
                                <w:rFonts w:ascii="ArialMT" w:hAnsi="ArialMT"/>
                                <w:color w:val="4F6026"/>
                              </w:rPr>
                              <w:t>'</w:t>
                            </w:r>
                            <w:r w:rsidRPr="00C00EEE">
                              <w:rPr>
                                <w:rFonts w:ascii="ArialMT" w:eastAsiaTheme="minorEastAsia" w:hAnsi="ArialMT" w:cstheme="minorBidi"/>
                                <w:color w:val="4F6026"/>
                              </w:rPr>
                              <w:t>$</w:t>
                            </w:r>
                            <w:r w:rsidR="00C37048">
                              <w:rPr>
                                <w:rFonts w:ascii="ArialMT" w:eastAsiaTheme="minorEastAsia" w:hAnsi="ArialMT" w:cstheme="minorBidi"/>
                                <w:color w:val="4F6026"/>
                              </w:rPr>
                              <w:t>S</w:t>
                            </w:r>
                            <w:r w:rsidRPr="00C00EEE">
                              <w:rPr>
                                <w:rFonts w:ascii="ArialMT" w:eastAsiaTheme="minorEastAsia" w:hAnsi="ArialMT" w:cstheme="minorBidi"/>
                                <w:color w:val="4F6026"/>
                              </w:rPr>
                              <w:t>tate_</w:t>
                            </w:r>
                            <w:r w:rsidR="00C37048">
                              <w:rPr>
                                <w:rFonts w:ascii="ArialMT" w:eastAsiaTheme="minorEastAsia" w:hAnsi="ArialMT" w:cstheme="minorBidi"/>
                                <w:color w:val="4F6026"/>
                              </w:rPr>
                              <w:t>L</w:t>
                            </w:r>
                            <w:r w:rsidRPr="00C00EEE">
                              <w:rPr>
                                <w:rFonts w:ascii="ArialMT" w:eastAsiaTheme="minorEastAsia" w:hAnsi="ArialMT" w:cstheme="minorBidi"/>
                                <w:color w:val="4F6026"/>
                              </w:rPr>
                              <w:t>ocation</w:t>
                            </w:r>
                            <w:r w:rsidRPr="00FA3461">
                              <w:rPr>
                                <w:rFonts w:ascii="ArialMT" w:hAnsi="ArialMT"/>
                                <w:color w:val="4F6026"/>
                              </w:rPr>
                              <w:t>'</w:t>
                            </w:r>
                          </w:p>
                          <w:p w14:paraId="799D8EDC" w14:textId="2850B5D5"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GROUP BY </w:t>
                            </w:r>
                            <w:r w:rsidRPr="00C00EEE">
                              <w:rPr>
                                <w:rFonts w:ascii="ArialMT" w:hAnsi="ArialMT"/>
                                <w:color w:val="0070C0"/>
                              </w:rPr>
                              <w:t>S</w:t>
                            </w:r>
                            <w:r w:rsidR="00C37048">
                              <w:rPr>
                                <w:rFonts w:ascii="ArialMT" w:hAnsi="ArialMT"/>
                                <w:color w:val="0070C0"/>
                              </w:rPr>
                              <w:t>TORE</w:t>
                            </w:r>
                            <w:r w:rsidRPr="003F3440">
                              <w:rPr>
                                <w:rFonts w:ascii="ArialMT" w:hAnsi="ArialMT"/>
                              </w:rPr>
                              <w:t>.</w:t>
                            </w:r>
                            <w:r w:rsidR="00C37048">
                              <w:rPr>
                                <w:rFonts w:ascii="ArialMT" w:hAnsi="ArialMT"/>
                              </w:rPr>
                              <w:t>S</w:t>
                            </w:r>
                            <w:r w:rsidRPr="003F3440">
                              <w:rPr>
                                <w:rFonts w:ascii="ArialMT" w:hAnsi="ArialMT"/>
                              </w:rPr>
                              <w:t>tore_</w:t>
                            </w:r>
                            <w:r w:rsidR="00C37048">
                              <w:rPr>
                                <w:rFonts w:ascii="ArialMT" w:hAnsi="ArialMT"/>
                              </w:rPr>
                              <w:t>N</w:t>
                            </w:r>
                            <w:r w:rsidRPr="003F3440">
                              <w:rPr>
                                <w:rFonts w:ascii="ArialMT" w:hAnsi="ArialMT"/>
                              </w:rPr>
                              <w:t>umber, YEAR(</w:t>
                            </w:r>
                            <w:r w:rsidR="00C37048">
                              <w:rPr>
                                <w:rFonts w:ascii="ArialMT" w:hAnsi="ArialMT"/>
                              </w:rPr>
                              <w:t>D</w:t>
                            </w:r>
                            <w:r w:rsidRPr="003F3440">
                              <w:rPr>
                                <w:rFonts w:ascii="ArialMT" w:hAnsi="ArialMT"/>
                              </w:rPr>
                              <w:t>ate)</w:t>
                            </w:r>
                          </w:p>
                          <w:p w14:paraId="2C7E7E64" w14:textId="1767F48F"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ORDER BY YEAR(</w:t>
                            </w:r>
                            <w:r w:rsidR="00C37048">
                              <w:rPr>
                                <w:rFonts w:ascii="ArialMT" w:hAnsi="ArialMT"/>
                              </w:rPr>
                              <w:t>D</w:t>
                            </w:r>
                            <w:r w:rsidRPr="003F3440">
                              <w:rPr>
                                <w:rFonts w:ascii="ArialMT" w:hAnsi="ArialMT"/>
                              </w:rPr>
                              <w:t>ate)</w:t>
                            </w:r>
                            <w:r>
                              <w:rPr>
                                <w:rFonts w:ascii="ArialMT" w:hAnsi="ArialMT"/>
                              </w:rPr>
                              <w:t xml:space="preserve"> ASC</w:t>
                            </w:r>
                            <w:r w:rsidRPr="003F3440">
                              <w:rPr>
                                <w:rFonts w:ascii="ArialMT" w:hAnsi="ArialMT"/>
                              </w:rPr>
                              <w:t xml:space="preserve">, </w:t>
                            </w:r>
                            <w:r w:rsidR="00C37048">
                              <w:rPr>
                                <w:rFonts w:ascii="ArialMT" w:hAnsi="ArialMT"/>
                              </w:rPr>
                              <w:t>R</w:t>
                            </w:r>
                            <w:r w:rsidRPr="003F3440">
                              <w:rPr>
                                <w:rFonts w:ascii="ArialMT" w:hAnsi="ArialMT"/>
                              </w:rPr>
                              <w:t>evenue DESC</w:t>
                            </w:r>
                            <w:r w:rsidR="000740E5">
                              <w:rPr>
                                <w:rFonts w:ascii="ArialMT" w:hAnsi="ArialMT"/>
                              </w:rPr>
                              <w:t>;</w:t>
                            </w:r>
                          </w:p>
                          <w:p w14:paraId="0BC38E89" w14:textId="77777777" w:rsidR="001416C6" w:rsidRPr="00D0636A" w:rsidRDefault="001416C6" w:rsidP="001416C6">
                            <w:pPr>
                              <w:pStyle w:val="Level1"/>
                              <w:numPr>
                                <w:ilvl w:val="0"/>
                                <w:numId w:val="0"/>
                              </w:numPr>
                              <w:spacing w:line="300" w:lineRule="auto"/>
                              <w:rPr>
                                <w:sz w:val="24"/>
                                <w:szCs w:val="24"/>
                              </w:rPr>
                            </w:pPr>
                          </w:p>
                          <w:p w14:paraId="683FC6D4" w14:textId="77777777" w:rsidR="001416C6" w:rsidRDefault="001416C6" w:rsidP="001416C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FDCB" id="Text Box 6" o:spid="_x0000_s1031" type="#_x0000_t202" style="position:absolute;left:0;text-align:left;margin-left:39.6pt;margin-top:12pt;width:420.45pt;height:126.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" fillcolor="white [3201]" strokecolor="black [3213]" strokeweight="1pt">
                <v:textbox>
                  <w:txbxContent>
                    <w:p w14:paraId="48500450" w14:textId="75A3EA31"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SELECT </w:t>
                      </w:r>
                      <w:r w:rsidRPr="003F3440">
                        <w:rPr>
                          <w:rFonts w:ascii="ArialMT" w:hAnsi="ArialMT"/>
                          <w:color w:val="0070C0"/>
                        </w:rPr>
                        <w:t>S</w:t>
                      </w:r>
                      <w:r w:rsidR="00C37048">
                        <w:rPr>
                          <w:rFonts w:ascii="ArialMT" w:hAnsi="ArialMT"/>
                          <w:color w:val="0070C0"/>
                        </w:rPr>
                        <w:t>TORE</w:t>
                      </w:r>
                      <w:r w:rsidRPr="003F3440">
                        <w:rPr>
                          <w:rFonts w:ascii="ArialMT" w:hAnsi="ArialMT"/>
                        </w:rPr>
                        <w:t>.</w:t>
                      </w:r>
                      <w:r w:rsidR="00C37048">
                        <w:rPr>
                          <w:rFonts w:ascii="ArialMT" w:hAnsi="ArialMT"/>
                        </w:rPr>
                        <w:t>S</w:t>
                      </w:r>
                      <w:r w:rsidRPr="003F3440">
                        <w:rPr>
                          <w:rFonts w:ascii="ArialMT" w:hAnsi="ArialMT"/>
                        </w:rPr>
                        <w:t>tore_</w:t>
                      </w:r>
                      <w:r w:rsidR="00C37048">
                        <w:rPr>
                          <w:rFonts w:ascii="ArialMT" w:hAnsi="ArialMT"/>
                        </w:rPr>
                        <w:t>N</w:t>
                      </w:r>
                      <w:r w:rsidRPr="003F3440">
                        <w:rPr>
                          <w:rFonts w:ascii="ArialMT" w:hAnsi="ArialMT"/>
                        </w:rPr>
                        <w:t xml:space="preserve">umber, </w:t>
                      </w:r>
                      <w:r w:rsidR="00C37048">
                        <w:rPr>
                          <w:rFonts w:ascii="ArialMT" w:hAnsi="ArialMT"/>
                        </w:rPr>
                        <w:t>S</w:t>
                      </w:r>
                      <w:r w:rsidRPr="003F3440">
                        <w:rPr>
                          <w:rFonts w:ascii="ArialMT" w:hAnsi="ArialMT"/>
                        </w:rPr>
                        <w:t>treet_</w:t>
                      </w:r>
                      <w:r w:rsidR="00C37048">
                        <w:rPr>
                          <w:rFonts w:ascii="ArialMT" w:hAnsi="ArialMT"/>
                        </w:rPr>
                        <w:t>A</w:t>
                      </w:r>
                      <w:r w:rsidRPr="003F3440">
                        <w:rPr>
                          <w:rFonts w:ascii="ArialMT" w:hAnsi="ArialMT"/>
                        </w:rPr>
                        <w:t xml:space="preserve">ddress, </w:t>
                      </w:r>
                      <w:r w:rsidR="00C37048">
                        <w:rPr>
                          <w:rFonts w:ascii="ArialMT" w:hAnsi="ArialMT"/>
                        </w:rPr>
                        <w:t>C</w:t>
                      </w:r>
                      <w:r w:rsidRPr="003F3440">
                        <w:rPr>
                          <w:rFonts w:ascii="ArialMT" w:hAnsi="ArialMT"/>
                        </w:rPr>
                        <w:t>ity_</w:t>
                      </w:r>
                      <w:r w:rsidR="00C37048">
                        <w:rPr>
                          <w:rFonts w:ascii="ArialMT" w:hAnsi="ArialMT"/>
                        </w:rPr>
                        <w:t>N</w:t>
                      </w:r>
                      <w:r w:rsidRPr="003F3440">
                        <w:rPr>
                          <w:rFonts w:ascii="ArialMT" w:hAnsi="ArialMT"/>
                        </w:rPr>
                        <w:t>ame, YEAR(</w:t>
                      </w:r>
                      <w:r w:rsidR="00C37048">
                        <w:rPr>
                          <w:rFonts w:ascii="ArialMT" w:hAnsi="ArialMT"/>
                        </w:rPr>
                        <w:t>D</w:t>
                      </w:r>
                      <w:r w:rsidRPr="003F3440">
                        <w:rPr>
                          <w:rFonts w:ascii="ArialMT" w:hAnsi="ArialMT"/>
                        </w:rPr>
                        <w:t>ate), SUM(</w:t>
                      </w:r>
                      <w:r>
                        <w:rPr>
                          <w:rFonts w:ascii="ArialMT" w:hAnsi="ArialMT"/>
                        </w:rPr>
                        <w:t>IFNULL(</w:t>
                      </w:r>
                      <w:r w:rsidR="00C37048">
                        <w:rPr>
                          <w:rFonts w:ascii="ArialMT" w:hAnsi="ArialMT"/>
                        </w:rPr>
                        <w:t>T</w:t>
                      </w:r>
                      <w:r>
                        <w:rPr>
                          <w:rFonts w:ascii="ArialMT" w:hAnsi="ArialMT"/>
                        </w:rPr>
                        <w:t>otal_</w:t>
                      </w:r>
                      <w:r w:rsidR="00C37048">
                        <w:rPr>
                          <w:rFonts w:ascii="ArialMT" w:hAnsi="ArialMT"/>
                        </w:rPr>
                        <w:t>A</w:t>
                      </w:r>
                      <w:r>
                        <w:rPr>
                          <w:rFonts w:ascii="ArialMT" w:hAnsi="ArialMT"/>
                        </w:rPr>
                        <w:t>mount, 0)</w:t>
                      </w:r>
                      <w:r w:rsidRPr="003F3440">
                        <w:rPr>
                          <w:rFonts w:ascii="ArialMT" w:hAnsi="ArialMT"/>
                        </w:rPr>
                        <w:t xml:space="preserve">) AS </w:t>
                      </w:r>
                      <w:r w:rsidR="00C37048">
                        <w:rPr>
                          <w:rFonts w:ascii="ArialMT" w:hAnsi="ArialMT"/>
                        </w:rPr>
                        <w:t>R</w:t>
                      </w:r>
                      <w:r w:rsidRPr="003F3440">
                        <w:rPr>
                          <w:rFonts w:ascii="ArialMT" w:hAnsi="ArialMT"/>
                        </w:rPr>
                        <w:t xml:space="preserve">evenue </w:t>
                      </w:r>
                    </w:p>
                    <w:p w14:paraId="40C23AB8" w14:textId="0F47EC9D"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FROM </w:t>
                      </w:r>
                      <w:r w:rsidRPr="003F3440">
                        <w:rPr>
                          <w:rFonts w:ascii="ArialMT" w:hAnsi="ArialMT"/>
                          <w:color w:val="0070C0"/>
                        </w:rPr>
                        <w:t>S</w:t>
                      </w:r>
                      <w:r w:rsidR="00C37048">
                        <w:rPr>
                          <w:rFonts w:ascii="ArialMT" w:hAnsi="ArialMT"/>
                          <w:color w:val="0070C0"/>
                        </w:rPr>
                        <w:t>TORE</w:t>
                      </w:r>
                      <w:r w:rsidRPr="003F3440">
                        <w:rPr>
                          <w:rFonts w:ascii="ArialMT" w:hAnsi="ArialMT"/>
                        </w:rPr>
                        <w:t xml:space="preserve"> </w:t>
                      </w:r>
                      <w:r>
                        <w:rPr>
                          <w:rFonts w:ascii="ArialMT" w:hAnsi="ArialMT"/>
                        </w:rPr>
                        <w:t>LEFT OUTER</w:t>
                      </w:r>
                      <w:r w:rsidRPr="003F3440">
                        <w:rPr>
                          <w:rFonts w:ascii="ArialMT" w:hAnsi="ArialMT"/>
                        </w:rPr>
                        <w:t xml:space="preserve"> JOIN </w:t>
                      </w:r>
                      <w:r w:rsidR="00C37048">
                        <w:rPr>
                          <w:rFonts w:ascii="ArialMT" w:hAnsi="ArialMT"/>
                          <w:color w:val="0070C0"/>
                        </w:rPr>
                        <w:t>SALE</w:t>
                      </w:r>
                      <w:r w:rsidRPr="003F3440">
                        <w:rPr>
                          <w:rFonts w:ascii="ArialMT" w:hAnsi="ArialMT"/>
                        </w:rPr>
                        <w:t xml:space="preserve"> ON </w:t>
                      </w:r>
                      <w:r w:rsidR="00C37048">
                        <w:rPr>
                          <w:rFonts w:ascii="ArialMT" w:hAnsi="ArialMT"/>
                          <w:color w:val="0070C0"/>
                        </w:rPr>
                        <w:t>STORE</w:t>
                      </w:r>
                      <w:r w:rsidRPr="003F3440">
                        <w:rPr>
                          <w:rFonts w:ascii="ArialMT" w:hAnsi="ArialMT"/>
                        </w:rPr>
                        <w:t>.</w:t>
                      </w:r>
                      <w:r w:rsidR="00C37048">
                        <w:rPr>
                          <w:rFonts w:ascii="ArialMT" w:hAnsi="ArialMT"/>
                        </w:rPr>
                        <w:t>S</w:t>
                      </w:r>
                      <w:r w:rsidRPr="003F3440">
                        <w:rPr>
                          <w:rFonts w:ascii="ArialMT" w:hAnsi="ArialMT"/>
                        </w:rPr>
                        <w:t>tore_</w:t>
                      </w:r>
                      <w:r w:rsidR="00C37048">
                        <w:rPr>
                          <w:rFonts w:ascii="ArialMT" w:hAnsi="ArialMT"/>
                        </w:rPr>
                        <w:t>N</w:t>
                      </w:r>
                      <w:r w:rsidRPr="003F3440">
                        <w:rPr>
                          <w:rFonts w:ascii="ArialMT" w:hAnsi="ArialMT"/>
                        </w:rPr>
                        <w:t xml:space="preserve">umber = </w:t>
                      </w:r>
                      <w:r w:rsidR="00C37048">
                        <w:rPr>
                          <w:rFonts w:ascii="ArialMT" w:hAnsi="ArialMT"/>
                          <w:color w:val="0070C0"/>
                        </w:rPr>
                        <w:t>SALE</w:t>
                      </w:r>
                      <w:r w:rsidRPr="003F3440">
                        <w:rPr>
                          <w:rFonts w:ascii="ArialMT" w:hAnsi="ArialMT"/>
                        </w:rPr>
                        <w:t>.</w:t>
                      </w:r>
                      <w:r w:rsidR="00C37048">
                        <w:rPr>
                          <w:rFonts w:ascii="ArialMT" w:hAnsi="ArialMT"/>
                        </w:rPr>
                        <w:t>S</w:t>
                      </w:r>
                      <w:r w:rsidRPr="003F3440">
                        <w:rPr>
                          <w:rFonts w:ascii="ArialMT" w:hAnsi="ArialMT"/>
                        </w:rPr>
                        <w:t>tore_</w:t>
                      </w:r>
                      <w:r w:rsidR="00C37048">
                        <w:rPr>
                          <w:rFonts w:ascii="ArialMT" w:hAnsi="ArialMT"/>
                        </w:rPr>
                        <w:t>N</w:t>
                      </w:r>
                      <w:r w:rsidRPr="003F3440">
                        <w:rPr>
                          <w:rFonts w:ascii="ArialMT" w:hAnsi="ArialMT"/>
                        </w:rPr>
                        <w:t xml:space="preserve">umber </w:t>
                      </w:r>
                    </w:p>
                    <w:p w14:paraId="76536D85" w14:textId="0EF92F9D"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WHERE </w:t>
                      </w:r>
                      <w:r w:rsidR="00C37048">
                        <w:rPr>
                          <w:rFonts w:ascii="ArialMT" w:hAnsi="ArialMT"/>
                        </w:rPr>
                        <w:t>S</w:t>
                      </w:r>
                      <w:r w:rsidRPr="003F3440">
                        <w:rPr>
                          <w:rFonts w:ascii="ArialMT" w:hAnsi="ArialMT"/>
                        </w:rPr>
                        <w:t>tate_</w:t>
                      </w:r>
                      <w:r w:rsidR="00C37048">
                        <w:rPr>
                          <w:rFonts w:ascii="ArialMT" w:hAnsi="ArialMT"/>
                        </w:rPr>
                        <w:t>L</w:t>
                      </w:r>
                      <w:r w:rsidRPr="003F3440">
                        <w:rPr>
                          <w:rFonts w:ascii="ArialMT" w:hAnsi="ArialMT"/>
                        </w:rPr>
                        <w:t xml:space="preserve">ocation = </w:t>
                      </w:r>
                      <w:r w:rsidRPr="00FA3461">
                        <w:rPr>
                          <w:rFonts w:ascii="ArialMT" w:hAnsi="ArialMT"/>
                          <w:color w:val="4F6026"/>
                        </w:rPr>
                        <w:t>'</w:t>
                      </w:r>
                      <w:r w:rsidRPr="00C00EEE">
                        <w:rPr>
                          <w:rFonts w:ascii="ArialMT" w:eastAsiaTheme="minorEastAsia" w:hAnsi="ArialMT" w:cstheme="minorBidi"/>
                          <w:color w:val="4F6026"/>
                        </w:rPr>
                        <w:t>$</w:t>
                      </w:r>
                      <w:r w:rsidR="00C37048">
                        <w:rPr>
                          <w:rFonts w:ascii="ArialMT" w:eastAsiaTheme="minorEastAsia" w:hAnsi="ArialMT" w:cstheme="minorBidi"/>
                          <w:color w:val="4F6026"/>
                        </w:rPr>
                        <w:t>S</w:t>
                      </w:r>
                      <w:r w:rsidRPr="00C00EEE">
                        <w:rPr>
                          <w:rFonts w:ascii="ArialMT" w:eastAsiaTheme="minorEastAsia" w:hAnsi="ArialMT" w:cstheme="minorBidi"/>
                          <w:color w:val="4F6026"/>
                        </w:rPr>
                        <w:t>tate_</w:t>
                      </w:r>
                      <w:r w:rsidR="00C37048">
                        <w:rPr>
                          <w:rFonts w:ascii="ArialMT" w:eastAsiaTheme="minorEastAsia" w:hAnsi="ArialMT" w:cstheme="minorBidi"/>
                          <w:color w:val="4F6026"/>
                        </w:rPr>
                        <w:t>L</w:t>
                      </w:r>
                      <w:r w:rsidRPr="00C00EEE">
                        <w:rPr>
                          <w:rFonts w:ascii="ArialMT" w:eastAsiaTheme="minorEastAsia" w:hAnsi="ArialMT" w:cstheme="minorBidi"/>
                          <w:color w:val="4F6026"/>
                        </w:rPr>
                        <w:t>ocation</w:t>
                      </w:r>
                      <w:r w:rsidRPr="00FA3461">
                        <w:rPr>
                          <w:rFonts w:ascii="ArialMT" w:hAnsi="ArialMT"/>
                          <w:color w:val="4F6026"/>
                        </w:rPr>
                        <w:t>'</w:t>
                      </w:r>
                    </w:p>
                    <w:p w14:paraId="799D8EDC" w14:textId="2850B5D5"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 xml:space="preserve">GROUP BY </w:t>
                      </w:r>
                      <w:r w:rsidRPr="00C00EEE">
                        <w:rPr>
                          <w:rFonts w:ascii="ArialMT" w:hAnsi="ArialMT"/>
                          <w:color w:val="0070C0"/>
                        </w:rPr>
                        <w:t>S</w:t>
                      </w:r>
                      <w:r w:rsidR="00C37048">
                        <w:rPr>
                          <w:rFonts w:ascii="ArialMT" w:hAnsi="ArialMT"/>
                          <w:color w:val="0070C0"/>
                        </w:rPr>
                        <w:t>TORE</w:t>
                      </w:r>
                      <w:r w:rsidRPr="003F3440">
                        <w:rPr>
                          <w:rFonts w:ascii="ArialMT" w:hAnsi="ArialMT"/>
                        </w:rPr>
                        <w:t>.</w:t>
                      </w:r>
                      <w:r w:rsidR="00C37048">
                        <w:rPr>
                          <w:rFonts w:ascii="ArialMT" w:hAnsi="ArialMT"/>
                        </w:rPr>
                        <w:t>S</w:t>
                      </w:r>
                      <w:r w:rsidRPr="003F3440">
                        <w:rPr>
                          <w:rFonts w:ascii="ArialMT" w:hAnsi="ArialMT"/>
                        </w:rPr>
                        <w:t>tore_</w:t>
                      </w:r>
                      <w:r w:rsidR="00C37048">
                        <w:rPr>
                          <w:rFonts w:ascii="ArialMT" w:hAnsi="ArialMT"/>
                        </w:rPr>
                        <w:t>N</w:t>
                      </w:r>
                      <w:r w:rsidRPr="003F3440">
                        <w:rPr>
                          <w:rFonts w:ascii="ArialMT" w:hAnsi="ArialMT"/>
                        </w:rPr>
                        <w:t>umber, YEAR(</w:t>
                      </w:r>
                      <w:r w:rsidR="00C37048">
                        <w:rPr>
                          <w:rFonts w:ascii="ArialMT" w:hAnsi="ArialMT"/>
                        </w:rPr>
                        <w:t>D</w:t>
                      </w:r>
                      <w:r w:rsidRPr="003F3440">
                        <w:rPr>
                          <w:rFonts w:ascii="ArialMT" w:hAnsi="ArialMT"/>
                        </w:rPr>
                        <w:t>ate)</w:t>
                      </w:r>
                    </w:p>
                    <w:p w14:paraId="2C7E7E64" w14:textId="1767F48F" w:rsidR="001416C6" w:rsidRPr="003F3440" w:rsidRDefault="001416C6" w:rsidP="001416C6">
                      <w:pPr>
                        <w:pStyle w:val="NormalWeb"/>
                        <w:shd w:val="clear" w:color="auto" w:fill="FFFFFF"/>
                        <w:spacing w:before="0" w:beforeAutospacing="0" w:after="0" w:afterAutospacing="0" w:line="300" w:lineRule="auto"/>
                        <w:rPr>
                          <w:rFonts w:ascii="ArialMT" w:hAnsi="ArialMT"/>
                        </w:rPr>
                      </w:pPr>
                      <w:r w:rsidRPr="003F3440">
                        <w:rPr>
                          <w:rFonts w:ascii="ArialMT" w:hAnsi="ArialMT"/>
                        </w:rPr>
                        <w:t>ORDER BY YEAR(</w:t>
                      </w:r>
                      <w:r w:rsidR="00C37048">
                        <w:rPr>
                          <w:rFonts w:ascii="ArialMT" w:hAnsi="ArialMT"/>
                        </w:rPr>
                        <w:t>D</w:t>
                      </w:r>
                      <w:r w:rsidRPr="003F3440">
                        <w:rPr>
                          <w:rFonts w:ascii="ArialMT" w:hAnsi="ArialMT"/>
                        </w:rPr>
                        <w:t>ate)</w:t>
                      </w:r>
                      <w:r>
                        <w:rPr>
                          <w:rFonts w:ascii="ArialMT" w:hAnsi="ArialMT"/>
                        </w:rPr>
                        <w:t xml:space="preserve"> ASC</w:t>
                      </w:r>
                      <w:r w:rsidRPr="003F3440">
                        <w:rPr>
                          <w:rFonts w:ascii="ArialMT" w:hAnsi="ArialMT"/>
                        </w:rPr>
                        <w:t xml:space="preserve">, </w:t>
                      </w:r>
                      <w:r w:rsidR="00C37048">
                        <w:rPr>
                          <w:rFonts w:ascii="ArialMT" w:hAnsi="ArialMT"/>
                        </w:rPr>
                        <w:t>R</w:t>
                      </w:r>
                      <w:r w:rsidRPr="003F3440">
                        <w:rPr>
                          <w:rFonts w:ascii="ArialMT" w:hAnsi="ArialMT"/>
                        </w:rPr>
                        <w:t>evenue DESC</w:t>
                      </w:r>
                      <w:r w:rsidR="000740E5">
                        <w:rPr>
                          <w:rFonts w:ascii="ArialMT" w:hAnsi="ArialMT"/>
                        </w:rPr>
                        <w:t>;</w:t>
                      </w:r>
                    </w:p>
                    <w:p w14:paraId="0BC38E89" w14:textId="77777777" w:rsidR="001416C6" w:rsidRPr="00D0636A" w:rsidRDefault="001416C6" w:rsidP="001416C6">
                      <w:pPr>
                        <w:pStyle w:val="Level1"/>
                        <w:numPr>
                          <w:ilvl w:val="0"/>
                          <w:numId w:val="0"/>
                        </w:numPr>
                        <w:spacing w:line="300" w:lineRule="auto"/>
                        <w:rPr>
                          <w:sz w:val="24"/>
                          <w:szCs w:val="24"/>
                        </w:rPr>
                      </w:pPr>
                    </w:p>
                    <w:p w14:paraId="683FC6D4" w14:textId="77777777" w:rsidR="001416C6" w:rsidRDefault="001416C6" w:rsidP="001416C6"/>
                  </w:txbxContent>
                </v:textbox>
                <w10:wrap type="topAndBottom" anchorx="margin"/>
              </v:shape>
            </w:pict>
          </mc:Fallback>
        </mc:AlternateContent>
      </w:r>
    </w:p>
    <w:p w14:paraId="01B21E03" w14:textId="77777777" w:rsidR="0065000C" w:rsidRPr="007A4CAF" w:rsidRDefault="0065000C"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B6C378E" w14:textId="77777777" w:rsidR="0065000C" w:rsidRPr="007A4CAF" w:rsidRDefault="0065000C" w:rsidP="00A5471C">
      <w:pPr>
        <w:spacing w:line="300" w:lineRule="auto"/>
        <w:rPr>
          <w:rFonts w:ascii="Arial" w:hAnsi="Arial" w:cs="Arial"/>
        </w:rPr>
      </w:pPr>
    </w:p>
    <w:p w14:paraId="42D17458" w14:textId="45A9D4B9" w:rsidR="00FB1B43" w:rsidRPr="00DA5DEE" w:rsidRDefault="00FB1B43" w:rsidP="00DA5DEE">
      <w:pPr>
        <w:spacing w:line="300" w:lineRule="auto"/>
        <w:rPr>
          <w:rFonts w:ascii="Arial" w:eastAsia="SimSun" w:hAnsi="Arial" w:cs="Arial"/>
          <w:sz w:val="32"/>
          <w:szCs w:val="32"/>
          <w:u w:val="single"/>
        </w:rPr>
      </w:pPr>
      <w:bookmarkStart w:id="33" w:name="View_Groundhog_Day_Outdoor_Furniture"/>
      <w:r w:rsidRPr="007A4CAF">
        <w:rPr>
          <w:rFonts w:ascii="Arial" w:eastAsia="SimSun" w:hAnsi="Arial" w:cs="Arial"/>
          <w:sz w:val="32"/>
          <w:szCs w:val="32"/>
          <w:u w:val="single"/>
        </w:rPr>
        <w:t xml:space="preserve">View Groundhog Day Outdoor Furniture Report </w:t>
      </w:r>
      <w:bookmarkEnd w:id="33"/>
    </w:p>
    <w:p w14:paraId="78693E97" w14:textId="77777777" w:rsidR="00FB1B43" w:rsidRPr="007A4CAF" w:rsidRDefault="00FB1B43" w:rsidP="00A5471C">
      <w:pPr>
        <w:autoSpaceDE w:val="0"/>
        <w:autoSpaceDN w:val="0"/>
        <w:adjustRightInd w:val="0"/>
        <w:spacing w:line="300" w:lineRule="auto"/>
        <w:rPr>
          <w:rFonts w:ascii="Arial" w:eastAsia="SimSun" w:hAnsi="Arial" w:cs="Arial"/>
          <w:sz w:val="28"/>
          <w:szCs w:val="28"/>
        </w:rPr>
      </w:pPr>
      <w:r w:rsidRPr="007A4CAF">
        <w:rPr>
          <w:rFonts w:ascii="Arial" w:eastAsia="SimSun" w:hAnsi="Arial" w:cs="Arial"/>
          <w:sz w:val="28"/>
          <w:szCs w:val="28"/>
        </w:rPr>
        <w:t xml:space="preserve">Abstract Code </w:t>
      </w:r>
    </w:p>
    <w:p w14:paraId="789312E6"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Groundhog Day Outdoor Furniture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D48FF0F" w14:textId="77777777" w:rsidR="00FB1B43" w:rsidRPr="007A4CAF" w:rsidRDefault="00FB1B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 xml:space="preserve">View Groundhog Day Outdoor Furniture Report </w:t>
      </w:r>
      <w:r w:rsidRPr="007A4CAF">
        <w:rPr>
          <w:rFonts w:ascii="Arial" w:eastAsia="SimSun" w:hAnsi="Arial" w:cs="Arial"/>
        </w:rPr>
        <w:t xml:space="preserve">task: </w:t>
      </w:r>
    </w:p>
    <w:p w14:paraId="346DC5E1"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color w:val="000000"/>
        </w:rPr>
        <w:t xml:space="preserve">Get and return the year (from the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table).</w:t>
      </w:r>
    </w:p>
    <w:p w14:paraId="724D2400" w14:textId="77777777" w:rsidR="00FB1B43" w:rsidRPr="007A4CAF" w:rsidRDefault="00FB1B43" w:rsidP="00A5471C">
      <w:pPr>
        <w:numPr>
          <w:ilvl w:val="0"/>
          <w:numId w:val="22"/>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year: </w:t>
      </w:r>
    </w:p>
    <w:p w14:paraId="146AF6FC" w14:textId="77777777" w:rsidR="00FB1B43" w:rsidRPr="007A4CAF" w:rsidRDefault="00FB1B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the outdoor furniture category (from the </w:t>
      </w:r>
      <w:r w:rsidRPr="007A4CAF">
        <w:rPr>
          <w:rFonts w:ascii="Arial" w:hAnsi="Arial" w:cs="Arial"/>
          <w:color w:val="4472C4" w:themeColor="accent1"/>
        </w:rPr>
        <w:t xml:space="preserve">CATEGORY </w:t>
      </w:r>
      <w:r w:rsidRPr="007A4CAF">
        <w:rPr>
          <w:rFonts w:ascii="Arial" w:hAnsi="Arial" w:cs="Arial"/>
        </w:rPr>
        <w:t>table).</w:t>
      </w:r>
    </w:p>
    <w:p w14:paraId="6691D313" w14:textId="0CAF3FD2" w:rsidR="00FB1B43" w:rsidRPr="007A4CAF" w:rsidRDefault="00FB1B43" w:rsidP="00A5471C">
      <w:pPr>
        <w:pStyle w:val="Default"/>
        <w:numPr>
          <w:ilvl w:val="2"/>
          <w:numId w:val="12"/>
        </w:numPr>
        <w:spacing w:line="300" w:lineRule="auto"/>
        <w:rPr>
          <w:color w:val="auto"/>
        </w:rPr>
      </w:pPr>
      <w:r w:rsidRPr="007A4CAF">
        <w:rPr>
          <w:bCs/>
        </w:rPr>
        <w:t xml:space="preserve">Get Quantity data for </w:t>
      </w:r>
      <w:r w:rsidR="000D4B86">
        <w:rPr>
          <w:bCs/>
        </w:rPr>
        <w:t>the</w:t>
      </w:r>
      <w:r w:rsidRPr="007A4CAF">
        <w:rPr>
          <w:bCs/>
        </w:rPr>
        <w:t xml:space="preserve"> products sold (from the </w:t>
      </w:r>
      <w:r w:rsidRPr="007A4CAF">
        <w:rPr>
          <w:color w:val="4472C4" w:themeColor="accent1"/>
        </w:rPr>
        <w:t xml:space="preserve">SALE </w:t>
      </w:r>
      <w:r w:rsidRPr="007A4CAF">
        <w:rPr>
          <w:bCs/>
        </w:rPr>
        <w:t xml:space="preserve">table) at the specific Date that year (from the </w:t>
      </w:r>
      <w:r w:rsidRPr="007A4CAF">
        <w:rPr>
          <w:color w:val="4472C4" w:themeColor="accent1"/>
        </w:rPr>
        <w:t xml:space="preserve">DAY </w:t>
      </w:r>
      <w:r w:rsidRPr="007A4CAF">
        <w:rPr>
          <w:bCs/>
        </w:rPr>
        <w:t xml:space="preserve">table); Find total number of products sold by aggregating Quantity in all sale days that year.  </w:t>
      </w:r>
    </w:p>
    <w:p w14:paraId="035B5C38"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rPr>
        <w:t>Find average number of products sold per day by</w:t>
      </w:r>
      <w:r w:rsidRPr="007A4CAF">
        <w:rPr>
          <w:rFonts w:ascii="Arial" w:hAnsi="Arial" w:cs="Arial"/>
        </w:rPr>
        <w:t xml:space="preserve"> dividing </w:t>
      </w:r>
      <w:r w:rsidRPr="007A4CAF">
        <w:rPr>
          <w:rFonts w:ascii="Arial" w:hAnsi="Arial" w:cs="Arial"/>
          <w:bCs/>
        </w:rPr>
        <w:t>total number of products sold</w:t>
      </w:r>
      <w:r w:rsidRPr="007A4CAF">
        <w:rPr>
          <w:rFonts w:ascii="Arial" w:hAnsi="Arial" w:cs="Arial"/>
        </w:rPr>
        <w:t xml:space="preserve"> by 365.</w:t>
      </w:r>
    </w:p>
    <w:p w14:paraId="62ED7B6D" w14:textId="77777777" w:rsidR="00FB1B43" w:rsidRPr="007A4CAF" w:rsidRDefault="00FB1B43" w:rsidP="00A5471C">
      <w:pPr>
        <w:pStyle w:val="ListParagraph"/>
        <w:numPr>
          <w:ilvl w:val="2"/>
          <w:numId w:val="12"/>
        </w:numPr>
        <w:spacing w:line="300" w:lineRule="auto"/>
        <w:rPr>
          <w:rFonts w:ascii="Arial" w:eastAsia="SimSun" w:hAnsi="Arial" w:cs="Arial"/>
          <w:color w:val="000000"/>
        </w:rPr>
      </w:pPr>
      <w:r w:rsidRPr="007A4CAF">
        <w:rPr>
          <w:rFonts w:ascii="Arial" w:eastAsia="SimSun" w:hAnsi="Arial" w:cs="Arial"/>
          <w:color w:val="000000"/>
        </w:rPr>
        <w:t xml:space="preserve">Find </w:t>
      </w:r>
      <w:r w:rsidRPr="007A4CAF">
        <w:rPr>
          <w:rFonts w:ascii="Arial" w:eastAsia="SimSun" w:hAnsi="Arial" w:cs="Arial"/>
        </w:rPr>
        <w:t xml:space="preserve">total number of products sold </w:t>
      </w:r>
      <w:r w:rsidRPr="007A4CAF">
        <w:rPr>
          <w:rFonts w:ascii="Arial" w:eastAsia="SimSun" w:hAnsi="Arial" w:cs="Arial"/>
          <w:color w:val="000000"/>
        </w:rPr>
        <w:t>on Groundhog Day (Feb 2)</w:t>
      </w:r>
      <w:r w:rsidRPr="007A4CAF">
        <w:rPr>
          <w:rFonts w:ascii="Arial" w:eastAsia="SimSun" w:hAnsi="Arial" w:cs="Arial"/>
          <w:color w:val="0070C0"/>
        </w:rPr>
        <w:t xml:space="preserve"> </w:t>
      </w:r>
      <w:r w:rsidRPr="007A4CAF">
        <w:rPr>
          <w:rFonts w:ascii="Arial" w:eastAsia="SimSun" w:hAnsi="Arial" w:cs="Arial"/>
          <w:color w:val="000000"/>
        </w:rPr>
        <w:t xml:space="preserve">using Quantity and Date (from </w:t>
      </w:r>
      <w:r w:rsidRPr="007A4CAF">
        <w:rPr>
          <w:rFonts w:ascii="Arial" w:hAnsi="Arial" w:cs="Arial"/>
          <w:color w:val="4472C4" w:themeColor="accent1"/>
        </w:rPr>
        <w:t>SALE</w:t>
      </w:r>
      <w:r w:rsidRPr="007A4CAF">
        <w:rPr>
          <w:rFonts w:ascii="Arial" w:eastAsia="SimSun" w:hAnsi="Arial" w:cs="Arial"/>
          <w:color w:val="0070C0"/>
        </w:rPr>
        <w:t xml:space="preserve"> </w:t>
      </w:r>
      <w:r w:rsidRPr="007A4CAF">
        <w:rPr>
          <w:rFonts w:ascii="Arial" w:eastAsia="SimSun" w:hAnsi="Arial" w:cs="Arial"/>
        </w:rPr>
        <w:t xml:space="preserve">and </w:t>
      </w:r>
      <w:r w:rsidRPr="007A4CAF">
        <w:rPr>
          <w:rFonts w:ascii="Arial" w:hAnsi="Arial" w:cs="Arial"/>
          <w:color w:val="4472C4" w:themeColor="accent1"/>
        </w:rPr>
        <w:t>DAY</w:t>
      </w:r>
      <w:r w:rsidRPr="007A4CAF">
        <w:rPr>
          <w:rFonts w:ascii="Arial" w:eastAsia="SimSun" w:hAnsi="Arial" w:cs="Arial"/>
          <w:color w:val="0070C0"/>
        </w:rPr>
        <w:t xml:space="preserve"> </w:t>
      </w:r>
      <w:r w:rsidRPr="007A4CAF">
        <w:rPr>
          <w:rFonts w:ascii="Arial" w:eastAsia="SimSun" w:hAnsi="Arial" w:cs="Arial"/>
        </w:rPr>
        <w:t xml:space="preserve">tables). </w:t>
      </w:r>
    </w:p>
    <w:p w14:paraId="4BA4EF72" w14:textId="585B9CB4" w:rsidR="00FB1B43" w:rsidRPr="007A4CAF" w:rsidRDefault="00FB1B43" w:rsidP="00A5471C">
      <w:pPr>
        <w:pStyle w:val="ListParagraph"/>
        <w:numPr>
          <w:ilvl w:val="1"/>
          <w:numId w:val="23"/>
        </w:numPr>
        <w:spacing w:line="300" w:lineRule="auto"/>
        <w:rPr>
          <w:rFonts w:ascii="Arial" w:eastAsia="SimSun" w:hAnsi="Arial" w:cs="Arial"/>
          <w:color w:val="000000"/>
        </w:rPr>
      </w:pPr>
      <w:commentRangeStart w:id="34"/>
      <w:r w:rsidRPr="007A4CAF">
        <w:rPr>
          <w:rFonts w:ascii="Arial" w:eastAsia="SimSun" w:hAnsi="Arial" w:cs="Arial"/>
          <w:color w:val="000000"/>
        </w:rPr>
        <w:t xml:space="preserve">Sort by </w:t>
      </w:r>
      <w:r w:rsidR="00142891">
        <w:rPr>
          <w:rFonts w:ascii="Arial" w:eastAsia="SimSun" w:hAnsi="Arial" w:cs="Arial"/>
          <w:color w:val="000000"/>
        </w:rPr>
        <w:t>y</w:t>
      </w:r>
      <w:r w:rsidRPr="007A4CAF">
        <w:rPr>
          <w:rFonts w:ascii="Arial" w:eastAsia="SimSun" w:hAnsi="Arial" w:cs="Arial"/>
          <w:color w:val="000000"/>
        </w:rPr>
        <w:t>ear in ascending order.</w:t>
      </w:r>
      <w:commentRangeEnd w:id="34"/>
      <w:r w:rsidRPr="007A4CAF">
        <w:rPr>
          <w:rStyle w:val="CommentReference"/>
          <w:rFonts w:ascii="Arial" w:hAnsi="Arial" w:cs="Arial"/>
        </w:rPr>
        <w:commentReference w:id="34"/>
      </w:r>
    </w:p>
    <w:p w14:paraId="1182C301" w14:textId="77777777" w:rsidR="00FB1B43" w:rsidRPr="007A4CAF" w:rsidRDefault="00FB1B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07517BD6" w14:textId="77777777" w:rsidR="00FB1B43" w:rsidRPr="007A4CAF" w:rsidRDefault="00FB1B43" w:rsidP="00A5471C">
      <w:pPr>
        <w:spacing w:line="300" w:lineRule="auto"/>
        <w:rPr>
          <w:rFonts w:ascii="Arial" w:hAnsi="Arial" w:cs="Arial"/>
          <w:sz w:val="32"/>
          <w:szCs w:val="32"/>
          <w:u w:val="single"/>
        </w:rPr>
      </w:pPr>
    </w:p>
    <w:p w14:paraId="47BD2ED7" w14:textId="3D4F1B4A" w:rsidR="003166B0" w:rsidRPr="0032495A" w:rsidRDefault="003166B0" w:rsidP="00A5471C">
      <w:pPr>
        <w:spacing w:line="300" w:lineRule="auto"/>
        <w:rPr>
          <w:rFonts w:ascii="Arial" w:hAnsi="Arial" w:cs="Arial"/>
          <w:sz w:val="32"/>
          <w:szCs w:val="32"/>
          <w:u w:val="single"/>
        </w:rPr>
      </w:pPr>
      <w:bookmarkStart w:id="35" w:name="Get_Year_and_Month_List"/>
      <w:r w:rsidRPr="007A4CAF">
        <w:rPr>
          <w:rFonts w:ascii="Arial" w:hAnsi="Arial" w:cs="Arial"/>
          <w:sz w:val="32"/>
          <w:szCs w:val="32"/>
          <w:u w:val="single"/>
        </w:rPr>
        <w:t>Get Year and Month List</w:t>
      </w:r>
      <w:bookmarkEnd w:id="35"/>
    </w:p>
    <w:p w14:paraId="3FBACE8A"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7C92553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State with Highest Volume by Category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14DB9A4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Run the </w:t>
      </w:r>
      <w:commentRangeStart w:id="36"/>
      <w:commentRangeStart w:id="37"/>
      <w:r w:rsidRPr="007A4CAF">
        <w:rPr>
          <w:rFonts w:ascii="Arial" w:hAnsi="Arial" w:cs="Arial"/>
          <w:b/>
          <w:bCs/>
        </w:rPr>
        <w:t>Get Year and Month</w:t>
      </w:r>
      <w:ins w:id="38" w:author="Yang, Yaping" w:date="2021-02-26T19:43:00Z">
        <w:r w:rsidRPr="007A4CAF">
          <w:rPr>
            <w:rFonts w:ascii="Arial" w:hAnsi="Arial" w:cs="Arial"/>
            <w:b/>
            <w:bCs/>
          </w:rPr>
          <w:t xml:space="preserve"> </w:t>
        </w:r>
      </w:ins>
      <w:ins w:id="39" w:author="Yang, Yaping" w:date="2021-02-26T19:44:00Z">
        <w:r w:rsidRPr="007A4CAF">
          <w:rPr>
            <w:rFonts w:ascii="Arial" w:hAnsi="Arial" w:cs="Arial"/>
            <w:b/>
            <w:bCs/>
          </w:rPr>
          <w:t>List</w:t>
        </w:r>
      </w:ins>
      <w:r w:rsidRPr="007A4CAF">
        <w:rPr>
          <w:rFonts w:ascii="Arial" w:hAnsi="Arial" w:cs="Arial"/>
        </w:rPr>
        <w:t xml:space="preserve"> </w:t>
      </w:r>
      <w:commentRangeEnd w:id="36"/>
      <w:r w:rsidRPr="007A4CAF">
        <w:rPr>
          <w:rStyle w:val="CommentReference"/>
          <w:rFonts w:ascii="Arial" w:hAnsi="Arial" w:cs="Arial"/>
        </w:rPr>
        <w:commentReference w:id="36"/>
      </w:r>
      <w:commentRangeEnd w:id="37"/>
      <w:r w:rsidRPr="007A4CAF">
        <w:rPr>
          <w:rStyle w:val="CommentReference"/>
          <w:rFonts w:ascii="Arial" w:hAnsi="Arial" w:cs="Arial"/>
        </w:rPr>
        <w:commentReference w:id="37"/>
      </w:r>
      <w:r w:rsidRPr="007A4CAF">
        <w:rPr>
          <w:rFonts w:ascii="Arial" w:hAnsi="Arial" w:cs="Arial"/>
        </w:rPr>
        <w:t xml:space="preserve">task: query for information about the available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fields from the </w:t>
      </w:r>
      <w:r w:rsidRPr="007A4CAF">
        <w:rPr>
          <w:rFonts w:ascii="Arial" w:hAnsi="Arial" w:cs="Arial"/>
          <w:color w:val="4472C4" w:themeColor="accent1"/>
        </w:rPr>
        <w:t>DAY</w:t>
      </w:r>
      <w:r w:rsidRPr="007A4CAF">
        <w:rPr>
          <w:rFonts w:ascii="Arial" w:hAnsi="Arial" w:cs="Arial"/>
        </w:rPr>
        <w:t xml:space="preserve"> table.</w:t>
      </w:r>
    </w:p>
    <w:p w14:paraId="47B9C53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Display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lists in descending order on the drop-down list. </w:t>
      </w:r>
    </w:p>
    <w:p w14:paraId="3CD0D19C"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On the drop-down list, show </w:t>
      </w:r>
      <w:r w:rsidRPr="007A4CAF">
        <w:rPr>
          <w:rFonts w:ascii="Arial" w:hAnsi="Arial" w:cs="Arial"/>
          <w:b/>
          <w:bCs/>
          <w:i/>
          <w:iCs/>
        </w:rPr>
        <w:t>Run Report</w:t>
      </w:r>
      <w:r w:rsidRPr="007A4CAF">
        <w:rPr>
          <w:rFonts w:ascii="Arial" w:hAnsi="Arial" w:cs="Arial"/>
        </w:rPr>
        <w:t xml:space="preserve"> button.</w:t>
      </w:r>
    </w:p>
    <w:p w14:paraId="320631B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Upon:</w:t>
      </w:r>
    </w:p>
    <w:p w14:paraId="32AD8CAD"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Click </w:t>
      </w:r>
      <w:r w:rsidRPr="007A4CAF">
        <w:rPr>
          <w:rFonts w:ascii="Arial" w:hAnsi="Arial" w:cs="Arial"/>
          <w:b/>
          <w:bCs/>
          <w:i/>
          <w:iCs/>
        </w:rPr>
        <w:t>Run Report</w:t>
      </w:r>
      <w:r w:rsidRPr="007A4CAF">
        <w:rPr>
          <w:rFonts w:ascii="Arial" w:hAnsi="Arial" w:cs="Arial"/>
        </w:rPr>
        <w:t xml:space="preserve"> button – </w:t>
      </w:r>
    </w:p>
    <w:p w14:paraId="46FA8ADC"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both </w:t>
      </w:r>
      <w:r w:rsidRPr="007A4CAF">
        <w:rPr>
          <w:rFonts w:ascii="Arial" w:hAnsi="Arial" w:cs="Arial"/>
          <w:i/>
          <w:iCs/>
        </w:rPr>
        <w:t xml:space="preserve">year </w:t>
      </w:r>
      <w:r w:rsidRPr="007A4CAF">
        <w:rPr>
          <w:rFonts w:ascii="Arial" w:hAnsi="Arial" w:cs="Arial"/>
        </w:rPr>
        <w:t xml:space="preserve">and </w:t>
      </w:r>
      <w:r w:rsidRPr="007A4CAF">
        <w:rPr>
          <w:rFonts w:ascii="Arial" w:hAnsi="Arial" w:cs="Arial"/>
          <w:i/>
          <w:iCs/>
        </w:rPr>
        <w:t>month</w:t>
      </w:r>
      <w:r w:rsidRPr="007A4CAF">
        <w:rPr>
          <w:rFonts w:ascii="Arial" w:hAnsi="Arial" w:cs="Arial"/>
        </w:rPr>
        <w:t xml:space="preserve"> are selected – Jump to the </w:t>
      </w:r>
      <w:r w:rsidRPr="007A4CAF">
        <w:rPr>
          <w:rFonts w:ascii="Arial" w:hAnsi="Arial" w:cs="Arial"/>
          <w:b/>
          <w:bCs/>
        </w:rPr>
        <w:t>View State with Highest Volume by Category Report</w:t>
      </w:r>
      <w:r w:rsidRPr="007A4CAF">
        <w:rPr>
          <w:rFonts w:ascii="Arial" w:hAnsi="Arial" w:cs="Arial"/>
        </w:rPr>
        <w:t xml:space="preserve"> task.</w:t>
      </w:r>
    </w:p>
    <w:p w14:paraId="14ADF4BD" w14:textId="3E3F1B00"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 xml:space="preserve">If one or both fields are empty – </w:t>
      </w:r>
      <w:r w:rsidR="00E539BE">
        <w:rPr>
          <w:rFonts w:ascii="Arial" w:hAnsi="Arial" w:cs="Arial"/>
        </w:rPr>
        <w:t>D</w:t>
      </w:r>
      <w:r w:rsidRPr="007A4CAF">
        <w:rPr>
          <w:rFonts w:ascii="Arial" w:hAnsi="Arial" w:cs="Arial"/>
        </w:rPr>
        <w:t>isplay a message asking for user input.</w:t>
      </w:r>
    </w:p>
    <w:p w14:paraId="7092AFD4"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77C756F" w14:textId="77777777" w:rsidR="003166B0" w:rsidRPr="007A4CAF" w:rsidRDefault="003166B0" w:rsidP="00A5471C">
      <w:pPr>
        <w:spacing w:line="300" w:lineRule="auto"/>
        <w:rPr>
          <w:rFonts w:ascii="Arial" w:hAnsi="Arial" w:cs="Arial"/>
          <w:sz w:val="32"/>
          <w:szCs w:val="32"/>
          <w:u w:val="single"/>
        </w:rPr>
      </w:pPr>
    </w:p>
    <w:p w14:paraId="19EC635B" w14:textId="55EBA496" w:rsidR="003166B0" w:rsidRPr="00BF6992" w:rsidRDefault="003166B0" w:rsidP="00A5471C">
      <w:pPr>
        <w:spacing w:line="300" w:lineRule="auto"/>
        <w:rPr>
          <w:rFonts w:ascii="Arial" w:hAnsi="Arial" w:cs="Arial"/>
          <w:sz w:val="32"/>
          <w:szCs w:val="32"/>
          <w:u w:val="single"/>
        </w:rPr>
      </w:pPr>
      <w:bookmarkStart w:id="40" w:name="View_State_with_Highest_Volume"/>
      <w:r w:rsidRPr="007A4CAF">
        <w:rPr>
          <w:rFonts w:ascii="Arial" w:hAnsi="Arial" w:cs="Arial"/>
          <w:sz w:val="32"/>
          <w:szCs w:val="32"/>
          <w:u w:val="single"/>
        </w:rPr>
        <w:t>View State with Highest Volume by Category Report</w:t>
      </w:r>
      <w:bookmarkEnd w:id="40"/>
    </w:p>
    <w:p w14:paraId="1CAC6BCF" w14:textId="77777777" w:rsidR="003166B0" w:rsidRPr="007A4CAF" w:rsidRDefault="003166B0" w:rsidP="00A5471C">
      <w:pPr>
        <w:spacing w:line="300" w:lineRule="auto"/>
        <w:rPr>
          <w:rFonts w:ascii="Arial" w:hAnsi="Arial" w:cs="Arial"/>
          <w:sz w:val="28"/>
          <w:szCs w:val="28"/>
        </w:rPr>
      </w:pPr>
      <w:r w:rsidRPr="007A4CAF">
        <w:rPr>
          <w:rFonts w:ascii="Arial" w:hAnsi="Arial" w:cs="Arial"/>
          <w:sz w:val="28"/>
          <w:szCs w:val="28"/>
        </w:rPr>
        <w:t>Abstract Code</w:t>
      </w:r>
    </w:p>
    <w:p w14:paraId="1DB09E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Run Report</w:t>
      </w:r>
      <w:r w:rsidRPr="007A4CAF">
        <w:rPr>
          <w:rFonts w:ascii="Arial" w:hAnsi="Arial" w:cs="Arial"/>
        </w:rPr>
        <w:t xml:space="preserve"> button from the drop-down list.</w:t>
      </w:r>
    </w:p>
    <w:p w14:paraId="1BB1AE45"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If data validation is successful for both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input fields, then proceed.</w:t>
      </w:r>
    </w:p>
    <w:p w14:paraId="0A775932"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State with Highest Volume by Category Report</w:t>
      </w:r>
      <w:r w:rsidRPr="007A4CAF">
        <w:rPr>
          <w:rFonts w:ascii="Arial" w:hAnsi="Arial" w:cs="Arial"/>
        </w:rPr>
        <w:t xml:space="preserve"> task: </w:t>
      </w:r>
    </w:p>
    <w:p w14:paraId="1FA59B9F"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all Sales data from the </w:t>
      </w:r>
      <w:r w:rsidRPr="007A4CAF">
        <w:rPr>
          <w:rFonts w:ascii="Arial" w:hAnsi="Arial" w:cs="Arial"/>
          <w:color w:val="4472C4" w:themeColor="accent1"/>
        </w:rPr>
        <w:t>SALE</w:t>
      </w:r>
      <w:r w:rsidRPr="007A4CAF">
        <w:rPr>
          <w:rFonts w:ascii="Arial" w:hAnsi="Arial" w:cs="Arial"/>
        </w:rPr>
        <w:t xml:space="preserve"> table based on the </w:t>
      </w:r>
      <w:r w:rsidRPr="007A4CAF">
        <w:rPr>
          <w:rFonts w:ascii="Arial" w:hAnsi="Arial" w:cs="Arial"/>
          <w:i/>
          <w:iCs/>
        </w:rPr>
        <w:t>year</w:t>
      </w:r>
      <w:r w:rsidRPr="007A4CAF">
        <w:rPr>
          <w:rFonts w:ascii="Arial" w:hAnsi="Arial" w:cs="Arial"/>
        </w:rPr>
        <w:t xml:space="preserve"> and </w:t>
      </w:r>
      <w:r w:rsidRPr="007A4CAF">
        <w:rPr>
          <w:rFonts w:ascii="Arial" w:hAnsi="Arial" w:cs="Arial"/>
          <w:i/>
          <w:iCs/>
        </w:rPr>
        <w:t>month</w:t>
      </w:r>
      <w:r w:rsidRPr="007A4CAF">
        <w:rPr>
          <w:rFonts w:ascii="Arial" w:hAnsi="Arial" w:cs="Arial"/>
        </w:rPr>
        <w:t xml:space="preserve"> (from the </w:t>
      </w:r>
      <w:r w:rsidRPr="007A4CAF">
        <w:rPr>
          <w:rFonts w:ascii="Arial" w:hAnsi="Arial" w:cs="Arial"/>
          <w:color w:val="4472C4" w:themeColor="accent1"/>
        </w:rPr>
        <w:t>DAY</w:t>
      </w:r>
      <w:r w:rsidRPr="007A4CAF">
        <w:rPr>
          <w:rFonts w:ascii="Arial" w:hAnsi="Arial" w:cs="Arial"/>
        </w:rPr>
        <w:t xml:space="preserve"> table) selected.</w:t>
      </w:r>
    </w:p>
    <w:p w14:paraId="2F4FEF0A"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Get all categories by using Category_Name data (from the </w:t>
      </w:r>
      <w:r w:rsidRPr="007A4CAF">
        <w:rPr>
          <w:rFonts w:ascii="Arial" w:hAnsi="Arial" w:cs="Arial"/>
          <w:color w:val="4472C4" w:themeColor="accent1"/>
        </w:rPr>
        <w:t>CATEGORY</w:t>
      </w:r>
      <w:r w:rsidRPr="007A4CAF">
        <w:rPr>
          <w:rFonts w:ascii="Arial" w:hAnsi="Arial" w:cs="Arial"/>
        </w:rPr>
        <w:t xml:space="preserve"> table).</w:t>
      </w:r>
    </w:p>
    <w:p w14:paraId="28922907"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In each category, aggregate each state’s sales Quantity data (from the </w:t>
      </w:r>
      <w:r w:rsidRPr="007A4CAF">
        <w:rPr>
          <w:rFonts w:ascii="Arial" w:hAnsi="Arial" w:cs="Arial"/>
          <w:color w:val="4472C4" w:themeColor="accent1"/>
        </w:rPr>
        <w:t>SALE</w:t>
      </w:r>
      <w:r w:rsidRPr="007A4CAF">
        <w:rPr>
          <w:rFonts w:ascii="Arial" w:hAnsi="Arial" w:cs="Arial"/>
        </w:rPr>
        <w:t xml:space="preserve"> table) by adding up all stores (from the </w:t>
      </w:r>
      <w:r w:rsidRPr="007A4CAF">
        <w:rPr>
          <w:rFonts w:ascii="Arial" w:hAnsi="Arial" w:cs="Arial"/>
          <w:color w:val="4472C4" w:themeColor="accent1"/>
        </w:rPr>
        <w:t>STORE</w:t>
      </w:r>
      <w:r w:rsidRPr="007A4CAF">
        <w:rPr>
          <w:rFonts w:ascii="Arial" w:hAnsi="Arial" w:cs="Arial"/>
        </w:rPr>
        <w:t xml:space="preserve"> table)’s sales Quantity in each state (from the </w:t>
      </w:r>
      <w:r w:rsidRPr="007A4CAF">
        <w:rPr>
          <w:rFonts w:ascii="Arial" w:hAnsi="Arial" w:cs="Arial"/>
          <w:color w:val="4472C4" w:themeColor="accent1"/>
        </w:rPr>
        <w:t>CITY</w:t>
      </w:r>
      <w:r w:rsidRPr="007A4CAF">
        <w:rPr>
          <w:rFonts w:ascii="Arial" w:hAnsi="Arial" w:cs="Arial"/>
        </w:rPr>
        <w:t xml:space="preserve"> table).</w:t>
      </w:r>
    </w:p>
    <w:p w14:paraId="0A3CB595" w14:textId="77777777"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 xml:space="preserve">Find the states that sold the highest number of units in each category. </w:t>
      </w:r>
    </w:p>
    <w:p w14:paraId="560EC5E8" w14:textId="77777777" w:rsidR="003166B0" w:rsidRPr="007A4CAF" w:rsidRDefault="003166B0" w:rsidP="00A5471C">
      <w:pPr>
        <w:pStyle w:val="ListParagraph"/>
        <w:numPr>
          <w:ilvl w:val="2"/>
          <w:numId w:val="11"/>
        </w:numPr>
        <w:spacing w:line="300" w:lineRule="auto"/>
        <w:rPr>
          <w:rFonts w:ascii="Arial" w:hAnsi="Arial" w:cs="Arial"/>
        </w:rPr>
      </w:pPr>
      <w:r w:rsidRPr="007A4CAF">
        <w:rPr>
          <w:rFonts w:ascii="Arial" w:hAnsi="Arial" w:cs="Arial"/>
        </w:rPr>
        <w:t>If two or more states tied for having the greatest number of units, then save all those states and their total units.</w:t>
      </w:r>
    </w:p>
    <w:p w14:paraId="0FCB38A4" w14:textId="2FA7FA4A" w:rsidR="003166B0" w:rsidRPr="007A4CAF" w:rsidRDefault="003166B0" w:rsidP="00A5471C">
      <w:pPr>
        <w:pStyle w:val="ListParagraph"/>
        <w:numPr>
          <w:ilvl w:val="1"/>
          <w:numId w:val="11"/>
        </w:numPr>
        <w:spacing w:line="300" w:lineRule="auto"/>
        <w:rPr>
          <w:rFonts w:ascii="Arial" w:hAnsi="Arial" w:cs="Arial"/>
        </w:rPr>
      </w:pPr>
      <w:r w:rsidRPr="007A4CAF">
        <w:rPr>
          <w:rFonts w:ascii="Arial" w:hAnsi="Arial" w:cs="Arial"/>
        </w:rPr>
        <w:t>Sort by category name ascending</w:t>
      </w:r>
      <w:r w:rsidR="00290466">
        <w:rPr>
          <w:rFonts w:ascii="Arial" w:hAnsi="Arial" w:cs="Arial"/>
        </w:rPr>
        <w:t>ly</w:t>
      </w:r>
      <w:r w:rsidRPr="007A4CAF">
        <w:rPr>
          <w:rFonts w:ascii="Arial" w:hAnsi="Arial" w:cs="Arial"/>
        </w:rPr>
        <w:t>, display each category name, its corresponding states with the highest units sold and total units sold.</w:t>
      </w:r>
    </w:p>
    <w:p w14:paraId="02489983" w14:textId="77777777" w:rsidR="003166B0" w:rsidRPr="007A4CAF" w:rsidRDefault="003166B0"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7A95F1FA" w14:textId="6FB53E48" w:rsidR="005666FA" w:rsidRPr="007A4CAF" w:rsidRDefault="005666FA" w:rsidP="00A5471C">
      <w:pPr>
        <w:spacing w:line="300" w:lineRule="auto"/>
        <w:rPr>
          <w:rFonts w:ascii="Arial" w:hAnsi="Arial" w:cs="Arial"/>
        </w:rPr>
      </w:pPr>
    </w:p>
    <w:p w14:paraId="0D9DF8E8" w14:textId="77777777" w:rsidR="00DF46E4" w:rsidRPr="007A4CAF" w:rsidRDefault="00DF46E4" w:rsidP="00A5471C">
      <w:pPr>
        <w:spacing w:line="300" w:lineRule="auto"/>
        <w:rPr>
          <w:rFonts w:ascii="Arial" w:hAnsi="Arial" w:cs="Arial"/>
          <w:sz w:val="32"/>
          <w:szCs w:val="32"/>
          <w:u w:val="single"/>
        </w:rPr>
      </w:pPr>
      <w:bookmarkStart w:id="41" w:name="View_Revenue_by_Population_Report"/>
      <w:r w:rsidRPr="007A4CAF">
        <w:rPr>
          <w:rFonts w:ascii="Arial" w:hAnsi="Arial" w:cs="Arial"/>
          <w:sz w:val="32"/>
          <w:szCs w:val="32"/>
          <w:u w:val="single"/>
        </w:rPr>
        <w:t>View Revenue by Population Report</w:t>
      </w:r>
    </w:p>
    <w:bookmarkEnd w:id="41"/>
    <w:p w14:paraId="5517213C"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7362E44B"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lastRenderedPageBreak/>
        <w:t xml:space="preserve">User clicked on the </w:t>
      </w:r>
      <w:r w:rsidRPr="007A4CAF">
        <w:rPr>
          <w:rFonts w:ascii="Arial" w:hAnsi="Arial" w:cs="Arial"/>
          <w:b/>
          <w:bCs/>
          <w:i/>
          <w:iCs/>
        </w:rPr>
        <w:t xml:space="preserve">View Revenue by Population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33DD07DC"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Revenue by Population Report</w:t>
      </w:r>
      <w:r w:rsidRPr="007A4CAF">
        <w:rPr>
          <w:rFonts w:ascii="Arial" w:hAnsi="Arial" w:cs="Arial"/>
        </w:rPr>
        <w:t xml:space="preserve"> task:  </w:t>
      </w:r>
    </w:p>
    <w:p w14:paraId="41834B14" w14:textId="788F49F2"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the year, Population_Size_Category and sale’s </w:t>
      </w:r>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 from the</w:t>
      </w:r>
      <w:r w:rsidR="00485D67">
        <w:rPr>
          <w:rFonts w:ascii="Arial" w:hAnsi="Arial" w:cs="Arial"/>
        </w:rPr>
        <w:t xml:space="preserve"> </w:t>
      </w:r>
      <w:r w:rsidR="00485D67" w:rsidRPr="00CF15AE">
        <w:rPr>
          <w:rFonts w:ascii="Arial" w:hAnsi="Arial" w:cs="Arial"/>
          <w:color w:val="4472C4" w:themeColor="accent1"/>
        </w:rPr>
        <w:t>DAY</w:t>
      </w:r>
      <w:r w:rsidR="00485D67">
        <w:rPr>
          <w:rFonts w:ascii="Arial" w:hAnsi="Arial" w:cs="Arial"/>
        </w:rPr>
        <w:t xml:space="preserve">, </w:t>
      </w:r>
      <w:r w:rsidRPr="007A4CAF">
        <w:rPr>
          <w:rFonts w:ascii="Arial" w:hAnsi="Arial" w:cs="Arial"/>
          <w:color w:val="4472C4" w:themeColor="accent1"/>
        </w:rPr>
        <w:t>SALE</w:t>
      </w:r>
      <w:r w:rsidR="00EF6CB3" w:rsidRPr="00EF6CB3">
        <w:rPr>
          <w:rFonts w:ascii="Arial" w:hAnsi="Arial" w:cs="Arial"/>
          <w:color w:val="000000" w:themeColor="text1"/>
        </w:rPr>
        <w:t>,</w:t>
      </w:r>
      <w:r w:rsidRPr="007A4CAF">
        <w:rPr>
          <w:rFonts w:ascii="Arial" w:hAnsi="Arial" w:cs="Arial"/>
          <w:color w:val="4472C4" w:themeColor="accent1"/>
        </w:rPr>
        <w:t xml:space="preserve"> STORE</w:t>
      </w:r>
      <w:r w:rsidR="00C9383A" w:rsidRPr="00C9383A">
        <w:rPr>
          <w:rFonts w:ascii="Arial" w:hAnsi="Arial" w:cs="Arial"/>
          <w:color w:val="000000" w:themeColor="text1"/>
        </w:rPr>
        <w:t>,</w:t>
      </w:r>
      <w:r w:rsidRPr="007A4CAF">
        <w:rPr>
          <w:rFonts w:ascii="Arial" w:hAnsi="Arial" w:cs="Arial"/>
        </w:rPr>
        <w:t xml:space="preserve"> and </w:t>
      </w:r>
      <w:r w:rsidRPr="007A4CAF">
        <w:rPr>
          <w:rFonts w:ascii="Arial" w:hAnsi="Arial" w:cs="Arial"/>
          <w:color w:val="4472C4" w:themeColor="accent1"/>
        </w:rPr>
        <w:t>CITY</w:t>
      </w:r>
      <w:r w:rsidRPr="007A4CAF">
        <w:rPr>
          <w:rFonts w:ascii="Arial" w:hAnsi="Arial" w:cs="Arial"/>
        </w:rPr>
        <w:t xml:space="preserve"> table</w:t>
      </w:r>
      <w:r w:rsidR="00EF6CB3">
        <w:rPr>
          <w:rFonts w:ascii="Arial" w:hAnsi="Arial" w:cs="Arial"/>
        </w:rPr>
        <w:t>s</w:t>
      </w:r>
      <w:r w:rsidR="00FC59B5">
        <w:rPr>
          <w:rFonts w:ascii="Arial" w:hAnsi="Arial" w:cs="Arial"/>
        </w:rPr>
        <w:t>.</w:t>
      </w:r>
      <w:r w:rsidRPr="007A4CAF">
        <w:rPr>
          <w:rFonts w:ascii="Arial" w:hAnsi="Arial" w:cs="Arial"/>
        </w:rPr>
        <w:t xml:space="preserve"> </w:t>
      </w:r>
    </w:p>
    <w:p w14:paraId="64E41508" w14:textId="0A64445F"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Group </w:t>
      </w:r>
      <w:r w:rsidR="00535FEF">
        <w:rPr>
          <w:rFonts w:ascii="Arial" w:hAnsi="Arial" w:cs="Arial"/>
        </w:rPr>
        <w:t>by</w:t>
      </w:r>
      <w:r w:rsidRPr="007A4CAF">
        <w:rPr>
          <w:rFonts w:ascii="Arial" w:hAnsi="Arial" w:cs="Arial"/>
        </w:rPr>
        <w:t xml:space="preserve"> year and Population_Size_Category</w:t>
      </w:r>
      <w:r w:rsidR="00803738">
        <w:rPr>
          <w:rFonts w:ascii="Arial" w:hAnsi="Arial" w:cs="Arial"/>
        </w:rPr>
        <w:t>,</w:t>
      </w:r>
      <w:r w:rsidRPr="007A4CAF">
        <w:rPr>
          <w:rFonts w:ascii="Arial" w:hAnsi="Arial" w:cs="Arial"/>
        </w:rPr>
        <w:t xml:space="preserve"> and </w:t>
      </w:r>
      <w:r w:rsidR="0059069D">
        <w:rPr>
          <w:rFonts w:ascii="Arial" w:hAnsi="Arial" w:cs="Arial"/>
        </w:rPr>
        <w:t xml:space="preserve">then </w:t>
      </w:r>
      <w:r w:rsidR="00EB3AF7">
        <w:rPr>
          <w:rFonts w:ascii="Arial" w:hAnsi="Arial" w:cs="Arial"/>
        </w:rPr>
        <w:t>aggregate</w:t>
      </w:r>
      <w:r w:rsidRPr="007A4CAF">
        <w:rPr>
          <w:rFonts w:ascii="Arial" w:hAnsi="Arial" w:cs="Arial"/>
        </w:rPr>
        <w:t xml:space="preserve"> the </w:t>
      </w:r>
      <w:r w:rsidR="006923F9">
        <w:rPr>
          <w:rFonts w:ascii="Arial" w:hAnsi="Arial" w:cs="Arial"/>
        </w:rPr>
        <w:t>T</w:t>
      </w:r>
      <w:r w:rsidRPr="007A4CAF">
        <w:rPr>
          <w:rFonts w:ascii="Arial" w:hAnsi="Arial" w:cs="Arial"/>
        </w:rPr>
        <w:t>otal</w:t>
      </w:r>
      <w:r w:rsidR="006923F9">
        <w:rPr>
          <w:rFonts w:ascii="Arial" w:hAnsi="Arial" w:cs="Arial"/>
        </w:rPr>
        <w:t>_A</w:t>
      </w:r>
      <w:r w:rsidRPr="007A4CAF">
        <w:rPr>
          <w:rFonts w:ascii="Arial" w:hAnsi="Arial" w:cs="Arial"/>
        </w:rPr>
        <w:t>mount as total revenue</w:t>
      </w:r>
      <w:r w:rsidR="00FC59B5">
        <w:rPr>
          <w:rFonts w:ascii="Arial" w:hAnsi="Arial" w:cs="Arial"/>
        </w:rPr>
        <w:t>.</w:t>
      </w:r>
    </w:p>
    <w:p w14:paraId="28454E72" w14:textId="1647AB8B" w:rsidR="00F84F31"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Revenue</w:t>
      </w:r>
      <w:r w:rsidR="00441518">
        <w:rPr>
          <w:rFonts w:ascii="Arial" w:hAnsi="Arial" w:cs="Arial"/>
        </w:rPr>
        <w:t xml:space="preserve"> </w:t>
      </w:r>
      <w:r w:rsidRPr="007A4CAF">
        <w:rPr>
          <w:rFonts w:ascii="Arial" w:hAnsi="Arial" w:cs="Arial"/>
        </w:rPr>
        <w:t>in a tabular form</w:t>
      </w:r>
      <w:r w:rsidR="00F84F31">
        <w:rPr>
          <w:rFonts w:ascii="Arial" w:hAnsi="Arial" w:cs="Arial"/>
        </w:rPr>
        <w:t>:</w:t>
      </w:r>
    </w:p>
    <w:p w14:paraId="611D4409" w14:textId="03CC3EF4" w:rsidR="00F84F31" w:rsidRDefault="00F84F31" w:rsidP="00F84F31">
      <w:pPr>
        <w:pStyle w:val="ListParagraph"/>
        <w:numPr>
          <w:ilvl w:val="2"/>
          <w:numId w:val="11"/>
        </w:numPr>
        <w:spacing w:line="300" w:lineRule="auto"/>
        <w:rPr>
          <w:rFonts w:ascii="Arial" w:hAnsi="Arial" w:cs="Arial"/>
        </w:rPr>
      </w:pPr>
      <w:r>
        <w:rPr>
          <w:rFonts w:ascii="Arial" w:hAnsi="Arial" w:cs="Arial"/>
        </w:rPr>
        <w:t xml:space="preserve">Row: </w:t>
      </w:r>
      <w:r w:rsidR="00D63EEF">
        <w:rPr>
          <w:rFonts w:ascii="Arial" w:hAnsi="Arial" w:cs="Arial"/>
        </w:rPr>
        <w:t>y</w:t>
      </w:r>
      <w:r w:rsidR="00441518">
        <w:rPr>
          <w:rFonts w:ascii="Arial" w:hAnsi="Arial" w:cs="Arial"/>
        </w:rPr>
        <w:t>ear</w:t>
      </w:r>
      <w:r>
        <w:rPr>
          <w:rFonts w:ascii="Arial" w:hAnsi="Arial" w:cs="Arial"/>
        </w:rPr>
        <w:t>, sorted in ascending order</w:t>
      </w:r>
      <w:r w:rsidR="003763BD">
        <w:rPr>
          <w:rFonts w:ascii="Arial" w:hAnsi="Arial" w:cs="Arial"/>
        </w:rPr>
        <w:t>.</w:t>
      </w:r>
    </w:p>
    <w:p w14:paraId="4C95738E" w14:textId="4D97D7C1" w:rsidR="00DF46E4" w:rsidRPr="00F84F31" w:rsidRDefault="00F84F31" w:rsidP="00F84F31">
      <w:pPr>
        <w:pStyle w:val="ListParagraph"/>
        <w:numPr>
          <w:ilvl w:val="2"/>
          <w:numId w:val="11"/>
        </w:numPr>
        <w:spacing w:line="300" w:lineRule="auto"/>
        <w:rPr>
          <w:rFonts w:ascii="Arial" w:hAnsi="Arial" w:cs="Arial"/>
        </w:rPr>
      </w:pPr>
      <w:r>
        <w:rPr>
          <w:rFonts w:ascii="Arial" w:hAnsi="Arial" w:cs="Arial"/>
        </w:rPr>
        <w:t xml:space="preserve">Column: </w:t>
      </w:r>
      <w:r w:rsidR="00441518">
        <w:rPr>
          <w:rFonts w:ascii="Arial" w:hAnsi="Arial" w:cs="Arial"/>
        </w:rPr>
        <w:t>Population_</w:t>
      </w:r>
      <w:r w:rsidR="00441518" w:rsidRPr="007A4CAF">
        <w:rPr>
          <w:rFonts w:ascii="Arial" w:hAnsi="Arial" w:cs="Arial"/>
        </w:rPr>
        <w:t>Size</w:t>
      </w:r>
      <w:r w:rsidR="00441518">
        <w:rPr>
          <w:rFonts w:ascii="Arial" w:hAnsi="Arial" w:cs="Arial"/>
        </w:rPr>
        <w:t>_</w:t>
      </w:r>
      <w:r w:rsidR="00441518" w:rsidRPr="007A4CAF">
        <w:rPr>
          <w:rFonts w:ascii="Arial" w:hAnsi="Arial" w:cs="Arial"/>
        </w:rPr>
        <w:t>Category</w:t>
      </w:r>
      <w:r>
        <w:rPr>
          <w:rFonts w:ascii="Arial" w:hAnsi="Arial" w:cs="Arial"/>
        </w:rPr>
        <w:t>, sorted in ascending order</w:t>
      </w:r>
      <w:r w:rsidR="003763BD">
        <w:rPr>
          <w:rFonts w:ascii="Arial" w:hAnsi="Arial" w:cs="Arial"/>
        </w:rPr>
        <w:t>.</w:t>
      </w:r>
    </w:p>
    <w:p w14:paraId="1C7EF3D1"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556E7B2" w14:textId="77777777" w:rsidR="00DF46E4" w:rsidRPr="007A4CAF" w:rsidRDefault="00DF46E4" w:rsidP="00A5471C">
      <w:pPr>
        <w:spacing w:line="300" w:lineRule="auto"/>
        <w:rPr>
          <w:rFonts w:ascii="Arial" w:hAnsi="Arial" w:cs="Arial"/>
          <w:sz w:val="32"/>
          <w:szCs w:val="32"/>
          <w:u w:val="single"/>
        </w:rPr>
      </w:pPr>
    </w:p>
    <w:p w14:paraId="4203625E" w14:textId="77777777" w:rsidR="00DF46E4" w:rsidRPr="007A4CAF" w:rsidRDefault="00DF46E4" w:rsidP="00A5471C">
      <w:pPr>
        <w:spacing w:line="300" w:lineRule="auto"/>
        <w:rPr>
          <w:rFonts w:ascii="Arial" w:hAnsi="Arial" w:cs="Arial"/>
          <w:sz w:val="32"/>
          <w:szCs w:val="32"/>
          <w:u w:val="single"/>
        </w:rPr>
      </w:pPr>
      <w:bookmarkStart w:id="42" w:name="View_Childcare_Sales_Volume_Report"/>
      <w:r w:rsidRPr="007A4CAF">
        <w:rPr>
          <w:rFonts w:ascii="Arial" w:hAnsi="Arial" w:cs="Arial"/>
          <w:sz w:val="32"/>
          <w:szCs w:val="32"/>
          <w:u w:val="single"/>
        </w:rPr>
        <w:t xml:space="preserve">View Childcare Sales Volume Report </w:t>
      </w:r>
    </w:p>
    <w:bookmarkEnd w:id="42"/>
    <w:p w14:paraId="61DE1081" w14:textId="77777777" w:rsidR="00DF46E4" w:rsidRPr="007A4CAF" w:rsidRDefault="00DF46E4" w:rsidP="00A5471C">
      <w:pPr>
        <w:spacing w:line="300" w:lineRule="auto"/>
        <w:rPr>
          <w:rFonts w:ascii="Arial" w:hAnsi="Arial" w:cs="Arial"/>
          <w:sz w:val="28"/>
          <w:szCs w:val="28"/>
        </w:rPr>
      </w:pPr>
      <w:r w:rsidRPr="007A4CAF">
        <w:rPr>
          <w:rFonts w:ascii="Arial" w:hAnsi="Arial" w:cs="Arial"/>
          <w:sz w:val="28"/>
          <w:szCs w:val="28"/>
        </w:rPr>
        <w:t>Abstract Code</w:t>
      </w:r>
    </w:p>
    <w:p w14:paraId="1F2C13E9" w14:textId="49467D7A"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 xml:space="preserve">View Childcare Sales Volume Report </w:t>
      </w:r>
      <w:r w:rsidRPr="007A4CAF">
        <w:rPr>
          <w:rFonts w:ascii="Arial" w:hAnsi="Arial" w:cs="Arial"/>
        </w:rPr>
        <w:t xml:space="preserve">button from the </w:t>
      </w:r>
      <w:r w:rsidRPr="007A4CAF">
        <w:rPr>
          <w:rFonts w:ascii="Arial" w:hAnsi="Arial" w:cs="Arial"/>
          <w:b/>
          <w:bCs/>
          <w:u w:val="single"/>
        </w:rPr>
        <w:t>Dashboard</w:t>
      </w:r>
      <w:r w:rsidRPr="007A4CAF">
        <w:rPr>
          <w:rFonts w:ascii="Arial" w:hAnsi="Arial" w:cs="Arial"/>
        </w:rPr>
        <w:t xml:space="preserve"> form.</w:t>
      </w:r>
    </w:p>
    <w:p w14:paraId="79048C76" w14:textId="77777777" w:rsidR="00DF46E4" w:rsidRPr="007A4CAF" w:rsidRDefault="00DF46E4"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Childcare Sales Volume Report</w:t>
      </w:r>
      <w:r w:rsidRPr="007A4CAF">
        <w:rPr>
          <w:rFonts w:ascii="Arial" w:hAnsi="Arial" w:cs="Arial"/>
        </w:rPr>
        <w:t xml:space="preserve"> task:  </w:t>
      </w:r>
    </w:p>
    <w:p w14:paraId="3E8D7B43" w14:textId="42111D33"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 xml:space="preserve">Find and </w:t>
      </w:r>
      <w:r w:rsidR="00EB3AF7">
        <w:rPr>
          <w:rFonts w:ascii="Arial" w:hAnsi="Arial" w:cs="Arial"/>
        </w:rPr>
        <w:t>aggregate</w:t>
      </w:r>
      <w:r w:rsidRPr="007A4CAF">
        <w:rPr>
          <w:rFonts w:ascii="Arial" w:hAnsi="Arial" w:cs="Arial"/>
        </w:rPr>
        <w:t xml:space="preserve"> the store monthly sales from the </w:t>
      </w:r>
      <w:r w:rsidRPr="007A4CAF">
        <w:rPr>
          <w:rFonts w:ascii="Arial" w:hAnsi="Arial" w:cs="Arial"/>
          <w:color w:val="4472C4" w:themeColor="accent1"/>
        </w:rPr>
        <w:t xml:space="preserve">SALE </w:t>
      </w:r>
      <w:r w:rsidRPr="007A4CAF">
        <w:rPr>
          <w:rFonts w:ascii="Arial" w:hAnsi="Arial" w:cs="Arial"/>
        </w:rPr>
        <w:t xml:space="preserve">and </w:t>
      </w:r>
      <w:r w:rsidRPr="007A4CAF">
        <w:rPr>
          <w:rFonts w:ascii="Arial" w:hAnsi="Arial" w:cs="Arial"/>
          <w:color w:val="4472C4" w:themeColor="accent1"/>
        </w:rPr>
        <w:t>STORE</w:t>
      </w:r>
      <w:r w:rsidRPr="007A4CAF">
        <w:rPr>
          <w:rFonts w:ascii="Arial" w:hAnsi="Arial" w:cs="Arial"/>
        </w:rPr>
        <w:t xml:space="preserve"> table</w:t>
      </w:r>
      <w:r w:rsidR="000C312D">
        <w:rPr>
          <w:rFonts w:ascii="Arial" w:hAnsi="Arial" w:cs="Arial"/>
        </w:rPr>
        <w:t>s</w:t>
      </w:r>
      <w:r w:rsidRPr="007A4CAF">
        <w:rPr>
          <w:rFonts w:ascii="Arial" w:hAnsi="Arial" w:cs="Arial"/>
        </w:rPr>
        <w:t xml:space="preserve"> based on the Store_Number</w:t>
      </w:r>
      <w:r w:rsidRPr="007A4CAF">
        <w:rPr>
          <w:rFonts w:ascii="Arial" w:hAnsi="Arial" w:cs="Arial"/>
          <w:sz w:val="20"/>
          <w:szCs w:val="20"/>
        </w:rPr>
        <w:t xml:space="preserve"> </w:t>
      </w:r>
      <w:r w:rsidRPr="007A4CAF">
        <w:rPr>
          <w:rFonts w:ascii="Arial" w:hAnsi="Arial" w:cs="Arial"/>
        </w:rPr>
        <w:t xml:space="preserve">(from the </w:t>
      </w:r>
      <w:r w:rsidRPr="007A4CAF">
        <w:rPr>
          <w:rFonts w:ascii="Arial" w:hAnsi="Arial" w:cs="Arial"/>
          <w:color w:val="4472C4" w:themeColor="accent1"/>
        </w:rPr>
        <w:t>STORE</w:t>
      </w:r>
      <w:r w:rsidRPr="007A4CAF">
        <w:rPr>
          <w:rFonts w:ascii="Arial" w:hAnsi="Arial" w:cs="Arial"/>
        </w:rPr>
        <w:t xml:space="preserve"> table) and </w:t>
      </w:r>
      <w:r w:rsidRPr="00261FAA">
        <w:rPr>
          <w:rFonts w:ascii="Arial" w:hAnsi="Arial" w:cs="Arial"/>
        </w:rPr>
        <w:t xml:space="preserve">month </w:t>
      </w:r>
      <w:r w:rsidRPr="007A4CAF">
        <w:rPr>
          <w:rFonts w:ascii="Arial" w:hAnsi="Arial" w:cs="Arial"/>
        </w:rPr>
        <w:t>(</w:t>
      </w:r>
      <w:r w:rsidR="003C710B">
        <w:rPr>
          <w:rFonts w:ascii="Arial" w:hAnsi="Arial" w:cs="Arial"/>
        </w:rPr>
        <w:t>D</w:t>
      </w:r>
      <w:r w:rsidRPr="007A4CAF">
        <w:rPr>
          <w:rFonts w:ascii="Arial" w:hAnsi="Arial" w:cs="Arial"/>
        </w:rPr>
        <w:t>ate from the</w:t>
      </w:r>
      <w:r w:rsidR="00594538">
        <w:rPr>
          <w:rFonts w:ascii="Arial" w:hAnsi="Arial" w:cs="Arial"/>
        </w:rPr>
        <w:t xml:space="preserve"> </w:t>
      </w:r>
      <w:r w:rsidR="00594538" w:rsidRPr="00CF15AE">
        <w:rPr>
          <w:rFonts w:ascii="Arial" w:hAnsi="Arial" w:cs="Arial"/>
          <w:color w:val="4472C4" w:themeColor="accent1"/>
        </w:rPr>
        <w:t>DAY</w:t>
      </w:r>
      <w:r w:rsidR="00594538">
        <w:rPr>
          <w:rFonts w:ascii="Arial" w:hAnsi="Arial" w:cs="Arial"/>
        </w:rPr>
        <w:t xml:space="preserve"> and</w:t>
      </w:r>
      <w:r w:rsidRPr="007A4CAF">
        <w:rPr>
          <w:rFonts w:ascii="Arial" w:hAnsi="Arial" w:cs="Arial"/>
        </w:rPr>
        <w:t xml:space="preserve"> </w:t>
      </w:r>
      <w:r w:rsidRPr="007A4CAF">
        <w:rPr>
          <w:rFonts w:ascii="Arial" w:hAnsi="Arial" w:cs="Arial"/>
          <w:color w:val="4472C4" w:themeColor="accent1"/>
        </w:rPr>
        <w:t>SALE</w:t>
      </w:r>
      <w:r w:rsidRPr="007A4CAF">
        <w:rPr>
          <w:rFonts w:ascii="Arial" w:hAnsi="Arial" w:cs="Arial"/>
        </w:rPr>
        <w:t xml:space="preserve"> table</w:t>
      </w:r>
      <w:r w:rsidR="002F4B25">
        <w:rPr>
          <w:rFonts w:ascii="Arial" w:hAnsi="Arial" w:cs="Arial"/>
        </w:rPr>
        <w:t>s</w:t>
      </w:r>
      <w:r w:rsidRPr="007A4CAF">
        <w:rPr>
          <w:rFonts w:ascii="Arial" w:hAnsi="Arial" w:cs="Arial"/>
        </w:rPr>
        <w:t>) based on the last 12 months</w:t>
      </w:r>
      <w:r w:rsidR="00321B6A">
        <w:rPr>
          <w:rFonts w:ascii="Arial" w:hAnsi="Arial" w:cs="Arial"/>
        </w:rPr>
        <w:t>.</w:t>
      </w:r>
    </w:p>
    <w:p w14:paraId="54BE7E7F" w14:textId="53277CAE"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Find store</w:t>
      </w:r>
      <w:r w:rsidR="00191311">
        <w:rPr>
          <w:rFonts w:ascii="Arial" w:hAnsi="Arial" w:cs="Arial"/>
        </w:rPr>
        <w:t>s</w:t>
      </w:r>
      <w:r w:rsidRPr="007A4CAF">
        <w:rPr>
          <w:rFonts w:ascii="Arial" w:hAnsi="Arial" w:cs="Arial"/>
        </w:rPr>
        <w:t xml:space="preserve"> with </w:t>
      </w:r>
      <w:r w:rsidR="00866F9C">
        <w:rPr>
          <w:rFonts w:ascii="Arial" w:hAnsi="Arial" w:cs="Arial"/>
        </w:rPr>
        <w:t>and</w:t>
      </w:r>
      <w:r w:rsidRPr="007A4CAF">
        <w:rPr>
          <w:rFonts w:ascii="Arial" w:hAnsi="Arial" w:cs="Arial"/>
        </w:rPr>
        <w:t xml:space="preserve"> without childcare category from the </w:t>
      </w:r>
      <w:r w:rsidRPr="007A4CAF">
        <w:rPr>
          <w:rFonts w:ascii="Arial" w:hAnsi="Arial" w:cs="Arial"/>
          <w:color w:val="4472C4" w:themeColor="accent1"/>
        </w:rPr>
        <w:t>STORE</w:t>
      </w:r>
      <w:r w:rsidRPr="007A4CAF">
        <w:rPr>
          <w:rFonts w:ascii="Arial" w:hAnsi="Arial" w:cs="Arial"/>
        </w:rPr>
        <w:t xml:space="preserve"> and </w:t>
      </w:r>
      <w:r w:rsidRPr="007A4CAF">
        <w:rPr>
          <w:rFonts w:ascii="Arial" w:hAnsi="Arial" w:cs="Arial"/>
          <w:color w:val="4472C4" w:themeColor="accent1"/>
        </w:rPr>
        <w:t>CHILDCARE</w:t>
      </w:r>
      <w:r w:rsidRPr="007A4CAF">
        <w:rPr>
          <w:rFonts w:ascii="Arial" w:hAnsi="Arial" w:cs="Arial"/>
        </w:rPr>
        <w:t xml:space="preserve"> tables</w:t>
      </w:r>
      <w:r w:rsidR="00356F33">
        <w:rPr>
          <w:rFonts w:ascii="Arial" w:hAnsi="Arial" w:cs="Arial"/>
        </w:rPr>
        <w:t>.</w:t>
      </w:r>
      <w:r w:rsidRPr="007A4CAF">
        <w:rPr>
          <w:rFonts w:ascii="Arial" w:hAnsi="Arial" w:cs="Arial"/>
        </w:rPr>
        <w:t xml:space="preserve"> </w:t>
      </w:r>
    </w:p>
    <w:p w14:paraId="2B07C114" w14:textId="285054AB" w:rsidR="00DF46E4" w:rsidRPr="007A4CAF" w:rsidRDefault="00DF46E4" w:rsidP="00A5471C">
      <w:pPr>
        <w:pStyle w:val="ListParagraph"/>
        <w:numPr>
          <w:ilvl w:val="1"/>
          <w:numId w:val="11"/>
        </w:numPr>
        <w:spacing w:line="300" w:lineRule="auto"/>
        <w:rPr>
          <w:rFonts w:ascii="Arial" w:hAnsi="Arial" w:cs="Arial"/>
        </w:rPr>
      </w:pPr>
      <w:r w:rsidRPr="007A4CAF">
        <w:rPr>
          <w:rFonts w:ascii="Arial" w:hAnsi="Arial" w:cs="Arial"/>
        </w:rPr>
        <w:t>Group the total sales by month and by childcare category (no childcare offer will be grouped as category “No childcare”)</w:t>
      </w:r>
      <w:r w:rsidR="00356F33">
        <w:rPr>
          <w:rFonts w:ascii="Arial" w:hAnsi="Arial" w:cs="Arial"/>
        </w:rPr>
        <w:t>.</w:t>
      </w:r>
    </w:p>
    <w:p w14:paraId="49859389" w14:textId="32E80FFF" w:rsidR="00DF46E4" w:rsidRDefault="00DF46E4" w:rsidP="00A5471C">
      <w:pPr>
        <w:pStyle w:val="ListParagraph"/>
        <w:numPr>
          <w:ilvl w:val="1"/>
          <w:numId w:val="11"/>
        </w:numPr>
        <w:spacing w:line="300" w:lineRule="auto"/>
        <w:rPr>
          <w:rFonts w:ascii="Arial" w:hAnsi="Arial" w:cs="Arial"/>
        </w:rPr>
      </w:pPr>
      <w:r w:rsidRPr="007A4CAF">
        <w:rPr>
          <w:rFonts w:ascii="Arial" w:hAnsi="Arial" w:cs="Arial"/>
        </w:rPr>
        <w:t>Display Total Sale in a tabular form</w:t>
      </w:r>
      <w:r w:rsidR="00FC0336">
        <w:rPr>
          <w:rFonts w:ascii="Arial" w:hAnsi="Arial" w:cs="Arial"/>
        </w:rPr>
        <w:t>:</w:t>
      </w:r>
    </w:p>
    <w:p w14:paraId="58F83B28" w14:textId="09AED4AF" w:rsidR="00F21EF8" w:rsidRDefault="00F21EF8" w:rsidP="00F21EF8">
      <w:pPr>
        <w:pStyle w:val="ListParagraph"/>
        <w:numPr>
          <w:ilvl w:val="2"/>
          <w:numId w:val="11"/>
        </w:numPr>
        <w:spacing w:line="300" w:lineRule="auto"/>
        <w:rPr>
          <w:rFonts w:ascii="Arial" w:hAnsi="Arial" w:cs="Arial"/>
        </w:rPr>
      </w:pPr>
      <w:r>
        <w:rPr>
          <w:rFonts w:ascii="Arial" w:hAnsi="Arial" w:cs="Arial"/>
        </w:rPr>
        <w:t>Row: month, sorted in ascending order.</w:t>
      </w:r>
    </w:p>
    <w:p w14:paraId="283FB71A" w14:textId="0D22F9CF" w:rsidR="00F21EF8" w:rsidRPr="00F21EF8" w:rsidRDefault="00F21EF8" w:rsidP="00F21EF8">
      <w:pPr>
        <w:pStyle w:val="ListParagraph"/>
        <w:numPr>
          <w:ilvl w:val="2"/>
          <w:numId w:val="11"/>
        </w:numPr>
        <w:spacing w:line="300" w:lineRule="auto"/>
        <w:rPr>
          <w:rFonts w:ascii="Arial" w:hAnsi="Arial" w:cs="Arial"/>
        </w:rPr>
      </w:pPr>
      <w:r>
        <w:rPr>
          <w:rFonts w:ascii="Arial" w:hAnsi="Arial" w:cs="Arial"/>
        </w:rPr>
        <w:t xml:space="preserve">Column: </w:t>
      </w:r>
      <w:r w:rsidR="00F7671A">
        <w:rPr>
          <w:rFonts w:ascii="Arial" w:hAnsi="Arial" w:cs="Arial"/>
        </w:rPr>
        <w:t>c</w:t>
      </w:r>
      <w:r w:rsidRPr="007A4CAF">
        <w:rPr>
          <w:rFonts w:ascii="Arial" w:hAnsi="Arial" w:cs="Arial"/>
        </w:rPr>
        <w:t xml:space="preserve">hildcare </w:t>
      </w:r>
      <w:r w:rsidR="00F7671A">
        <w:rPr>
          <w:rFonts w:ascii="Arial" w:hAnsi="Arial" w:cs="Arial"/>
        </w:rPr>
        <w:t>c</w:t>
      </w:r>
      <w:r w:rsidRPr="007A4CAF">
        <w:rPr>
          <w:rFonts w:ascii="Arial" w:hAnsi="Arial" w:cs="Arial"/>
        </w:rPr>
        <w:t>ategory</w:t>
      </w:r>
      <w:r w:rsidR="00FC0336">
        <w:rPr>
          <w:rFonts w:ascii="Arial" w:hAnsi="Arial" w:cs="Arial"/>
        </w:rPr>
        <w:t>.</w:t>
      </w:r>
    </w:p>
    <w:p w14:paraId="2479C769" w14:textId="77777777" w:rsidR="00DF46E4" w:rsidRPr="007A4CAF" w:rsidRDefault="00DF46E4" w:rsidP="00A5471C">
      <w:pPr>
        <w:pStyle w:val="ListParagraph"/>
        <w:numPr>
          <w:ilvl w:val="0"/>
          <w:numId w:val="11"/>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6EE3DC69" w14:textId="77777777" w:rsidR="00DF46E4" w:rsidRPr="007A4CAF" w:rsidRDefault="00DF46E4" w:rsidP="00A5471C">
      <w:pPr>
        <w:pStyle w:val="ListParagraph"/>
        <w:spacing w:line="300" w:lineRule="auto"/>
        <w:rPr>
          <w:rFonts w:ascii="Arial" w:hAnsi="Arial" w:cs="Arial"/>
        </w:rPr>
      </w:pPr>
    </w:p>
    <w:p w14:paraId="34FDDDE9" w14:textId="2945D6D1" w:rsidR="006E7843" w:rsidRPr="00A26FF4" w:rsidRDefault="006E7843" w:rsidP="00A26FF4">
      <w:pPr>
        <w:spacing w:line="300" w:lineRule="auto"/>
        <w:rPr>
          <w:rFonts w:ascii="Arial" w:eastAsia="SimSun" w:hAnsi="Arial" w:cs="Arial"/>
          <w:sz w:val="32"/>
          <w:szCs w:val="32"/>
          <w:u w:val="single"/>
        </w:rPr>
      </w:pPr>
      <w:bookmarkStart w:id="43" w:name="View_Restaurant_Impact_on_Category_Sales"/>
      <w:r w:rsidRPr="007A4CAF">
        <w:rPr>
          <w:rFonts w:ascii="Arial" w:eastAsia="SimSun" w:hAnsi="Arial" w:cs="Arial"/>
          <w:sz w:val="32"/>
          <w:szCs w:val="32"/>
          <w:u w:val="single"/>
        </w:rPr>
        <w:t xml:space="preserve">View Restaurant Impact on Category Sales Report </w:t>
      </w:r>
      <w:bookmarkEnd w:id="43"/>
    </w:p>
    <w:p w14:paraId="0A36F211"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78F11A8D"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Restaurant Impact on Category Sales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54948766" w14:textId="77777777" w:rsidR="006E7843" w:rsidRPr="007A4CAF" w:rsidRDefault="006E7843" w:rsidP="00A5471C">
      <w:pPr>
        <w:numPr>
          <w:ilvl w:val="0"/>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Run the </w:t>
      </w:r>
      <w:r w:rsidRPr="007A4CAF">
        <w:rPr>
          <w:rFonts w:ascii="Arial" w:hAnsi="Arial" w:cs="Arial"/>
          <w:b/>
          <w:bCs/>
        </w:rPr>
        <w:t>View Restaurant Impact on Category Sales Report</w:t>
      </w:r>
      <w:r w:rsidRPr="007A4CAF">
        <w:rPr>
          <w:rFonts w:ascii="Arial" w:eastAsia="SimSun" w:hAnsi="Arial" w:cs="Arial"/>
        </w:rPr>
        <w:t xml:space="preserve"> task: </w:t>
      </w:r>
    </w:p>
    <w:p w14:paraId="611B3323" w14:textId="43F1A276" w:rsidR="006E7843" w:rsidRPr="007A4CAF" w:rsidRDefault="006E7843" w:rsidP="00A5471C">
      <w:pPr>
        <w:pStyle w:val="ListParagraph"/>
        <w:numPr>
          <w:ilvl w:val="1"/>
          <w:numId w:val="24"/>
        </w:numPr>
        <w:spacing w:line="300" w:lineRule="auto"/>
        <w:rPr>
          <w:rFonts w:ascii="Arial" w:hAnsi="Arial" w:cs="Arial"/>
        </w:rPr>
      </w:pPr>
      <w:r w:rsidRPr="007A4CAF">
        <w:rPr>
          <w:rFonts w:ascii="Arial" w:hAnsi="Arial" w:cs="Arial"/>
        </w:rPr>
        <w:lastRenderedPageBreak/>
        <w:t>Get all Category_Name data that has product</w:t>
      </w:r>
      <w:r w:rsidR="00F522EB">
        <w:rPr>
          <w:rFonts w:ascii="Arial" w:hAnsi="Arial" w:cs="Arial"/>
        </w:rPr>
        <w:t>(s)</w:t>
      </w:r>
      <w:r w:rsidRPr="007A4CAF">
        <w:rPr>
          <w:rFonts w:ascii="Arial" w:hAnsi="Arial" w:cs="Arial"/>
        </w:rPr>
        <w:t xml:space="preserve"> assigned (from </w:t>
      </w:r>
      <w:r w:rsidRPr="007A4CAF">
        <w:rPr>
          <w:rFonts w:ascii="Arial" w:hAnsi="Arial" w:cs="Arial"/>
          <w:color w:val="4472C4" w:themeColor="accent1"/>
        </w:rPr>
        <w:t>CATEGORY</w:t>
      </w:r>
      <w:r w:rsidRPr="007A4CAF">
        <w:rPr>
          <w:rFonts w:ascii="Arial" w:hAnsi="Arial" w:cs="Arial"/>
        </w:rPr>
        <w:t xml:space="preserve"> and </w:t>
      </w:r>
      <w:r w:rsidRPr="007A4CAF">
        <w:rPr>
          <w:rFonts w:ascii="Arial" w:hAnsi="Arial" w:cs="Arial"/>
          <w:color w:val="4472C4" w:themeColor="accent1"/>
        </w:rPr>
        <w:t>PRODUCT</w:t>
      </w:r>
      <w:r w:rsidRPr="007A4CAF">
        <w:rPr>
          <w:rFonts w:ascii="Arial" w:hAnsi="Arial" w:cs="Arial"/>
        </w:rPr>
        <w:t xml:space="preserve"> tables).</w:t>
      </w:r>
    </w:p>
    <w:p w14:paraId="6B85B2CF" w14:textId="77777777" w:rsidR="006E7843" w:rsidRPr="007A4CAF" w:rsidRDefault="006E7843" w:rsidP="00A5471C">
      <w:pPr>
        <w:numPr>
          <w:ilvl w:val="1"/>
          <w:numId w:val="24"/>
        </w:numPr>
        <w:autoSpaceDE w:val="0"/>
        <w:autoSpaceDN w:val="0"/>
        <w:adjustRightInd w:val="0"/>
        <w:spacing w:line="300" w:lineRule="auto"/>
        <w:rPr>
          <w:rFonts w:ascii="Arial" w:eastAsia="SimSun" w:hAnsi="Arial" w:cs="Arial"/>
        </w:rPr>
      </w:pPr>
      <w:r w:rsidRPr="007A4CAF">
        <w:rPr>
          <w:rFonts w:ascii="Arial" w:eastAsia="SimSun" w:hAnsi="Arial" w:cs="Arial"/>
        </w:rPr>
        <w:t xml:space="preserve">For each category:  </w:t>
      </w:r>
    </w:p>
    <w:p w14:paraId="03299B06" w14:textId="2D8B06E9" w:rsidR="006E7843" w:rsidRPr="007A4CAF" w:rsidRDefault="006E7843" w:rsidP="00A5471C">
      <w:pPr>
        <w:numPr>
          <w:ilvl w:val="2"/>
          <w:numId w:val="12"/>
        </w:numPr>
        <w:autoSpaceDE w:val="0"/>
        <w:autoSpaceDN w:val="0"/>
        <w:adjustRightInd w:val="0"/>
        <w:spacing w:line="300" w:lineRule="auto"/>
        <w:rPr>
          <w:rFonts w:ascii="Arial" w:eastAsia="SimSun" w:hAnsi="Arial" w:cs="Arial"/>
        </w:rPr>
      </w:pPr>
      <w:r w:rsidRPr="007A4CAF">
        <w:rPr>
          <w:rFonts w:ascii="Arial" w:eastAsia="SimSun" w:hAnsi="Arial" w:cs="Arial"/>
        </w:rPr>
        <w:t xml:space="preserve">Get products </w:t>
      </w:r>
      <w:r w:rsidR="00A67C43">
        <w:rPr>
          <w:rFonts w:ascii="Arial" w:eastAsia="SimSun" w:hAnsi="Arial" w:cs="Arial"/>
        </w:rPr>
        <w:t xml:space="preserve">in </w:t>
      </w:r>
      <w:r w:rsidRPr="007A4CAF">
        <w:rPr>
          <w:rFonts w:ascii="Arial" w:eastAsia="SimSun" w:hAnsi="Arial" w:cs="Arial"/>
        </w:rPr>
        <w:t>th</w:t>
      </w:r>
      <w:r w:rsidR="00A67C43">
        <w:rPr>
          <w:rFonts w:ascii="Arial" w:eastAsia="SimSun" w:hAnsi="Arial" w:cs="Arial"/>
        </w:rPr>
        <w:t>is</w:t>
      </w:r>
      <w:r w:rsidRPr="007A4CAF">
        <w:rPr>
          <w:rFonts w:ascii="Arial" w:eastAsia="SimSun" w:hAnsi="Arial" w:cs="Arial"/>
        </w:rPr>
        <w:t xml:space="preserve"> category (from </w:t>
      </w:r>
      <w:r w:rsidR="00AD3870" w:rsidRPr="007A4CAF">
        <w:rPr>
          <w:rFonts w:ascii="Arial" w:hAnsi="Arial" w:cs="Arial"/>
          <w:color w:val="4472C4" w:themeColor="accent1"/>
        </w:rPr>
        <w:t>CATEGORY</w:t>
      </w:r>
      <w:r w:rsidR="00FE124E">
        <w:rPr>
          <w:rFonts w:ascii="Arial" w:hAnsi="Arial" w:cs="Arial"/>
        </w:rPr>
        <w:t xml:space="preserve"> and</w:t>
      </w:r>
      <w:r w:rsidR="00AD3870" w:rsidRPr="007A4CAF">
        <w:rPr>
          <w:rFonts w:ascii="Arial" w:hAnsi="Arial" w:cs="Arial"/>
        </w:rPr>
        <w:t xml:space="preserve"> </w:t>
      </w:r>
      <w:r w:rsidR="00AD3870" w:rsidRPr="007A4CAF">
        <w:rPr>
          <w:rFonts w:ascii="Arial" w:hAnsi="Arial" w:cs="Arial"/>
          <w:color w:val="4472C4" w:themeColor="accent1"/>
        </w:rPr>
        <w:t>PRODUCT</w:t>
      </w:r>
      <w:r w:rsidR="00AD3870" w:rsidRPr="007A4CAF">
        <w:rPr>
          <w:rFonts w:ascii="Arial" w:eastAsia="SimSun" w:hAnsi="Arial" w:cs="Arial"/>
        </w:rPr>
        <w:t xml:space="preserve"> </w:t>
      </w:r>
      <w:r w:rsidRPr="007A4CAF">
        <w:rPr>
          <w:rFonts w:ascii="Arial" w:eastAsia="SimSun" w:hAnsi="Arial" w:cs="Arial"/>
        </w:rPr>
        <w:t xml:space="preserve">tables). </w:t>
      </w:r>
    </w:p>
    <w:p w14:paraId="6E2CF757" w14:textId="33BB4C39" w:rsidR="006E7843" w:rsidRPr="007A4CAF" w:rsidRDefault="00DC5C09" w:rsidP="00A5471C">
      <w:pPr>
        <w:pStyle w:val="ListParagraph"/>
        <w:numPr>
          <w:ilvl w:val="2"/>
          <w:numId w:val="12"/>
        </w:numPr>
        <w:spacing w:line="300" w:lineRule="auto"/>
        <w:rPr>
          <w:rFonts w:ascii="Arial" w:hAnsi="Arial" w:cs="Arial"/>
        </w:rPr>
      </w:pPr>
      <w:r>
        <w:rPr>
          <w:rFonts w:ascii="Arial" w:hAnsi="Arial" w:cs="Arial"/>
        </w:rPr>
        <w:t>Find</w:t>
      </w:r>
      <w:r w:rsidR="006E7843" w:rsidRPr="007A4CAF">
        <w:rPr>
          <w:rFonts w:ascii="Arial" w:hAnsi="Arial" w:cs="Arial"/>
        </w:rPr>
        <w:t xml:space="preserve"> store</w:t>
      </w:r>
      <w:r>
        <w:rPr>
          <w:rFonts w:ascii="Arial" w:hAnsi="Arial" w:cs="Arial"/>
        </w:rPr>
        <w:t>s with</w:t>
      </w:r>
      <w:r w:rsidR="006E7843" w:rsidRPr="007A4CAF">
        <w:rPr>
          <w:rFonts w:ascii="Arial" w:hAnsi="Arial" w:cs="Arial"/>
        </w:rPr>
        <w:t xml:space="preserve"> Has_Restaurant </w:t>
      </w:r>
      <w:r w:rsidR="006E7843" w:rsidRPr="007A4CAF">
        <w:rPr>
          <w:rFonts w:ascii="Arial" w:eastAsia="SimSun" w:hAnsi="Arial" w:cs="Arial"/>
        </w:rPr>
        <w:t xml:space="preserve">(from the </w:t>
      </w:r>
      <w:r w:rsidR="006E7843" w:rsidRPr="007A4CAF">
        <w:rPr>
          <w:rFonts w:ascii="Arial" w:hAnsi="Arial" w:cs="Arial"/>
          <w:color w:val="4472C4" w:themeColor="accent1"/>
        </w:rPr>
        <w:t>STORE</w:t>
      </w:r>
      <w:r w:rsidR="006E7843" w:rsidRPr="007A4CAF">
        <w:rPr>
          <w:rFonts w:ascii="Arial" w:eastAsia="SimSun" w:hAnsi="Arial" w:cs="Arial"/>
        </w:rPr>
        <w:t xml:space="preserve"> table) </w:t>
      </w:r>
      <w:r w:rsidR="00A17DEB">
        <w:rPr>
          <w:rFonts w:ascii="Arial" w:hAnsi="Arial" w:cs="Arial"/>
        </w:rPr>
        <w:t>=</w:t>
      </w:r>
      <w:r w:rsidR="006E7843" w:rsidRPr="007A4CAF">
        <w:rPr>
          <w:rFonts w:ascii="Arial" w:hAnsi="Arial" w:cs="Arial"/>
        </w:rPr>
        <w:t xml:space="preserve"> TRUE:</w:t>
      </w:r>
    </w:p>
    <w:p w14:paraId="4E19AD5B" w14:textId="6CB6B92C"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Display store type </w:t>
      </w:r>
      <w:r w:rsidR="002669E4">
        <w:rPr>
          <w:color w:val="auto"/>
        </w:rPr>
        <w:t>with value</w:t>
      </w:r>
      <w:r w:rsidRPr="007A4CAF">
        <w:rPr>
          <w:color w:val="auto"/>
        </w:rPr>
        <w:t xml:space="preserve"> “Restaurant”. </w:t>
      </w:r>
    </w:p>
    <w:p w14:paraId="4A1C6A6D" w14:textId="117875A6" w:rsidR="006E7843" w:rsidRPr="007A4CAF" w:rsidRDefault="006E7843" w:rsidP="00A5471C">
      <w:pPr>
        <w:pStyle w:val="Default"/>
        <w:numPr>
          <w:ilvl w:val="3"/>
          <w:numId w:val="26"/>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AF7A28">
        <w:rPr>
          <w:bCs/>
        </w:rPr>
        <w:t xml:space="preserve">of all products </w:t>
      </w:r>
      <w:r w:rsidRPr="007A4CAF">
        <w:rPr>
          <w:bCs/>
        </w:rPr>
        <w:t xml:space="preserve">for </w:t>
      </w:r>
      <w:r w:rsidR="00A35897">
        <w:rPr>
          <w:bCs/>
        </w:rPr>
        <w:t>these</w:t>
      </w:r>
      <w:r w:rsidRPr="007A4CAF">
        <w:rPr>
          <w:bCs/>
        </w:rPr>
        <w:t xml:space="preserve"> stores</w:t>
      </w:r>
      <w:r w:rsidR="00A366B2">
        <w:rPr>
          <w:bCs/>
        </w:rPr>
        <w:t>.</w:t>
      </w:r>
    </w:p>
    <w:p w14:paraId="496F633E" w14:textId="565F6B7C" w:rsidR="00DC5C09" w:rsidRPr="00DC5C09" w:rsidRDefault="00DC5C09" w:rsidP="00DC5C09">
      <w:pPr>
        <w:pStyle w:val="Default"/>
        <w:numPr>
          <w:ilvl w:val="2"/>
          <w:numId w:val="27"/>
        </w:numPr>
        <w:spacing w:line="300" w:lineRule="auto"/>
        <w:rPr>
          <w:color w:val="0070C0"/>
        </w:rPr>
      </w:pPr>
      <w:r>
        <w:t>Find</w:t>
      </w:r>
      <w:r w:rsidRPr="007A4CAF">
        <w:t xml:space="preserve"> store</w:t>
      </w:r>
      <w:r>
        <w:t>s with</w:t>
      </w:r>
      <w:r w:rsidRPr="007A4CAF">
        <w:t xml:space="preserve"> Has_Restaurant </w:t>
      </w:r>
      <w:r w:rsidRPr="007A4CAF">
        <w:rPr>
          <w:rFonts w:eastAsia="SimSun"/>
        </w:rPr>
        <w:t xml:space="preserve">(from the </w:t>
      </w:r>
      <w:r w:rsidRPr="007A4CAF">
        <w:rPr>
          <w:color w:val="4472C4" w:themeColor="accent1"/>
        </w:rPr>
        <w:t>STORE</w:t>
      </w:r>
      <w:r w:rsidRPr="007A4CAF">
        <w:rPr>
          <w:rFonts w:eastAsia="SimSun"/>
        </w:rPr>
        <w:t xml:space="preserve"> table) </w:t>
      </w:r>
      <w:r w:rsidR="00A17DEB">
        <w:t>=</w:t>
      </w:r>
      <w:r w:rsidRPr="007A4CAF">
        <w:t xml:space="preserve"> </w:t>
      </w:r>
      <w:r w:rsidR="000E00C8">
        <w:t>FALSE</w:t>
      </w:r>
      <w:r w:rsidRPr="007A4CAF">
        <w:t>:</w:t>
      </w:r>
    </w:p>
    <w:p w14:paraId="0D762281" w14:textId="24AE514C" w:rsidR="006E7843" w:rsidRPr="007A4CAF" w:rsidRDefault="006E7843" w:rsidP="00DC5C09">
      <w:pPr>
        <w:pStyle w:val="Default"/>
        <w:numPr>
          <w:ilvl w:val="3"/>
          <w:numId w:val="27"/>
        </w:numPr>
        <w:spacing w:line="300" w:lineRule="auto"/>
        <w:ind w:left="2880"/>
        <w:rPr>
          <w:color w:val="0070C0"/>
        </w:rPr>
      </w:pPr>
      <w:r w:rsidRPr="007A4CAF">
        <w:rPr>
          <w:color w:val="auto"/>
        </w:rPr>
        <w:t xml:space="preserve">Display the store type </w:t>
      </w:r>
      <w:r w:rsidR="002669E4">
        <w:rPr>
          <w:color w:val="auto"/>
        </w:rPr>
        <w:t>with value</w:t>
      </w:r>
      <w:r w:rsidRPr="007A4CAF">
        <w:rPr>
          <w:color w:val="auto"/>
        </w:rPr>
        <w:t xml:space="preserve"> “Non-Restaurant”.</w:t>
      </w:r>
    </w:p>
    <w:p w14:paraId="081670A7" w14:textId="7AA938A5" w:rsidR="006E7843" w:rsidRPr="007A4CAF" w:rsidRDefault="006E7843" w:rsidP="00A5471C">
      <w:pPr>
        <w:pStyle w:val="Default"/>
        <w:numPr>
          <w:ilvl w:val="3"/>
          <w:numId w:val="27"/>
        </w:numPr>
        <w:spacing w:line="300" w:lineRule="auto"/>
        <w:ind w:left="2880"/>
        <w:rPr>
          <w:color w:val="0070C0"/>
        </w:rPr>
      </w:pPr>
      <w:r w:rsidRPr="007A4CAF">
        <w:rPr>
          <w:color w:val="auto"/>
        </w:rPr>
        <w:t xml:space="preserve">Find total quantity sold by aggregating all </w:t>
      </w:r>
      <w:r w:rsidRPr="007A4CAF">
        <w:rPr>
          <w:bCs/>
        </w:rPr>
        <w:t xml:space="preserve">Quantity </w:t>
      </w:r>
      <w:r w:rsidRPr="007A4CAF">
        <w:rPr>
          <w:rFonts w:eastAsia="SimSun"/>
        </w:rPr>
        <w:t xml:space="preserve">(from the </w:t>
      </w:r>
      <w:r w:rsidRPr="007A4CAF">
        <w:rPr>
          <w:color w:val="4472C4" w:themeColor="accent1"/>
        </w:rPr>
        <w:t>SALE</w:t>
      </w:r>
      <w:r w:rsidRPr="007A4CAF">
        <w:rPr>
          <w:rFonts w:eastAsia="SimSun"/>
        </w:rPr>
        <w:t xml:space="preserve"> table)</w:t>
      </w:r>
      <w:r w:rsidRPr="007A4CAF">
        <w:rPr>
          <w:bCs/>
        </w:rPr>
        <w:t xml:space="preserve"> </w:t>
      </w:r>
      <w:r w:rsidR="002E299E">
        <w:rPr>
          <w:bCs/>
        </w:rPr>
        <w:t xml:space="preserve">of all products </w:t>
      </w:r>
      <w:r w:rsidRPr="007A4CAF">
        <w:rPr>
          <w:bCs/>
        </w:rPr>
        <w:t xml:space="preserve">for </w:t>
      </w:r>
      <w:r w:rsidR="001F1702">
        <w:rPr>
          <w:bCs/>
        </w:rPr>
        <w:t>these</w:t>
      </w:r>
      <w:r w:rsidRPr="007A4CAF">
        <w:rPr>
          <w:bCs/>
        </w:rPr>
        <w:t xml:space="preserve"> stores</w:t>
      </w:r>
      <w:r w:rsidR="00A366B2">
        <w:rPr>
          <w:bCs/>
        </w:rPr>
        <w:t>.</w:t>
      </w:r>
    </w:p>
    <w:p w14:paraId="5FEC7C93" w14:textId="3FE24495" w:rsidR="006E7843" w:rsidRPr="007A4CAF" w:rsidRDefault="006E7843" w:rsidP="00A5471C">
      <w:pPr>
        <w:numPr>
          <w:ilvl w:val="0"/>
          <w:numId w:val="25"/>
        </w:numPr>
        <w:autoSpaceDE w:val="0"/>
        <w:autoSpaceDN w:val="0"/>
        <w:adjustRightInd w:val="0"/>
        <w:spacing w:line="300" w:lineRule="auto"/>
        <w:ind w:left="1440"/>
        <w:rPr>
          <w:rFonts w:ascii="Arial" w:eastAsia="SimSun" w:hAnsi="Arial" w:cs="Arial"/>
        </w:rPr>
      </w:pPr>
      <w:r w:rsidRPr="007A4CAF">
        <w:rPr>
          <w:rFonts w:ascii="Arial" w:eastAsia="SimSun" w:hAnsi="Arial" w:cs="Arial"/>
        </w:rPr>
        <w:t>Group by Category_Name ascending</w:t>
      </w:r>
      <w:r w:rsidR="003320E3">
        <w:rPr>
          <w:rFonts w:ascii="Arial" w:eastAsia="SimSun" w:hAnsi="Arial" w:cs="Arial"/>
        </w:rPr>
        <w:t>ly</w:t>
      </w:r>
      <w:r w:rsidRPr="007A4CAF">
        <w:rPr>
          <w:rFonts w:ascii="Arial" w:eastAsia="SimSun" w:hAnsi="Arial" w:cs="Arial"/>
        </w:rPr>
        <w:t xml:space="preserve"> and with “Non-Restaurant” store data listed first.</w:t>
      </w:r>
    </w:p>
    <w:p w14:paraId="0E73FF4D" w14:textId="0D7A1276"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1F22FEB4" w14:textId="77777777" w:rsidR="006E7843" w:rsidRPr="007A4CAF" w:rsidRDefault="006E7843" w:rsidP="00A5471C">
      <w:pPr>
        <w:spacing w:line="300" w:lineRule="auto"/>
        <w:rPr>
          <w:rFonts w:ascii="Arial" w:hAnsi="Arial" w:cs="Arial"/>
        </w:rPr>
      </w:pPr>
    </w:p>
    <w:p w14:paraId="6AA489D2" w14:textId="7895059B" w:rsidR="00407F2B" w:rsidRPr="00A558F8" w:rsidRDefault="006E7843" w:rsidP="00A558F8">
      <w:pPr>
        <w:spacing w:line="300" w:lineRule="auto"/>
        <w:rPr>
          <w:rFonts w:ascii="Arial" w:eastAsia="SimSun" w:hAnsi="Arial" w:cs="Arial"/>
          <w:sz w:val="32"/>
          <w:szCs w:val="32"/>
          <w:u w:val="single"/>
        </w:rPr>
      </w:pPr>
      <w:bookmarkStart w:id="44" w:name="View_Advertising_Campaign_Analysis"/>
      <w:r w:rsidRPr="007A4CAF">
        <w:rPr>
          <w:rFonts w:ascii="Arial" w:eastAsia="SimSun" w:hAnsi="Arial" w:cs="Arial"/>
          <w:sz w:val="32"/>
          <w:szCs w:val="32"/>
          <w:u w:val="single"/>
        </w:rPr>
        <w:t xml:space="preserve">View Advertising Campaign Analysis Report </w:t>
      </w:r>
      <w:bookmarkEnd w:id="44"/>
    </w:p>
    <w:p w14:paraId="4CD5CEB2" w14:textId="77777777" w:rsidR="006E7843" w:rsidRPr="007A4CAF" w:rsidRDefault="006E7843" w:rsidP="00A5471C">
      <w:pPr>
        <w:pStyle w:val="Default"/>
        <w:spacing w:line="300" w:lineRule="auto"/>
        <w:rPr>
          <w:color w:val="auto"/>
          <w:sz w:val="28"/>
          <w:szCs w:val="28"/>
        </w:rPr>
      </w:pPr>
      <w:r w:rsidRPr="007A4CAF">
        <w:rPr>
          <w:color w:val="auto"/>
          <w:sz w:val="28"/>
          <w:szCs w:val="28"/>
        </w:rPr>
        <w:t xml:space="preserve">Abstract Code </w:t>
      </w:r>
    </w:p>
    <w:p w14:paraId="41675DA1"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User clicked on the </w:t>
      </w:r>
      <w:r w:rsidRPr="007A4CAF">
        <w:rPr>
          <w:rFonts w:ascii="Arial" w:hAnsi="Arial" w:cs="Arial"/>
          <w:b/>
          <w:bCs/>
          <w:i/>
          <w:iCs/>
        </w:rPr>
        <w:t>View Advertising Campaign Analysis Report</w:t>
      </w:r>
      <w:r w:rsidRPr="007A4CAF">
        <w:rPr>
          <w:rFonts w:ascii="Arial" w:hAnsi="Arial" w:cs="Arial"/>
        </w:rPr>
        <w:t xml:space="preserve"> button from the </w:t>
      </w:r>
      <w:r w:rsidRPr="007A4CAF">
        <w:rPr>
          <w:rFonts w:ascii="Arial" w:hAnsi="Arial" w:cs="Arial"/>
          <w:b/>
          <w:bCs/>
          <w:u w:val="single"/>
        </w:rPr>
        <w:t>Dashboard</w:t>
      </w:r>
      <w:r w:rsidRPr="007A4CAF">
        <w:rPr>
          <w:rFonts w:ascii="Arial" w:hAnsi="Arial" w:cs="Arial"/>
        </w:rPr>
        <w:t xml:space="preserve"> form.</w:t>
      </w:r>
    </w:p>
    <w:p w14:paraId="357FB099"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Run the </w:t>
      </w:r>
      <w:r w:rsidRPr="007A4CAF">
        <w:rPr>
          <w:rFonts w:ascii="Arial" w:hAnsi="Arial" w:cs="Arial"/>
          <w:b/>
          <w:bCs/>
        </w:rPr>
        <w:t>View Advertising Campaign Analysis Report</w:t>
      </w:r>
      <w:r w:rsidRPr="007A4CAF">
        <w:rPr>
          <w:rFonts w:ascii="Arial" w:hAnsi="Arial" w:cs="Arial"/>
        </w:rPr>
        <w:t xml:space="preserve"> task: query for information about quantity sold during and outside campaign for all products from </w:t>
      </w:r>
      <w:r w:rsidRPr="007A4CAF">
        <w:rPr>
          <w:rFonts w:ascii="Arial" w:hAnsi="Arial" w:cs="Arial"/>
          <w:color w:val="4472C4" w:themeColor="accent1"/>
        </w:rPr>
        <w:t>DISCOUNT</w:t>
      </w:r>
      <w:r w:rsidRPr="007A4CAF">
        <w:rPr>
          <w:rFonts w:ascii="Arial" w:hAnsi="Arial" w:cs="Arial"/>
        </w:rPr>
        <w:t xml:space="preserve">, </w:t>
      </w:r>
      <w:r w:rsidRPr="007A4CAF">
        <w:rPr>
          <w:rFonts w:ascii="Arial" w:hAnsi="Arial" w:cs="Arial"/>
          <w:color w:val="4472C4" w:themeColor="accent1"/>
        </w:rPr>
        <w:t>PRODUCT</w:t>
      </w:r>
      <w:r w:rsidRPr="007A4CAF">
        <w:rPr>
          <w:rFonts w:ascii="Arial" w:hAnsi="Arial" w:cs="Arial"/>
        </w:rPr>
        <w:t>,</w:t>
      </w:r>
      <w:r w:rsidRPr="007A4CAF">
        <w:rPr>
          <w:rFonts w:ascii="Arial" w:hAnsi="Arial" w:cs="Arial"/>
          <w:color w:val="4472C4" w:themeColor="accent1"/>
        </w:rPr>
        <w:t xml:space="preserve"> SALE</w:t>
      </w:r>
      <w:r w:rsidRPr="007A4CAF">
        <w:rPr>
          <w:rFonts w:ascii="Arial" w:hAnsi="Arial" w:cs="Arial"/>
        </w:rPr>
        <w:t xml:space="preserve">, </w:t>
      </w:r>
      <w:r w:rsidRPr="007A4CAF">
        <w:rPr>
          <w:rFonts w:ascii="Arial" w:hAnsi="Arial" w:cs="Arial"/>
          <w:color w:val="4472C4" w:themeColor="accent1"/>
        </w:rPr>
        <w:t>DAY</w:t>
      </w:r>
      <w:r w:rsidRPr="007A4CAF">
        <w:rPr>
          <w:rFonts w:ascii="Arial" w:hAnsi="Arial" w:cs="Arial"/>
        </w:rPr>
        <w:t xml:space="preserve">, and </w:t>
      </w:r>
      <w:r w:rsidRPr="007A4CAF">
        <w:rPr>
          <w:rFonts w:ascii="Arial" w:hAnsi="Arial" w:cs="Arial"/>
          <w:color w:val="4472C4" w:themeColor="accent1"/>
        </w:rPr>
        <w:t>ADVERTISING_CAMPAIGN</w:t>
      </w:r>
      <w:r w:rsidRPr="007A4CAF">
        <w:rPr>
          <w:rFonts w:ascii="Arial" w:hAnsi="Arial" w:cs="Arial"/>
        </w:rPr>
        <w:t xml:space="preserve"> tables.</w:t>
      </w:r>
    </w:p>
    <w:p w14:paraId="7EA69F84" w14:textId="77777777" w:rsidR="006E7843" w:rsidRPr="007A4CAF" w:rsidRDefault="006E7843" w:rsidP="00A5471C">
      <w:pPr>
        <w:numPr>
          <w:ilvl w:val="1"/>
          <w:numId w:val="28"/>
        </w:numPr>
        <w:autoSpaceDE w:val="0"/>
        <w:autoSpaceDN w:val="0"/>
        <w:adjustRightInd w:val="0"/>
        <w:spacing w:line="300" w:lineRule="auto"/>
        <w:ind w:left="1440"/>
        <w:rPr>
          <w:rFonts w:ascii="Arial" w:eastAsia="SimSun" w:hAnsi="Arial" w:cs="Arial"/>
        </w:rPr>
      </w:pPr>
      <w:r w:rsidRPr="007A4CAF">
        <w:rPr>
          <w:rFonts w:ascii="Arial" w:eastAsia="SimSun" w:hAnsi="Arial" w:cs="Arial"/>
        </w:rPr>
        <w:t xml:space="preserve">Get Discount_Price data for all products (from the </w:t>
      </w:r>
      <w:r w:rsidRPr="007A4CAF">
        <w:rPr>
          <w:rFonts w:ascii="Arial" w:hAnsi="Arial" w:cs="Arial"/>
          <w:color w:val="4472C4" w:themeColor="accent1"/>
        </w:rPr>
        <w:t xml:space="preserve">DISCOUNT </w:t>
      </w:r>
      <w:r w:rsidRPr="007A4CAF">
        <w:rPr>
          <w:rFonts w:ascii="Arial" w:eastAsia="SimSun" w:hAnsi="Arial" w:cs="Arial"/>
        </w:rPr>
        <w:t xml:space="preserve">table). </w:t>
      </w:r>
    </w:p>
    <w:p w14:paraId="59428529" w14:textId="42782D43" w:rsidR="006E7843" w:rsidRPr="007A4CAF" w:rsidRDefault="00C01AA3" w:rsidP="00A5471C">
      <w:pPr>
        <w:pStyle w:val="Default"/>
        <w:numPr>
          <w:ilvl w:val="1"/>
          <w:numId w:val="28"/>
        </w:numPr>
        <w:spacing w:line="300" w:lineRule="auto"/>
        <w:ind w:left="1440"/>
        <w:rPr>
          <w:color w:val="auto"/>
        </w:rPr>
      </w:pPr>
      <w:r>
        <w:rPr>
          <w:color w:val="auto"/>
        </w:rPr>
        <w:t>W</w:t>
      </w:r>
      <w:r w:rsidR="006E7843" w:rsidRPr="007A4CAF">
        <w:rPr>
          <w:color w:val="auto"/>
        </w:rPr>
        <w:t>hile a Product has Discount_Price:</w:t>
      </w:r>
    </w:p>
    <w:p w14:paraId="67FB599F" w14:textId="24BBE5BA" w:rsidR="006E7843" w:rsidRPr="007A4CAF" w:rsidRDefault="006E7843" w:rsidP="00A5471C">
      <w:pPr>
        <w:pStyle w:val="Default"/>
        <w:numPr>
          <w:ilvl w:val="2"/>
          <w:numId w:val="12"/>
        </w:numPr>
        <w:spacing w:line="300" w:lineRule="auto"/>
        <w:rPr>
          <w:color w:val="auto"/>
        </w:rPr>
      </w:pPr>
      <w:r w:rsidRPr="007A4CAF">
        <w:rPr>
          <w:color w:val="auto"/>
        </w:rPr>
        <w:t>Get PID</w:t>
      </w:r>
      <w:r w:rsidR="00FC2E17">
        <w:rPr>
          <w:color w:val="auto"/>
        </w:rPr>
        <w:t xml:space="preserve"> and</w:t>
      </w:r>
      <w:r w:rsidRPr="007A4CAF">
        <w:rPr>
          <w:color w:val="auto"/>
        </w:rPr>
        <w:t xml:space="preserve"> Product_Name data (from the </w:t>
      </w:r>
      <w:r w:rsidRPr="007A4CAF">
        <w:rPr>
          <w:color w:val="4472C4" w:themeColor="accent1"/>
        </w:rPr>
        <w:t xml:space="preserve">PRODUCT </w:t>
      </w:r>
      <w:r w:rsidRPr="007A4CAF">
        <w:rPr>
          <w:color w:val="auto"/>
        </w:rPr>
        <w:t>table).</w:t>
      </w:r>
    </w:p>
    <w:p w14:paraId="30AA1FE6" w14:textId="7D49785C" w:rsidR="006E7843" w:rsidRPr="007A4CAF" w:rsidRDefault="006E7843" w:rsidP="00A5471C">
      <w:pPr>
        <w:pStyle w:val="Default"/>
        <w:numPr>
          <w:ilvl w:val="2"/>
          <w:numId w:val="12"/>
        </w:numPr>
        <w:spacing w:line="300" w:lineRule="auto"/>
        <w:rPr>
          <w:color w:val="auto"/>
        </w:rPr>
      </w:pPr>
      <w:r w:rsidRPr="007A4CAF">
        <w:rPr>
          <w:bCs/>
        </w:rPr>
        <w:t xml:space="preserve">Get Quantity data for this product sold during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9A7D02">
        <w:rPr>
          <w:bCs/>
        </w:rPr>
        <w:t>s</w:t>
      </w:r>
      <w:r w:rsidRPr="007A4CAF">
        <w:rPr>
          <w:bCs/>
        </w:rPr>
        <w:t xml:space="preserve">); Find total quantity sold during </w:t>
      </w:r>
      <w:r w:rsidRPr="007A4CAF">
        <w:rPr>
          <w:rFonts w:eastAsia="SimSun"/>
        </w:rPr>
        <w:t>campaign</w:t>
      </w:r>
      <w:r w:rsidRPr="007A4CAF">
        <w:rPr>
          <w:bCs/>
        </w:rPr>
        <w:t xml:space="preserve"> by aggregating Quantity in all discount sale days that hold a campaign.  </w:t>
      </w:r>
    </w:p>
    <w:p w14:paraId="09968D0E" w14:textId="2C45542E" w:rsidR="006E7843" w:rsidRPr="007A4CAF" w:rsidRDefault="006E7843" w:rsidP="00A5471C">
      <w:pPr>
        <w:pStyle w:val="Default"/>
        <w:numPr>
          <w:ilvl w:val="2"/>
          <w:numId w:val="12"/>
        </w:numPr>
        <w:spacing w:line="300" w:lineRule="auto"/>
        <w:rPr>
          <w:color w:val="auto"/>
        </w:rPr>
      </w:pPr>
      <w:r w:rsidRPr="007A4CAF">
        <w:rPr>
          <w:bCs/>
        </w:rPr>
        <w:t>Get Quantity data for</w:t>
      </w:r>
      <w:r w:rsidR="00EF2135">
        <w:rPr>
          <w:bCs/>
        </w:rPr>
        <w:t xml:space="preserve"> </w:t>
      </w:r>
      <w:r w:rsidRPr="007A4CAF">
        <w:rPr>
          <w:bCs/>
        </w:rPr>
        <w:t xml:space="preserve">this product sold outside </w:t>
      </w:r>
      <w:r w:rsidRPr="007A4CAF">
        <w:rPr>
          <w:rFonts w:eastAsia="SimSun"/>
        </w:rPr>
        <w:t>campaign</w:t>
      </w:r>
      <w:r w:rsidRPr="007A4CAF">
        <w:rPr>
          <w:bCs/>
        </w:rPr>
        <w:t xml:space="preserve"> (from </w:t>
      </w:r>
      <w:r w:rsidRPr="007A4CAF">
        <w:rPr>
          <w:color w:val="4472C4" w:themeColor="accent1"/>
        </w:rPr>
        <w:t xml:space="preserve">SALE </w:t>
      </w:r>
      <w:r w:rsidRPr="007A4CAF">
        <w:rPr>
          <w:color w:val="auto"/>
        </w:rPr>
        <w:t>and</w:t>
      </w:r>
      <w:r w:rsidRPr="007A4CAF">
        <w:rPr>
          <w:color w:val="4472C4" w:themeColor="accent1"/>
        </w:rPr>
        <w:t xml:space="preserve"> ADVERTISING_CAMPAIGN </w:t>
      </w:r>
      <w:r w:rsidRPr="007A4CAF">
        <w:rPr>
          <w:bCs/>
        </w:rPr>
        <w:t xml:space="preserve">tables) at the specific discount Date (from </w:t>
      </w:r>
      <w:r w:rsidRPr="007A4CAF">
        <w:rPr>
          <w:color w:val="4472C4" w:themeColor="accent1"/>
        </w:rPr>
        <w:t xml:space="preserve">DAY </w:t>
      </w:r>
      <w:r w:rsidRPr="007A4CAF">
        <w:rPr>
          <w:color w:val="auto"/>
        </w:rPr>
        <w:t>and</w:t>
      </w:r>
      <w:r w:rsidRPr="007A4CAF">
        <w:rPr>
          <w:color w:val="4472C4" w:themeColor="accent1"/>
        </w:rPr>
        <w:t xml:space="preserve"> DSICOUNT </w:t>
      </w:r>
      <w:r w:rsidRPr="007A4CAF">
        <w:rPr>
          <w:bCs/>
        </w:rPr>
        <w:t>table</w:t>
      </w:r>
      <w:r w:rsidR="007630A0">
        <w:rPr>
          <w:bCs/>
        </w:rPr>
        <w:t>s</w:t>
      </w:r>
      <w:r w:rsidRPr="007A4CAF">
        <w:rPr>
          <w:bCs/>
        </w:rPr>
        <w:t xml:space="preserve">); Find total </w:t>
      </w:r>
      <w:r w:rsidRPr="007A4CAF">
        <w:rPr>
          <w:bCs/>
        </w:rPr>
        <w:lastRenderedPageBreak/>
        <w:t xml:space="preserve">quantity sold outside </w:t>
      </w:r>
      <w:r w:rsidRPr="007A4CAF">
        <w:rPr>
          <w:rFonts w:eastAsia="SimSun"/>
        </w:rPr>
        <w:t>campaign</w:t>
      </w:r>
      <w:r w:rsidRPr="007A4CAF">
        <w:rPr>
          <w:bCs/>
        </w:rPr>
        <w:t xml:space="preserve"> by aggregating Quantity in all discount sale days without a campaign.  </w:t>
      </w:r>
    </w:p>
    <w:p w14:paraId="6FAE0509" w14:textId="77777777" w:rsidR="006E7843" w:rsidRPr="007A4CAF" w:rsidRDefault="006E7843" w:rsidP="00A5471C">
      <w:pPr>
        <w:pStyle w:val="Default"/>
        <w:numPr>
          <w:ilvl w:val="2"/>
          <w:numId w:val="12"/>
        </w:numPr>
        <w:spacing w:line="300" w:lineRule="auto"/>
        <w:rPr>
          <w:color w:val="0070C0"/>
        </w:rPr>
      </w:pPr>
      <w:r w:rsidRPr="007A4CAF">
        <w:rPr>
          <w:rFonts w:eastAsia="SimSun"/>
        </w:rPr>
        <w:t>Find difference by</w:t>
      </w:r>
      <w:r w:rsidRPr="007A4CAF">
        <w:rPr>
          <w:color w:val="auto"/>
        </w:rPr>
        <w:t xml:space="preserve"> subtracting </w:t>
      </w:r>
      <w:r w:rsidRPr="007A4CAF">
        <w:rPr>
          <w:rFonts w:eastAsia="SimSun"/>
        </w:rPr>
        <w:t>quantity sold outside campaign</w:t>
      </w:r>
      <w:r w:rsidRPr="007A4CAF">
        <w:rPr>
          <w:color w:val="0070C0"/>
        </w:rPr>
        <w:t xml:space="preserve"> </w:t>
      </w:r>
      <w:r w:rsidRPr="007A4CAF">
        <w:rPr>
          <w:color w:val="auto"/>
        </w:rPr>
        <w:t>from</w:t>
      </w:r>
      <w:r w:rsidRPr="007A4CAF">
        <w:rPr>
          <w:color w:val="0070C0"/>
        </w:rPr>
        <w:t xml:space="preserve"> </w:t>
      </w:r>
      <w:r w:rsidRPr="007A4CAF">
        <w:rPr>
          <w:rFonts w:eastAsia="SimSun"/>
        </w:rPr>
        <w:t>quantity sold during campaign.</w:t>
      </w:r>
    </w:p>
    <w:p w14:paraId="020417E5" w14:textId="77777777" w:rsidR="006E7843" w:rsidRPr="007A4CAF" w:rsidRDefault="006E7843" w:rsidP="00A5471C">
      <w:pPr>
        <w:pStyle w:val="Default"/>
        <w:numPr>
          <w:ilvl w:val="0"/>
          <w:numId w:val="29"/>
        </w:numPr>
        <w:spacing w:line="300" w:lineRule="auto"/>
        <w:ind w:left="1440"/>
        <w:rPr>
          <w:color w:val="0070C0"/>
        </w:rPr>
      </w:pPr>
      <w:r w:rsidRPr="007A4CAF">
        <w:rPr>
          <w:rFonts w:eastAsia="SimSun"/>
        </w:rPr>
        <w:t xml:space="preserve">Sort by difference in descending order and only display the top 10 followed by the bottom 10. </w:t>
      </w:r>
    </w:p>
    <w:p w14:paraId="721555C6" w14:textId="77777777" w:rsidR="006E7843" w:rsidRPr="007A4CAF" w:rsidRDefault="006E7843" w:rsidP="00A5471C">
      <w:pPr>
        <w:pStyle w:val="ListParagraph"/>
        <w:numPr>
          <w:ilvl w:val="0"/>
          <w:numId w:val="12"/>
        </w:numPr>
        <w:spacing w:line="300" w:lineRule="auto"/>
        <w:rPr>
          <w:rFonts w:ascii="Arial" w:hAnsi="Arial" w:cs="Arial"/>
        </w:rPr>
      </w:pPr>
      <w:r w:rsidRPr="007A4CAF">
        <w:rPr>
          <w:rFonts w:ascii="Arial" w:hAnsi="Arial" w:cs="Arial"/>
        </w:rPr>
        <w:t xml:space="preserve">When ready, user can click on the </w:t>
      </w:r>
      <w:r w:rsidRPr="007A4CAF">
        <w:rPr>
          <w:rFonts w:ascii="Arial" w:hAnsi="Arial" w:cs="Arial"/>
          <w:b/>
          <w:bCs/>
          <w:i/>
          <w:iCs/>
        </w:rPr>
        <w:t>Return</w:t>
      </w:r>
      <w:r w:rsidRPr="007A4CAF">
        <w:rPr>
          <w:rFonts w:ascii="Arial" w:hAnsi="Arial" w:cs="Arial"/>
        </w:rPr>
        <w:t xml:space="preserve"> button to return to the </w:t>
      </w:r>
      <w:r w:rsidRPr="007A4CAF">
        <w:rPr>
          <w:rFonts w:ascii="Arial" w:hAnsi="Arial" w:cs="Arial"/>
          <w:b/>
          <w:bCs/>
          <w:u w:val="single"/>
        </w:rPr>
        <w:t>Dashboard</w:t>
      </w:r>
      <w:r w:rsidRPr="007A4CAF">
        <w:rPr>
          <w:rFonts w:ascii="Arial" w:hAnsi="Arial" w:cs="Arial"/>
        </w:rPr>
        <w:t xml:space="preserve"> form.</w:t>
      </w:r>
    </w:p>
    <w:p w14:paraId="5A3D2556" w14:textId="77777777" w:rsidR="006E7843" w:rsidRPr="007A4CAF" w:rsidRDefault="006E7843" w:rsidP="00A5471C">
      <w:pPr>
        <w:spacing w:line="300" w:lineRule="auto"/>
        <w:rPr>
          <w:rFonts w:ascii="Arial" w:hAnsi="Arial" w:cs="Arial"/>
        </w:rPr>
      </w:pPr>
    </w:p>
    <w:sectPr w:rsidR="006E7843" w:rsidRPr="007A4CAF" w:rsidSect="0044683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Yang, Yaping" w:date="2021-02-24T20:49:00Z" w:initials="YY">
    <w:p w14:paraId="09D365B8" w14:textId="77777777" w:rsidR="008D4F66" w:rsidRDefault="008D4F66" w:rsidP="00126F8D">
      <w:pPr>
        <w:pStyle w:val="CommentText"/>
      </w:pPr>
      <w:r>
        <w:rPr>
          <w:rStyle w:val="CommentReference"/>
        </w:rPr>
        <w:annotationRef/>
      </w:r>
      <w:r>
        <w:t>By “available”, do you mean cities only available in that state? Do we display both state list and city list at the same time or city is filtered and displayed after state is selected?</w:t>
      </w:r>
    </w:p>
  </w:comment>
  <w:comment w:id="7" w:author="Li Liang" w:date="2021-02-24T23:11:00Z" w:initials="LL">
    <w:p w14:paraId="0DF1F8BF" w14:textId="77777777" w:rsidR="008D4F66" w:rsidRDefault="008D4F66" w:rsidP="00126F8D">
      <w:pPr>
        <w:pStyle w:val="CommentText"/>
      </w:pPr>
      <w:r>
        <w:rPr>
          <w:rStyle w:val="CommentReference"/>
        </w:rPr>
        <w:annotationRef/>
      </w:r>
      <w:r>
        <w:t>Display city after state is selected.</w:t>
      </w:r>
    </w:p>
  </w:comment>
  <w:comment w:id="34" w:author="Robin Zhang" w:date="2021-02-24T22:58:00Z" w:initials="RZ">
    <w:p w14:paraId="35B52D0F" w14:textId="77777777" w:rsidR="008D4F66" w:rsidRDefault="008D4F66" w:rsidP="00FB1B43">
      <w:pPr>
        <w:pStyle w:val="CommentText"/>
      </w:pPr>
      <w:r>
        <w:t>Sentence from</w:t>
      </w:r>
      <w:r>
        <w:rPr>
          <w:rFonts w:hint="eastAsia"/>
        </w:rPr>
        <w:t xml:space="preserve"> Spec: </w:t>
      </w:r>
      <w:r>
        <w:rPr>
          <w:rStyle w:val="CommentReference"/>
        </w:rPr>
        <w:annotationRef/>
      </w:r>
      <w:r>
        <w:rPr>
          <w:rFonts w:hint="eastAsia"/>
        </w:rPr>
        <w:t xml:space="preserve">The report will show if </w:t>
      </w:r>
      <w:r>
        <w:t>…</w:t>
      </w:r>
      <w:r>
        <w:rPr>
          <w:rFonts w:hint="eastAsia"/>
        </w:rPr>
        <w:t xml:space="preserve">. </w:t>
      </w:r>
      <w:r>
        <w:t>S</w:t>
      </w:r>
      <w:r>
        <w:rPr>
          <w:rFonts w:hint="eastAsia"/>
        </w:rPr>
        <w:t xml:space="preserve">ignificantly higher.   We may need to define a significantly percentage and then decide show or not show. </w:t>
      </w:r>
    </w:p>
  </w:comment>
  <w:comment w:id="36" w:author="Teng Xue" w:date="2021-02-26T00:36:00Z" w:initials="TX">
    <w:p w14:paraId="7854D586" w14:textId="77777777" w:rsidR="008D4F66" w:rsidRDefault="008D4F66" w:rsidP="003166B0">
      <w:pPr>
        <w:pStyle w:val="CommentText"/>
      </w:pPr>
      <w:r>
        <w:rPr>
          <w:rStyle w:val="CommentReference"/>
        </w:rPr>
        <w:annotationRef/>
      </w:r>
      <w:r>
        <w:t>Get Year and Month List</w:t>
      </w:r>
    </w:p>
  </w:comment>
  <w:comment w:id="37" w:author="Yang, Yaping" w:date="2021-02-26T19:44:00Z" w:initials="YY">
    <w:p w14:paraId="69906B77" w14:textId="77777777" w:rsidR="008D4F66" w:rsidRDefault="008D4F66" w:rsidP="003166B0">
      <w:pPr>
        <w:pStyle w:val="CommentText"/>
      </w:pPr>
      <w:r>
        <w:rPr>
          <w:rStyle w:val="CommentReference"/>
        </w:rPr>
        <w:annotationRef/>
      </w:r>
      <w:r>
        <w:t>Fixed,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9D365B8" w15:done="0"/>
  <w15:commentEx w15:paraId="0DF1F8BF" w15:paraIdParent="09D365B8" w15:done="0"/>
  <w15:commentEx w15:paraId="35B52D0F" w15:done="0"/>
  <w15:commentEx w15:paraId="7854D586" w15:done="0"/>
  <w15:commentEx w15:paraId="69906B77" w15:paraIdParent="7854D58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9D365B8" w16cid:durableId="23E13A76"/>
  <w16cid:commentId w16cid:paraId="0DF1F8BF" w16cid:durableId="23E15BAF"/>
  <w16cid:commentId w16cid:paraId="35B52D0F" w16cid:durableId="23E16325"/>
  <w16cid:commentId w16cid:paraId="7854D586" w16cid:durableId="23E2C104"/>
  <w16cid:commentId w16cid:paraId="69906B77" w16cid:durableId="23E3CE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CF7600" w14:textId="77777777" w:rsidR="00AE628C" w:rsidRDefault="00AE628C" w:rsidP="00C832D5">
      <w:r>
        <w:separator/>
      </w:r>
    </w:p>
  </w:endnote>
  <w:endnote w:type="continuationSeparator" w:id="0">
    <w:p w14:paraId="102FA5E3" w14:textId="77777777" w:rsidR="00AE628C" w:rsidRDefault="00AE628C" w:rsidP="00C832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MT">
    <w:altName w:val="Arial"/>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B3B4D1" w14:textId="160AA3FB" w:rsidR="008D4F66" w:rsidRPr="00011A3D" w:rsidRDefault="00AE628C">
    <w:pPr>
      <w:pStyle w:val="Footer"/>
      <w:rPr>
        <w:rFonts w:ascii="Arial" w:hAnsi="Arial" w:cs="Arial"/>
        <w:sz w:val="22"/>
        <w:szCs w:val="22"/>
      </w:rPr>
    </w:pPr>
    <w:hyperlink w:anchor="Table_of_Contents" w:history="1">
      <w:r w:rsidR="008D4F66" w:rsidRPr="00CB2A30">
        <w:rPr>
          <w:rStyle w:val="Hyperlink"/>
          <w:rFonts w:ascii="Arial" w:hAnsi="Arial" w:cs="Arial"/>
          <w:sz w:val="22"/>
          <w:szCs w:val="22"/>
        </w:rPr>
        <w:t>Table of Contents</w:t>
      </w:r>
    </w:hyperlink>
    <w:r w:rsidR="008D4F66" w:rsidRPr="00011A3D">
      <w:rPr>
        <w:rFonts w:ascii="Arial" w:hAnsi="Arial" w:cs="Arial"/>
        <w:sz w:val="22"/>
        <w:szCs w:val="22"/>
      </w:rPr>
      <w:ptab w:relativeTo="margin" w:alignment="center" w:leader="none"/>
    </w:r>
    <w:r w:rsidR="008D4F66" w:rsidRPr="00011A3D">
      <w:rPr>
        <w:rFonts w:ascii="Arial" w:hAnsi="Arial" w:cs="Arial"/>
        <w:sz w:val="22"/>
        <w:szCs w:val="22"/>
      </w:rPr>
      <w:ptab w:relativeTo="margin" w:alignment="right" w:leader="none"/>
    </w:r>
    <w:r w:rsidR="008D4F66" w:rsidRPr="00011A3D">
      <w:rPr>
        <w:rFonts w:ascii="Arial" w:hAnsi="Arial" w:cs="Arial"/>
        <w:b/>
        <w:color w:val="000000" w:themeColor="text1"/>
        <w:sz w:val="22"/>
        <w:szCs w:val="22"/>
      </w:rPr>
      <w:t>Revised</w:t>
    </w:r>
    <w:r w:rsidR="008D4F66" w:rsidRPr="00011A3D">
      <w:rPr>
        <w:rFonts w:ascii="Arial" w:hAnsi="Arial" w:cs="Arial"/>
        <w:color w:val="000000" w:themeColor="text1"/>
        <w:sz w:val="22"/>
        <w:szCs w:val="22"/>
      </w:rPr>
      <w:t xml:space="preserve">: </w:t>
    </w:r>
    <w:r w:rsidR="008D4F66" w:rsidRPr="00011A3D">
      <w:rPr>
        <w:rFonts w:ascii="Arial" w:hAnsi="Arial" w:cs="Arial"/>
        <w:color w:val="000000" w:themeColor="text1"/>
        <w:sz w:val="22"/>
        <w:szCs w:val="22"/>
      </w:rPr>
      <w:fldChar w:fldCharType="begin"/>
    </w:r>
    <w:r w:rsidR="008D4F66" w:rsidRPr="00011A3D">
      <w:rPr>
        <w:rFonts w:ascii="Arial" w:hAnsi="Arial" w:cs="Arial"/>
        <w:color w:val="000000" w:themeColor="text1"/>
        <w:sz w:val="22"/>
        <w:szCs w:val="22"/>
      </w:rPr>
      <w:instrText xml:space="preserve"> DATE \@ "M/d/yyyy" </w:instrText>
    </w:r>
    <w:r w:rsidR="008D4F66" w:rsidRPr="00011A3D">
      <w:rPr>
        <w:rFonts w:ascii="Arial" w:hAnsi="Arial" w:cs="Arial"/>
        <w:color w:val="000000" w:themeColor="text1"/>
        <w:sz w:val="22"/>
        <w:szCs w:val="22"/>
      </w:rPr>
      <w:fldChar w:fldCharType="separate"/>
    </w:r>
    <w:r w:rsidR="00C37048">
      <w:rPr>
        <w:rFonts w:ascii="Arial" w:hAnsi="Arial" w:cs="Arial"/>
        <w:noProof/>
        <w:color w:val="000000" w:themeColor="text1"/>
        <w:sz w:val="22"/>
        <w:szCs w:val="22"/>
      </w:rPr>
      <w:t>3/19/2021</w:t>
    </w:r>
    <w:r w:rsidR="008D4F66" w:rsidRPr="00011A3D">
      <w:rPr>
        <w:rFonts w:ascii="Arial" w:hAnsi="Arial" w:cs="Arial"/>
        <w:color w:val="000000" w:themeColor="text1"/>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C46B52" w14:textId="77777777" w:rsidR="00AE628C" w:rsidRDefault="00AE628C" w:rsidP="00C832D5">
      <w:r>
        <w:separator/>
      </w:r>
    </w:p>
  </w:footnote>
  <w:footnote w:type="continuationSeparator" w:id="0">
    <w:p w14:paraId="4A175304" w14:textId="77777777" w:rsidR="00AE628C" w:rsidRDefault="00AE628C" w:rsidP="00C832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97D8C" w14:textId="0F7E2F95" w:rsidR="008D4F66" w:rsidRPr="00C10D68" w:rsidRDefault="008D4F66" w:rsidP="00C832D5">
    <w:pPr>
      <w:pStyle w:val="NormalWeb"/>
      <w:shd w:val="clear" w:color="auto" w:fill="FFFFFF"/>
      <w:spacing w:before="0" w:beforeAutospacing="0" w:after="0" w:afterAutospacing="0"/>
      <w:jc w:val="center"/>
      <w:rPr>
        <w:rFonts w:ascii="Arial" w:hAnsi="Arial" w:cs="Arial"/>
        <w:color w:val="000000" w:themeColor="text1"/>
      </w:rPr>
    </w:pPr>
    <w:r w:rsidRPr="00BD2B2F">
      <w:rPr>
        <w:rFonts w:ascii="Arial" w:hAnsi="Arial" w:cs="Arial"/>
        <w:b/>
        <w:bCs/>
        <w:color w:val="000000" w:themeColor="text1"/>
        <w:sz w:val="22"/>
        <w:szCs w:val="22"/>
      </w:rPr>
      <w:t>Phase 2 Abstract Code w/SQL</w:t>
    </w:r>
    <w:r>
      <w:rPr>
        <w:rFonts w:ascii="Arial" w:hAnsi="Arial" w:cs="Arial"/>
        <w:b/>
        <w:bCs/>
        <w:color w:val="000000" w:themeColor="text1"/>
        <w:sz w:val="22"/>
        <w:szCs w:val="22"/>
      </w:rPr>
      <w:t xml:space="preserve"> </w:t>
    </w:r>
    <w:r w:rsidRPr="00C10D68">
      <w:rPr>
        <w:rFonts w:ascii="Arial" w:hAnsi="Arial" w:cs="Arial"/>
        <w:color w:val="000000" w:themeColor="text1"/>
        <w:sz w:val="22"/>
        <w:szCs w:val="22"/>
      </w:rPr>
      <w:t xml:space="preserve">| CS 6400 - Spring 2021 | </w:t>
    </w:r>
    <w:r w:rsidRPr="00C10D68">
      <w:rPr>
        <w:rFonts w:ascii="Arial" w:hAnsi="Arial" w:cs="Arial"/>
        <w:b/>
        <w:bCs/>
        <w:color w:val="000000" w:themeColor="text1"/>
        <w:sz w:val="22"/>
        <w:szCs w:val="22"/>
      </w:rPr>
      <w:t>Team 058</w:t>
    </w:r>
  </w:p>
  <w:p w14:paraId="7015D7C2" w14:textId="77777777" w:rsidR="008D4F66" w:rsidRDefault="008D4F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3417C"/>
    <w:multiLevelType w:val="hybridMultilevel"/>
    <w:tmpl w:val="C1BE101E"/>
    <w:lvl w:ilvl="0" w:tplc="CA442FCA">
      <w:start w:val="1"/>
      <w:numFmt w:val="bullet"/>
      <w:pStyle w:val="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5A56FA"/>
    <w:multiLevelType w:val="hybridMultilevel"/>
    <w:tmpl w:val="EC226EB4"/>
    <w:lvl w:ilvl="0" w:tplc="C93EE252">
      <w:start w:val="1"/>
      <w:numFmt w:val="bullet"/>
      <w:lvlText w:val="o"/>
      <w:lvlJc w:val="left"/>
      <w:pPr>
        <w:ind w:left="1440" w:hanging="360"/>
      </w:pPr>
      <w:rPr>
        <w:rFonts w:ascii="Courier New" w:hAnsi="Courier New" w:cs="Courier New" w:hint="default"/>
        <w:color w:val="auto"/>
        <w:sz w:val="24"/>
        <w:szCs w:val="24"/>
      </w:rPr>
    </w:lvl>
    <w:lvl w:ilvl="1" w:tplc="8E66437E">
      <w:start w:val="1"/>
      <w:numFmt w:val="bullet"/>
      <w:lvlText w:val=""/>
      <w:lvlJc w:val="left"/>
      <w:pPr>
        <w:ind w:left="2160" w:hanging="360"/>
      </w:pPr>
      <w:rPr>
        <w:rFonts w:ascii="Symbol" w:hAnsi="Symbol" w:hint="default"/>
        <w:color w:val="auto"/>
        <w:sz w:val="24"/>
        <w:szCs w:val="24"/>
      </w:rPr>
    </w:lvl>
    <w:lvl w:ilvl="2" w:tplc="A75E4518">
      <w:start w:val="1"/>
      <w:numFmt w:val="bullet"/>
      <w:lvlText w:val=""/>
      <w:lvlJc w:val="left"/>
      <w:pPr>
        <w:ind w:left="2880" w:hanging="360"/>
      </w:pPr>
      <w:rPr>
        <w:rFonts w:ascii="Wingdings" w:hAnsi="Wingdings" w:hint="default"/>
        <w:color w:val="auto"/>
      </w:rPr>
    </w:lvl>
    <w:lvl w:ilvl="3" w:tplc="B5004F42">
      <w:start w:val="1"/>
      <w:numFmt w:val="bullet"/>
      <w:lvlText w:val=""/>
      <w:lvlJc w:val="left"/>
      <w:pPr>
        <w:ind w:left="3600" w:hanging="360"/>
      </w:pPr>
      <w:rPr>
        <w:rFonts w:ascii="Symbol" w:hAnsi="Symbol" w:hint="default"/>
        <w:color w:val="auto"/>
      </w:rPr>
    </w:lvl>
    <w:lvl w:ilvl="4" w:tplc="C93EE252">
      <w:start w:val="1"/>
      <w:numFmt w:val="bullet"/>
      <w:lvlText w:val="o"/>
      <w:lvlJc w:val="left"/>
      <w:pPr>
        <w:ind w:left="4320" w:hanging="360"/>
      </w:pPr>
      <w:rPr>
        <w:rFonts w:ascii="Courier New" w:hAnsi="Courier New" w:cs="Courier New" w:hint="default"/>
        <w:color w:val="auto"/>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CA30E8"/>
    <w:multiLevelType w:val="hybridMultilevel"/>
    <w:tmpl w:val="F56CEE52"/>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16B25A87"/>
    <w:multiLevelType w:val="hybridMultilevel"/>
    <w:tmpl w:val="86F4D1CC"/>
    <w:lvl w:ilvl="0" w:tplc="D0E2EC88">
      <w:start w:val="1"/>
      <w:numFmt w:val="bullet"/>
      <w:lvlText w:val=""/>
      <w:lvlJc w:val="left"/>
      <w:pPr>
        <w:ind w:left="2880" w:hanging="360"/>
      </w:pPr>
      <w:rPr>
        <w:rFonts w:ascii="Symbol" w:hAnsi="Symbol" w:hint="default"/>
        <w:color w:val="auto"/>
        <w:sz w:val="15"/>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FF10A8A"/>
    <w:multiLevelType w:val="hybridMultilevel"/>
    <w:tmpl w:val="2DC4052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15:restartNumberingAfterBreak="0">
    <w:nsid w:val="239137B0"/>
    <w:multiLevelType w:val="hybridMultilevel"/>
    <w:tmpl w:val="31585420"/>
    <w:lvl w:ilvl="0" w:tplc="C93EE252">
      <w:start w:val="1"/>
      <w:numFmt w:val="bullet"/>
      <w:lvlText w:val="o"/>
      <w:lvlJc w:val="left"/>
      <w:pPr>
        <w:ind w:left="1800" w:hanging="360"/>
      </w:pPr>
      <w:rPr>
        <w:rFonts w:ascii="Courier New" w:hAnsi="Courier New" w:cs="Courier New" w:hint="default"/>
        <w:color w:val="auto"/>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3B106EF"/>
    <w:multiLevelType w:val="multilevel"/>
    <w:tmpl w:val="4A58A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1253DC"/>
    <w:multiLevelType w:val="hybridMultilevel"/>
    <w:tmpl w:val="F09081D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7A475C"/>
    <w:multiLevelType w:val="hybridMultilevel"/>
    <w:tmpl w:val="963CF45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7E42E4"/>
    <w:multiLevelType w:val="hybridMultilevel"/>
    <w:tmpl w:val="D64C9A6A"/>
    <w:lvl w:ilvl="0" w:tplc="C93EE252">
      <w:start w:val="1"/>
      <w:numFmt w:val="bullet"/>
      <w:lvlText w:val="o"/>
      <w:lvlJc w:val="left"/>
      <w:pPr>
        <w:ind w:left="1080" w:hanging="360"/>
      </w:pPr>
      <w:rPr>
        <w:rFonts w:ascii="Courier New" w:hAnsi="Courier New" w:cs="Courier New" w:hint="default"/>
        <w:color w:val="auto"/>
        <w:sz w:val="24"/>
        <w:szCs w:val="24"/>
      </w:rPr>
    </w:lvl>
    <w:lvl w:ilvl="1" w:tplc="8E66437E">
      <w:start w:val="1"/>
      <w:numFmt w:val="bullet"/>
      <w:lvlText w:val=""/>
      <w:lvlJc w:val="left"/>
      <w:pPr>
        <w:ind w:left="1800" w:hanging="360"/>
      </w:pPr>
      <w:rPr>
        <w:rFonts w:ascii="Symbol" w:hAnsi="Symbol" w:hint="default"/>
        <w:color w:val="auto"/>
        <w:sz w:val="24"/>
        <w:szCs w:val="24"/>
      </w:rPr>
    </w:lvl>
    <w:lvl w:ilvl="2" w:tplc="A75E4518">
      <w:start w:val="1"/>
      <w:numFmt w:val="bullet"/>
      <w:lvlText w:val=""/>
      <w:lvlJc w:val="left"/>
      <w:pPr>
        <w:ind w:left="2520" w:hanging="360"/>
      </w:pPr>
      <w:rPr>
        <w:rFonts w:ascii="Wingdings" w:hAnsi="Wingdings" w:hint="default"/>
        <w:color w:val="auto"/>
      </w:rPr>
    </w:lvl>
    <w:lvl w:ilvl="3" w:tplc="B5004F42">
      <w:start w:val="1"/>
      <w:numFmt w:val="bullet"/>
      <w:lvlText w:val=""/>
      <w:lvlJc w:val="left"/>
      <w:pPr>
        <w:ind w:left="3240" w:hanging="360"/>
      </w:pPr>
      <w:rPr>
        <w:rFonts w:ascii="Symbol" w:hAnsi="Symbol" w:hint="default"/>
        <w:color w:val="auto"/>
      </w:rPr>
    </w:lvl>
    <w:lvl w:ilvl="4" w:tplc="C93EE252">
      <w:start w:val="1"/>
      <w:numFmt w:val="bullet"/>
      <w:lvlText w:val="o"/>
      <w:lvlJc w:val="left"/>
      <w:pPr>
        <w:ind w:left="3960" w:hanging="360"/>
      </w:pPr>
      <w:rPr>
        <w:rFonts w:ascii="Courier New" w:hAnsi="Courier New" w:cs="Courier New" w:hint="default"/>
        <w:color w:val="auto"/>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9B6777D"/>
    <w:multiLevelType w:val="hybridMultilevel"/>
    <w:tmpl w:val="805A738E"/>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A73D65"/>
    <w:multiLevelType w:val="hybridMultilevel"/>
    <w:tmpl w:val="082CCEC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1B0E70"/>
    <w:multiLevelType w:val="hybridMultilevel"/>
    <w:tmpl w:val="414EDC00"/>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08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266BA1"/>
    <w:multiLevelType w:val="hybridMultilevel"/>
    <w:tmpl w:val="AD5402D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15:restartNumberingAfterBreak="0">
    <w:nsid w:val="381D7A0C"/>
    <w:multiLevelType w:val="hybridMultilevel"/>
    <w:tmpl w:val="CDC4610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9C2AB9"/>
    <w:multiLevelType w:val="hybridMultilevel"/>
    <w:tmpl w:val="70060016"/>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D335E4"/>
    <w:multiLevelType w:val="hybridMultilevel"/>
    <w:tmpl w:val="4B4287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193584"/>
    <w:multiLevelType w:val="hybridMultilevel"/>
    <w:tmpl w:val="A410621E"/>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D0E2EC88">
      <w:start w:val="1"/>
      <w:numFmt w:val="bullet"/>
      <w:lvlText w:val=""/>
      <w:lvlJc w:val="left"/>
      <w:pPr>
        <w:ind w:left="2520" w:hanging="360"/>
      </w:pPr>
      <w:rPr>
        <w:rFonts w:ascii="Symbol" w:hAnsi="Symbol" w:hint="default"/>
        <w:color w:val="auto"/>
        <w:sz w:val="15"/>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22F6B"/>
    <w:multiLevelType w:val="hybridMultilevel"/>
    <w:tmpl w:val="8D8E03F4"/>
    <w:lvl w:ilvl="0" w:tplc="D0E2EC88">
      <w:start w:val="1"/>
      <w:numFmt w:val="bullet"/>
      <w:lvlText w:val=""/>
      <w:lvlJc w:val="left"/>
      <w:pPr>
        <w:ind w:left="2520" w:hanging="360"/>
      </w:pPr>
      <w:rPr>
        <w:rFonts w:ascii="Symbol" w:hAnsi="Symbol" w:hint="default"/>
        <w:color w:val="auto"/>
        <w:sz w:val="15"/>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9" w15:restartNumberingAfterBreak="0">
    <w:nsid w:val="47473778"/>
    <w:multiLevelType w:val="hybridMultilevel"/>
    <w:tmpl w:val="C7989F98"/>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032DFA"/>
    <w:multiLevelType w:val="hybridMultilevel"/>
    <w:tmpl w:val="F40C201A"/>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161E86"/>
    <w:multiLevelType w:val="hybridMultilevel"/>
    <w:tmpl w:val="518E060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A617E0"/>
    <w:multiLevelType w:val="hybridMultilevel"/>
    <w:tmpl w:val="427E40EC"/>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D307DE"/>
    <w:multiLevelType w:val="hybridMultilevel"/>
    <w:tmpl w:val="9D20404A"/>
    <w:lvl w:ilvl="0" w:tplc="47CCEC16">
      <w:start w:val="1"/>
      <w:numFmt w:val="bullet"/>
      <w:lvlText w:val=""/>
      <w:lvlJc w:val="left"/>
      <w:pPr>
        <w:ind w:left="720" w:hanging="360"/>
      </w:pPr>
      <w:rPr>
        <w:rFonts w:ascii="Symbol" w:hAnsi="Symbol" w:hint="default"/>
        <w:sz w:val="24"/>
        <w:szCs w:val="24"/>
      </w:rPr>
    </w:lvl>
    <w:lvl w:ilvl="1" w:tplc="8E66437E">
      <w:start w:val="1"/>
      <w:numFmt w:val="bullet"/>
      <w:lvlText w:val=""/>
      <w:lvlJc w:val="left"/>
      <w:pPr>
        <w:ind w:left="1440" w:hanging="360"/>
      </w:pPr>
      <w:rPr>
        <w:rFonts w:ascii="Symbol" w:hAnsi="Symbol"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8B0B61"/>
    <w:multiLevelType w:val="hybridMultilevel"/>
    <w:tmpl w:val="854651CC"/>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9E4879"/>
    <w:multiLevelType w:val="hybridMultilevel"/>
    <w:tmpl w:val="1DAA60DE"/>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495993"/>
    <w:multiLevelType w:val="hybridMultilevel"/>
    <w:tmpl w:val="88EE9440"/>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F902D71"/>
    <w:multiLevelType w:val="hybridMultilevel"/>
    <w:tmpl w:val="0E542C98"/>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2818B7"/>
    <w:multiLevelType w:val="hybridMultilevel"/>
    <w:tmpl w:val="D146FF96"/>
    <w:lvl w:ilvl="0" w:tplc="47CCEC16">
      <w:start w:val="1"/>
      <w:numFmt w:val="bullet"/>
      <w:lvlText w:val=""/>
      <w:lvlJc w:val="left"/>
      <w:pPr>
        <w:ind w:left="720" w:hanging="360"/>
      </w:pPr>
      <w:rPr>
        <w:rFonts w:ascii="Symbol" w:hAnsi="Symbol" w:hint="default"/>
        <w:sz w:val="24"/>
        <w:szCs w:val="24"/>
      </w:rPr>
    </w:lvl>
    <w:lvl w:ilvl="1" w:tplc="C93EE252">
      <w:start w:val="1"/>
      <w:numFmt w:val="bullet"/>
      <w:lvlText w:val="o"/>
      <w:lvlJc w:val="left"/>
      <w:pPr>
        <w:ind w:left="1440" w:hanging="360"/>
      </w:pPr>
      <w:rPr>
        <w:rFonts w:ascii="Courier New" w:hAnsi="Courier New" w:cs="Courier New" w:hint="default"/>
        <w:color w:val="auto"/>
        <w:sz w:val="24"/>
        <w:szCs w:val="24"/>
      </w:rPr>
    </w:lvl>
    <w:lvl w:ilvl="2" w:tplc="A75E4518">
      <w:start w:val="1"/>
      <w:numFmt w:val="bullet"/>
      <w:lvlText w:val=""/>
      <w:lvlJc w:val="left"/>
      <w:pPr>
        <w:ind w:left="2160" w:hanging="360"/>
      </w:pPr>
      <w:rPr>
        <w:rFonts w:ascii="Wingdings" w:hAnsi="Wingdings" w:hint="default"/>
        <w:color w:val="auto"/>
      </w:rPr>
    </w:lvl>
    <w:lvl w:ilvl="3" w:tplc="B5004F42">
      <w:start w:val="1"/>
      <w:numFmt w:val="bullet"/>
      <w:lvlText w:val=""/>
      <w:lvlJc w:val="left"/>
      <w:pPr>
        <w:ind w:left="2880" w:hanging="360"/>
      </w:pPr>
      <w:rPr>
        <w:rFonts w:ascii="Symbol" w:hAnsi="Symbol" w:hint="default"/>
        <w:color w:val="auto"/>
      </w:rPr>
    </w:lvl>
    <w:lvl w:ilvl="4" w:tplc="C93EE252">
      <w:start w:val="1"/>
      <w:numFmt w:val="bullet"/>
      <w:lvlText w:val="o"/>
      <w:lvlJc w:val="left"/>
      <w:pPr>
        <w:ind w:left="3600" w:hanging="360"/>
      </w:pPr>
      <w:rPr>
        <w:rFonts w:ascii="Courier New" w:hAnsi="Courier New" w:cs="Courier New" w:hint="default"/>
        <w:color w:val="auto"/>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65450A"/>
    <w:multiLevelType w:val="hybridMultilevel"/>
    <w:tmpl w:val="C99CED52"/>
    <w:lvl w:ilvl="0" w:tplc="477A6E7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0"/>
  </w:num>
  <w:num w:numId="4">
    <w:abstractNumId w:val="20"/>
  </w:num>
  <w:num w:numId="5">
    <w:abstractNumId w:val="15"/>
  </w:num>
  <w:num w:numId="6">
    <w:abstractNumId w:val="21"/>
  </w:num>
  <w:num w:numId="7">
    <w:abstractNumId w:val="8"/>
  </w:num>
  <w:num w:numId="8">
    <w:abstractNumId w:val="19"/>
  </w:num>
  <w:num w:numId="9">
    <w:abstractNumId w:val="26"/>
  </w:num>
  <w:num w:numId="10">
    <w:abstractNumId w:val="24"/>
  </w:num>
  <w:num w:numId="11">
    <w:abstractNumId w:val="16"/>
  </w:num>
  <w:num w:numId="12">
    <w:abstractNumId w:val="23"/>
  </w:num>
  <w:num w:numId="13">
    <w:abstractNumId w:val="0"/>
  </w:num>
  <w:num w:numId="14">
    <w:abstractNumId w:val="4"/>
  </w:num>
  <w:num w:numId="15">
    <w:abstractNumId w:val="13"/>
  </w:num>
  <w:num w:numId="16">
    <w:abstractNumId w:val="3"/>
  </w:num>
  <w:num w:numId="17">
    <w:abstractNumId w:val="2"/>
  </w:num>
  <w:num w:numId="18">
    <w:abstractNumId w:val="18"/>
  </w:num>
  <w:num w:numId="19">
    <w:abstractNumId w:val="28"/>
  </w:num>
  <w:num w:numId="20">
    <w:abstractNumId w:val="22"/>
  </w:num>
  <w:num w:numId="21">
    <w:abstractNumId w:val="27"/>
  </w:num>
  <w:num w:numId="22">
    <w:abstractNumId w:val="1"/>
  </w:num>
  <w:num w:numId="23">
    <w:abstractNumId w:val="25"/>
  </w:num>
  <w:num w:numId="24">
    <w:abstractNumId w:val="11"/>
  </w:num>
  <w:num w:numId="25">
    <w:abstractNumId w:val="9"/>
  </w:num>
  <w:num w:numId="26">
    <w:abstractNumId w:val="14"/>
  </w:num>
  <w:num w:numId="27">
    <w:abstractNumId w:val="17"/>
  </w:num>
  <w:num w:numId="28">
    <w:abstractNumId w:val="12"/>
  </w:num>
  <w:num w:numId="29">
    <w:abstractNumId w:val="5"/>
  </w:num>
  <w:num w:numId="30">
    <w:abstractNumId w:val="2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Liang">
    <w15:presenceInfo w15:providerId="Windows Live" w15:userId="328939c60a5ba37c"/>
  </w15:person>
  <w15:person w15:author="Yang, Yaping">
    <w15:presenceInfo w15:providerId="None" w15:userId="Yang, Yaping"/>
  </w15:person>
  <w15:person w15:author="Teng Xue">
    <w15:presenceInfo w15:providerId="Windows Live" w15:userId="e979cc2088b935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447"/>
    <w:rsid w:val="00000640"/>
    <w:rsid w:val="00002A64"/>
    <w:rsid w:val="000039C6"/>
    <w:rsid w:val="00004177"/>
    <w:rsid w:val="00011A3D"/>
    <w:rsid w:val="00015C4D"/>
    <w:rsid w:val="00020ACD"/>
    <w:rsid w:val="000212FD"/>
    <w:rsid w:val="00023FAE"/>
    <w:rsid w:val="00026B87"/>
    <w:rsid w:val="00026D94"/>
    <w:rsid w:val="00027DAA"/>
    <w:rsid w:val="00030E95"/>
    <w:rsid w:val="0003369A"/>
    <w:rsid w:val="0003777B"/>
    <w:rsid w:val="00041B6B"/>
    <w:rsid w:val="0006647D"/>
    <w:rsid w:val="00072563"/>
    <w:rsid w:val="00073A68"/>
    <w:rsid w:val="00073D9A"/>
    <w:rsid w:val="000740E5"/>
    <w:rsid w:val="00075A27"/>
    <w:rsid w:val="000776F7"/>
    <w:rsid w:val="00084CEF"/>
    <w:rsid w:val="00084FBB"/>
    <w:rsid w:val="00087BFE"/>
    <w:rsid w:val="00091695"/>
    <w:rsid w:val="00093144"/>
    <w:rsid w:val="000A31A1"/>
    <w:rsid w:val="000A55B4"/>
    <w:rsid w:val="000A6724"/>
    <w:rsid w:val="000A6A88"/>
    <w:rsid w:val="000B06A1"/>
    <w:rsid w:val="000B5A95"/>
    <w:rsid w:val="000B77BC"/>
    <w:rsid w:val="000C2BCA"/>
    <w:rsid w:val="000C312D"/>
    <w:rsid w:val="000C75BE"/>
    <w:rsid w:val="000D3A68"/>
    <w:rsid w:val="000D4416"/>
    <w:rsid w:val="000D4B86"/>
    <w:rsid w:val="000E00C8"/>
    <w:rsid w:val="000E15E3"/>
    <w:rsid w:val="000E3640"/>
    <w:rsid w:val="000F120A"/>
    <w:rsid w:val="000F3042"/>
    <w:rsid w:val="001011FD"/>
    <w:rsid w:val="00101431"/>
    <w:rsid w:val="00101B2A"/>
    <w:rsid w:val="0011194D"/>
    <w:rsid w:val="00113D20"/>
    <w:rsid w:val="00115AC0"/>
    <w:rsid w:val="0011716A"/>
    <w:rsid w:val="00117289"/>
    <w:rsid w:val="001212F6"/>
    <w:rsid w:val="00125EA9"/>
    <w:rsid w:val="00126F8D"/>
    <w:rsid w:val="0012797D"/>
    <w:rsid w:val="00130836"/>
    <w:rsid w:val="00134744"/>
    <w:rsid w:val="00136C44"/>
    <w:rsid w:val="001377E1"/>
    <w:rsid w:val="001416C6"/>
    <w:rsid w:val="00142891"/>
    <w:rsid w:val="001448FC"/>
    <w:rsid w:val="001450E9"/>
    <w:rsid w:val="001470FA"/>
    <w:rsid w:val="0015256E"/>
    <w:rsid w:val="00156747"/>
    <w:rsid w:val="00160445"/>
    <w:rsid w:val="00160A96"/>
    <w:rsid w:val="00160F3B"/>
    <w:rsid w:val="0016358F"/>
    <w:rsid w:val="00165CB9"/>
    <w:rsid w:val="00172DC6"/>
    <w:rsid w:val="001737B1"/>
    <w:rsid w:val="00176DA2"/>
    <w:rsid w:val="00184704"/>
    <w:rsid w:val="001854D8"/>
    <w:rsid w:val="001874B1"/>
    <w:rsid w:val="00187666"/>
    <w:rsid w:val="00187F5A"/>
    <w:rsid w:val="001907C5"/>
    <w:rsid w:val="00191311"/>
    <w:rsid w:val="001918B3"/>
    <w:rsid w:val="00193707"/>
    <w:rsid w:val="00195B7A"/>
    <w:rsid w:val="00196B1C"/>
    <w:rsid w:val="00196CEA"/>
    <w:rsid w:val="00196FCE"/>
    <w:rsid w:val="001A13A8"/>
    <w:rsid w:val="001A2B6E"/>
    <w:rsid w:val="001B018C"/>
    <w:rsid w:val="001B6FEC"/>
    <w:rsid w:val="001C1172"/>
    <w:rsid w:val="001D1003"/>
    <w:rsid w:val="001D153E"/>
    <w:rsid w:val="001D49E9"/>
    <w:rsid w:val="001D6515"/>
    <w:rsid w:val="001D7F2D"/>
    <w:rsid w:val="001E09C5"/>
    <w:rsid w:val="001E7CC9"/>
    <w:rsid w:val="001F1702"/>
    <w:rsid w:val="002044AB"/>
    <w:rsid w:val="0020496C"/>
    <w:rsid w:val="00206104"/>
    <w:rsid w:val="002106E1"/>
    <w:rsid w:val="00212C0E"/>
    <w:rsid w:val="00216E1B"/>
    <w:rsid w:val="00216F75"/>
    <w:rsid w:val="00220EA9"/>
    <w:rsid w:val="00222907"/>
    <w:rsid w:val="0022503F"/>
    <w:rsid w:val="0022573A"/>
    <w:rsid w:val="00227879"/>
    <w:rsid w:val="00236349"/>
    <w:rsid w:val="00240F8E"/>
    <w:rsid w:val="002423A2"/>
    <w:rsid w:val="00242717"/>
    <w:rsid w:val="00244EE3"/>
    <w:rsid w:val="00245713"/>
    <w:rsid w:val="00246F7C"/>
    <w:rsid w:val="0024742A"/>
    <w:rsid w:val="0025082E"/>
    <w:rsid w:val="00251CB2"/>
    <w:rsid w:val="00253814"/>
    <w:rsid w:val="00254DB2"/>
    <w:rsid w:val="002560AB"/>
    <w:rsid w:val="00261FAA"/>
    <w:rsid w:val="0026401D"/>
    <w:rsid w:val="00264167"/>
    <w:rsid w:val="00264624"/>
    <w:rsid w:val="00264E58"/>
    <w:rsid w:val="00265E4D"/>
    <w:rsid w:val="00265E97"/>
    <w:rsid w:val="002669E4"/>
    <w:rsid w:val="00267BAE"/>
    <w:rsid w:val="00270092"/>
    <w:rsid w:val="00270EE7"/>
    <w:rsid w:val="002718DB"/>
    <w:rsid w:val="00272FF7"/>
    <w:rsid w:val="00276845"/>
    <w:rsid w:val="002832E9"/>
    <w:rsid w:val="002833F5"/>
    <w:rsid w:val="00285C1F"/>
    <w:rsid w:val="00290466"/>
    <w:rsid w:val="002906D2"/>
    <w:rsid w:val="00294CDC"/>
    <w:rsid w:val="002973B8"/>
    <w:rsid w:val="002A13E9"/>
    <w:rsid w:val="002A71F7"/>
    <w:rsid w:val="002B36E4"/>
    <w:rsid w:val="002B50C0"/>
    <w:rsid w:val="002B600A"/>
    <w:rsid w:val="002D3956"/>
    <w:rsid w:val="002D588C"/>
    <w:rsid w:val="002E299E"/>
    <w:rsid w:val="002F4B25"/>
    <w:rsid w:val="003070E0"/>
    <w:rsid w:val="003072CD"/>
    <w:rsid w:val="00310068"/>
    <w:rsid w:val="003104C3"/>
    <w:rsid w:val="00310C04"/>
    <w:rsid w:val="00314162"/>
    <w:rsid w:val="003166B0"/>
    <w:rsid w:val="0031753D"/>
    <w:rsid w:val="00321231"/>
    <w:rsid w:val="00321B6A"/>
    <w:rsid w:val="0032495A"/>
    <w:rsid w:val="003279BE"/>
    <w:rsid w:val="00330201"/>
    <w:rsid w:val="003320E3"/>
    <w:rsid w:val="00333C50"/>
    <w:rsid w:val="00335DB0"/>
    <w:rsid w:val="00340238"/>
    <w:rsid w:val="0034044A"/>
    <w:rsid w:val="00341CE7"/>
    <w:rsid w:val="00345555"/>
    <w:rsid w:val="00345BE1"/>
    <w:rsid w:val="00347F55"/>
    <w:rsid w:val="00356F33"/>
    <w:rsid w:val="003629F8"/>
    <w:rsid w:val="00364245"/>
    <w:rsid w:val="00372A61"/>
    <w:rsid w:val="00374FD0"/>
    <w:rsid w:val="003763BD"/>
    <w:rsid w:val="00377AF9"/>
    <w:rsid w:val="00381D96"/>
    <w:rsid w:val="00384C9B"/>
    <w:rsid w:val="00384D31"/>
    <w:rsid w:val="0038791A"/>
    <w:rsid w:val="00390027"/>
    <w:rsid w:val="003963AC"/>
    <w:rsid w:val="003A214A"/>
    <w:rsid w:val="003A334E"/>
    <w:rsid w:val="003B29AB"/>
    <w:rsid w:val="003B59DF"/>
    <w:rsid w:val="003C18A5"/>
    <w:rsid w:val="003C1E8A"/>
    <w:rsid w:val="003C219B"/>
    <w:rsid w:val="003C710B"/>
    <w:rsid w:val="003D76E2"/>
    <w:rsid w:val="003E374C"/>
    <w:rsid w:val="003E4E35"/>
    <w:rsid w:val="003E7A23"/>
    <w:rsid w:val="003F5B1B"/>
    <w:rsid w:val="003F6604"/>
    <w:rsid w:val="00400322"/>
    <w:rsid w:val="004033FD"/>
    <w:rsid w:val="004036DD"/>
    <w:rsid w:val="00404111"/>
    <w:rsid w:val="00407F2B"/>
    <w:rsid w:val="00422F06"/>
    <w:rsid w:val="00422F3C"/>
    <w:rsid w:val="00423B4D"/>
    <w:rsid w:val="004318C9"/>
    <w:rsid w:val="004356F1"/>
    <w:rsid w:val="004412C4"/>
    <w:rsid w:val="00441518"/>
    <w:rsid w:val="00441811"/>
    <w:rsid w:val="004421A3"/>
    <w:rsid w:val="004429EA"/>
    <w:rsid w:val="00446832"/>
    <w:rsid w:val="00447F25"/>
    <w:rsid w:val="00451A11"/>
    <w:rsid w:val="00454779"/>
    <w:rsid w:val="004563DF"/>
    <w:rsid w:val="004619B7"/>
    <w:rsid w:val="00461E9C"/>
    <w:rsid w:val="004668D6"/>
    <w:rsid w:val="00466E97"/>
    <w:rsid w:val="0047337D"/>
    <w:rsid w:val="00476339"/>
    <w:rsid w:val="0047678C"/>
    <w:rsid w:val="0047748C"/>
    <w:rsid w:val="00477CA8"/>
    <w:rsid w:val="0048181A"/>
    <w:rsid w:val="00485BE0"/>
    <w:rsid w:val="00485D67"/>
    <w:rsid w:val="00491114"/>
    <w:rsid w:val="004953B5"/>
    <w:rsid w:val="00495DE4"/>
    <w:rsid w:val="00496D3E"/>
    <w:rsid w:val="004A21DA"/>
    <w:rsid w:val="004A49EB"/>
    <w:rsid w:val="004B28FA"/>
    <w:rsid w:val="004B2C82"/>
    <w:rsid w:val="004C206A"/>
    <w:rsid w:val="004C2DD3"/>
    <w:rsid w:val="004C32F1"/>
    <w:rsid w:val="004C3B30"/>
    <w:rsid w:val="004C695E"/>
    <w:rsid w:val="004C6ACF"/>
    <w:rsid w:val="004C76DA"/>
    <w:rsid w:val="004D176A"/>
    <w:rsid w:val="004D18B1"/>
    <w:rsid w:val="004D1D9A"/>
    <w:rsid w:val="004D463C"/>
    <w:rsid w:val="004D51A7"/>
    <w:rsid w:val="004D7456"/>
    <w:rsid w:val="004E0249"/>
    <w:rsid w:val="004E1A40"/>
    <w:rsid w:val="004E4081"/>
    <w:rsid w:val="004E49AB"/>
    <w:rsid w:val="004E5978"/>
    <w:rsid w:val="004F5794"/>
    <w:rsid w:val="004F6571"/>
    <w:rsid w:val="004F7659"/>
    <w:rsid w:val="0050198A"/>
    <w:rsid w:val="005202E6"/>
    <w:rsid w:val="0052522B"/>
    <w:rsid w:val="00527DA7"/>
    <w:rsid w:val="005311FE"/>
    <w:rsid w:val="00534BE4"/>
    <w:rsid w:val="00535FEF"/>
    <w:rsid w:val="00536433"/>
    <w:rsid w:val="00541E38"/>
    <w:rsid w:val="00545457"/>
    <w:rsid w:val="005465A9"/>
    <w:rsid w:val="00553787"/>
    <w:rsid w:val="005552EB"/>
    <w:rsid w:val="005559FC"/>
    <w:rsid w:val="00557CF8"/>
    <w:rsid w:val="00562340"/>
    <w:rsid w:val="005666FA"/>
    <w:rsid w:val="00572567"/>
    <w:rsid w:val="00574E43"/>
    <w:rsid w:val="0057634D"/>
    <w:rsid w:val="00581140"/>
    <w:rsid w:val="00582811"/>
    <w:rsid w:val="0058481A"/>
    <w:rsid w:val="0059069D"/>
    <w:rsid w:val="00591389"/>
    <w:rsid w:val="00594538"/>
    <w:rsid w:val="00595469"/>
    <w:rsid w:val="00595641"/>
    <w:rsid w:val="005958F8"/>
    <w:rsid w:val="00597483"/>
    <w:rsid w:val="005A2FB8"/>
    <w:rsid w:val="005A3870"/>
    <w:rsid w:val="005C13A9"/>
    <w:rsid w:val="005D463E"/>
    <w:rsid w:val="005D64EA"/>
    <w:rsid w:val="005D6C0B"/>
    <w:rsid w:val="005E0CD8"/>
    <w:rsid w:val="005E1D57"/>
    <w:rsid w:val="005F4C72"/>
    <w:rsid w:val="00600CC0"/>
    <w:rsid w:val="00605AC7"/>
    <w:rsid w:val="006128C3"/>
    <w:rsid w:val="0061356A"/>
    <w:rsid w:val="00625509"/>
    <w:rsid w:val="00625A56"/>
    <w:rsid w:val="00625D75"/>
    <w:rsid w:val="006263EB"/>
    <w:rsid w:val="00626EBE"/>
    <w:rsid w:val="006354FB"/>
    <w:rsid w:val="00643388"/>
    <w:rsid w:val="0064382F"/>
    <w:rsid w:val="00646459"/>
    <w:rsid w:val="0065000C"/>
    <w:rsid w:val="00652C67"/>
    <w:rsid w:val="00653727"/>
    <w:rsid w:val="00655D2A"/>
    <w:rsid w:val="00657FFC"/>
    <w:rsid w:val="0066079C"/>
    <w:rsid w:val="006639B5"/>
    <w:rsid w:val="0067039F"/>
    <w:rsid w:val="00670FAE"/>
    <w:rsid w:val="00671D2B"/>
    <w:rsid w:val="006724A1"/>
    <w:rsid w:val="00681DAF"/>
    <w:rsid w:val="00682315"/>
    <w:rsid w:val="006851C5"/>
    <w:rsid w:val="00690507"/>
    <w:rsid w:val="006918B1"/>
    <w:rsid w:val="006923F9"/>
    <w:rsid w:val="006927AF"/>
    <w:rsid w:val="00694E05"/>
    <w:rsid w:val="006A2349"/>
    <w:rsid w:val="006A5B38"/>
    <w:rsid w:val="006A5D91"/>
    <w:rsid w:val="006B1C7A"/>
    <w:rsid w:val="006B26C9"/>
    <w:rsid w:val="006B2C86"/>
    <w:rsid w:val="006B2D4B"/>
    <w:rsid w:val="006B56B8"/>
    <w:rsid w:val="006B7305"/>
    <w:rsid w:val="006B7F3D"/>
    <w:rsid w:val="006C009C"/>
    <w:rsid w:val="006C115A"/>
    <w:rsid w:val="006C2A32"/>
    <w:rsid w:val="006C2BB9"/>
    <w:rsid w:val="006C3603"/>
    <w:rsid w:val="006C36CA"/>
    <w:rsid w:val="006C6578"/>
    <w:rsid w:val="006D3FE9"/>
    <w:rsid w:val="006D413E"/>
    <w:rsid w:val="006E045D"/>
    <w:rsid w:val="006E0D09"/>
    <w:rsid w:val="006E3D58"/>
    <w:rsid w:val="006E7843"/>
    <w:rsid w:val="006E7B81"/>
    <w:rsid w:val="006F4579"/>
    <w:rsid w:val="006F6932"/>
    <w:rsid w:val="007042EA"/>
    <w:rsid w:val="00704AB3"/>
    <w:rsid w:val="00704C1D"/>
    <w:rsid w:val="0072012A"/>
    <w:rsid w:val="007206F8"/>
    <w:rsid w:val="00721096"/>
    <w:rsid w:val="00721AAE"/>
    <w:rsid w:val="00722DDA"/>
    <w:rsid w:val="00724F0A"/>
    <w:rsid w:val="00724F26"/>
    <w:rsid w:val="00725528"/>
    <w:rsid w:val="007301C4"/>
    <w:rsid w:val="00735002"/>
    <w:rsid w:val="00741413"/>
    <w:rsid w:val="00743FE9"/>
    <w:rsid w:val="0074622F"/>
    <w:rsid w:val="007605DD"/>
    <w:rsid w:val="007630A0"/>
    <w:rsid w:val="00763D02"/>
    <w:rsid w:val="00771695"/>
    <w:rsid w:val="007748D2"/>
    <w:rsid w:val="007754AF"/>
    <w:rsid w:val="00775B66"/>
    <w:rsid w:val="007806A7"/>
    <w:rsid w:val="00786336"/>
    <w:rsid w:val="00791CD7"/>
    <w:rsid w:val="00791EB7"/>
    <w:rsid w:val="0079794E"/>
    <w:rsid w:val="007A0E43"/>
    <w:rsid w:val="007A3EFB"/>
    <w:rsid w:val="007A4CAF"/>
    <w:rsid w:val="007A661A"/>
    <w:rsid w:val="007B5A25"/>
    <w:rsid w:val="007B68F1"/>
    <w:rsid w:val="007C32C4"/>
    <w:rsid w:val="007C48F9"/>
    <w:rsid w:val="007D1432"/>
    <w:rsid w:val="007D3784"/>
    <w:rsid w:val="007D5FF0"/>
    <w:rsid w:val="007E1002"/>
    <w:rsid w:val="007E2955"/>
    <w:rsid w:val="007E29A1"/>
    <w:rsid w:val="007E5377"/>
    <w:rsid w:val="007E68A8"/>
    <w:rsid w:val="007F11F6"/>
    <w:rsid w:val="007F2FED"/>
    <w:rsid w:val="007F302A"/>
    <w:rsid w:val="007F6187"/>
    <w:rsid w:val="00801157"/>
    <w:rsid w:val="00803738"/>
    <w:rsid w:val="00812A5C"/>
    <w:rsid w:val="00812D34"/>
    <w:rsid w:val="00822137"/>
    <w:rsid w:val="00824750"/>
    <w:rsid w:val="00830734"/>
    <w:rsid w:val="008329ED"/>
    <w:rsid w:val="00837EB1"/>
    <w:rsid w:val="00842384"/>
    <w:rsid w:val="00845F59"/>
    <w:rsid w:val="0084640B"/>
    <w:rsid w:val="008477C6"/>
    <w:rsid w:val="008507C4"/>
    <w:rsid w:val="00851DE0"/>
    <w:rsid w:val="00852068"/>
    <w:rsid w:val="0085282C"/>
    <w:rsid w:val="0085335D"/>
    <w:rsid w:val="00856EFC"/>
    <w:rsid w:val="008615B9"/>
    <w:rsid w:val="008635F8"/>
    <w:rsid w:val="0086673D"/>
    <w:rsid w:val="00866B28"/>
    <w:rsid w:val="00866F9C"/>
    <w:rsid w:val="008675C0"/>
    <w:rsid w:val="00870275"/>
    <w:rsid w:val="008742FF"/>
    <w:rsid w:val="008823C2"/>
    <w:rsid w:val="00887F25"/>
    <w:rsid w:val="00893A8F"/>
    <w:rsid w:val="00893AAC"/>
    <w:rsid w:val="008950DA"/>
    <w:rsid w:val="00897B9F"/>
    <w:rsid w:val="008A03FC"/>
    <w:rsid w:val="008A2BDA"/>
    <w:rsid w:val="008A3149"/>
    <w:rsid w:val="008A478F"/>
    <w:rsid w:val="008A6787"/>
    <w:rsid w:val="008A75DC"/>
    <w:rsid w:val="008B246B"/>
    <w:rsid w:val="008B36C7"/>
    <w:rsid w:val="008C24B9"/>
    <w:rsid w:val="008C44EB"/>
    <w:rsid w:val="008C611F"/>
    <w:rsid w:val="008D1CF4"/>
    <w:rsid w:val="008D3209"/>
    <w:rsid w:val="008D4F66"/>
    <w:rsid w:val="008D7648"/>
    <w:rsid w:val="008F1766"/>
    <w:rsid w:val="008F22EC"/>
    <w:rsid w:val="008F6D77"/>
    <w:rsid w:val="00902FCA"/>
    <w:rsid w:val="00904071"/>
    <w:rsid w:val="00910C58"/>
    <w:rsid w:val="00914150"/>
    <w:rsid w:val="009260C5"/>
    <w:rsid w:val="009305CB"/>
    <w:rsid w:val="0093081A"/>
    <w:rsid w:val="00931416"/>
    <w:rsid w:val="009427D2"/>
    <w:rsid w:val="00943572"/>
    <w:rsid w:val="00944269"/>
    <w:rsid w:val="00951DA6"/>
    <w:rsid w:val="00955DC9"/>
    <w:rsid w:val="00961CD3"/>
    <w:rsid w:val="00966253"/>
    <w:rsid w:val="00967941"/>
    <w:rsid w:val="0097460D"/>
    <w:rsid w:val="00976304"/>
    <w:rsid w:val="009764EA"/>
    <w:rsid w:val="00981A6A"/>
    <w:rsid w:val="009825D9"/>
    <w:rsid w:val="009866BD"/>
    <w:rsid w:val="00992ECB"/>
    <w:rsid w:val="00994C16"/>
    <w:rsid w:val="00994D9D"/>
    <w:rsid w:val="00997AE0"/>
    <w:rsid w:val="009A2935"/>
    <w:rsid w:val="009A7D02"/>
    <w:rsid w:val="009A7F23"/>
    <w:rsid w:val="009B0865"/>
    <w:rsid w:val="009B4C9A"/>
    <w:rsid w:val="009B6029"/>
    <w:rsid w:val="009C30C7"/>
    <w:rsid w:val="009D03DD"/>
    <w:rsid w:val="009D08D8"/>
    <w:rsid w:val="009D31AC"/>
    <w:rsid w:val="009E00FC"/>
    <w:rsid w:val="009F08EF"/>
    <w:rsid w:val="009F77FE"/>
    <w:rsid w:val="00A177B8"/>
    <w:rsid w:val="00A17DEB"/>
    <w:rsid w:val="00A2312B"/>
    <w:rsid w:val="00A26FF4"/>
    <w:rsid w:val="00A34965"/>
    <w:rsid w:val="00A35897"/>
    <w:rsid w:val="00A366B2"/>
    <w:rsid w:val="00A42C8F"/>
    <w:rsid w:val="00A43F5C"/>
    <w:rsid w:val="00A44852"/>
    <w:rsid w:val="00A4659E"/>
    <w:rsid w:val="00A51267"/>
    <w:rsid w:val="00A5471C"/>
    <w:rsid w:val="00A558F8"/>
    <w:rsid w:val="00A56D21"/>
    <w:rsid w:val="00A67C43"/>
    <w:rsid w:val="00A70B9B"/>
    <w:rsid w:val="00A7272C"/>
    <w:rsid w:val="00A7466A"/>
    <w:rsid w:val="00A750D9"/>
    <w:rsid w:val="00A779C8"/>
    <w:rsid w:val="00A85990"/>
    <w:rsid w:val="00A9103D"/>
    <w:rsid w:val="00A95E1A"/>
    <w:rsid w:val="00A9670E"/>
    <w:rsid w:val="00AA1C58"/>
    <w:rsid w:val="00AA3257"/>
    <w:rsid w:val="00AB178F"/>
    <w:rsid w:val="00AB7F4E"/>
    <w:rsid w:val="00AC5B6B"/>
    <w:rsid w:val="00AC67AE"/>
    <w:rsid w:val="00AC6BAE"/>
    <w:rsid w:val="00AC7F6D"/>
    <w:rsid w:val="00AD001E"/>
    <w:rsid w:val="00AD3870"/>
    <w:rsid w:val="00AE0B0D"/>
    <w:rsid w:val="00AE5D9E"/>
    <w:rsid w:val="00AE628C"/>
    <w:rsid w:val="00AF2AFC"/>
    <w:rsid w:val="00AF6A27"/>
    <w:rsid w:val="00AF7A28"/>
    <w:rsid w:val="00B01493"/>
    <w:rsid w:val="00B04794"/>
    <w:rsid w:val="00B05E98"/>
    <w:rsid w:val="00B102A4"/>
    <w:rsid w:val="00B17D8B"/>
    <w:rsid w:val="00B26209"/>
    <w:rsid w:val="00B3017F"/>
    <w:rsid w:val="00B3546F"/>
    <w:rsid w:val="00B37A93"/>
    <w:rsid w:val="00B40121"/>
    <w:rsid w:val="00B419A5"/>
    <w:rsid w:val="00B4480C"/>
    <w:rsid w:val="00B547C5"/>
    <w:rsid w:val="00B54C4E"/>
    <w:rsid w:val="00B56779"/>
    <w:rsid w:val="00B6061E"/>
    <w:rsid w:val="00B67A97"/>
    <w:rsid w:val="00B71D16"/>
    <w:rsid w:val="00B73B52"/>
    <w:rsid w:val="00B760A8"/>
    <w:rsid w:val="00B763D3"/>
    <w:rsid w:val="00B809EA"/>
    <w:rsid w:val="00B82112"/>
    <w:rsid w:val="00B8374F"/>
    <w:rsid w:val="00B8529B"/>
    <w:rsid w:val="00B87763"/>
    <w:rsid w:val="00B93B8C"/>
    <w:rsid w:val="00BA061B"/>
    <w:rsid w:val="00BA0A7C"/>
    <w:rsid w:val="00BA1136"/>
    <w:rsid w:val="00BA1EB0"/>
    <w:rsid w:val="00BA3A8E"/>
    <w:rsid w:val="00BA4500"/>
    <w:rsid w:val="00BA61F1"/>
    <w:rsid w:val="00BA7D4B"/>
    <w:rsid w:val="00BB04D3"/>
    <w:rsid w:val="00BB5A88"/>
    <w:rsid w:val="00BC476C"/>
    <w:rsid w:val="00BC7724"/>
    <w:rsid w:val="00BD110B"/>
    <w:rsid w:val="00BD2447"/>
    <w:rsid w:val="00BD2804"/>
    <w:rsid w:val="00BD2B2F"/>
    <w:rsid w:val="00BF2011"/>
    <w:rsid w:val="00BF280D"/>
    <w:rsid w:val="00BF352B"/>
    <w:rsid w:val="00BF6823"/>
    <w:rsid w:val="00BF6992"/>
    <w:rsid w:val="00C01AA3"/>
    <w:rsid w:val="00C03440"/>
    <w:rsid w:val="00C05FDD"/>
    <w:rsid w:val="00C10D68"/>
    <w:rsid w:val="00C12ACD"/>
    <w:rsid w:val="00C2113A"/>
    <w:rsid w:val="00C257A5"/>
    <w:rsid w:val="00C35318"/>
    <w:rsid w:val="00C36173"/>
    <w:rsid w:val="00C37048"/>
    <w:rsid w:val="00C37C77"/>
    <w:rsid w:val="00C40A81"/>
    <w:rsid w:val="00C40B31"/>
    <w:rsid w:val="00C41172"/>
    <w:rsid w:val="00C5288E"/>
    <w:rsid w:val="00C611BF"/>
    <w:rsid w:val="00C65E55"/>
    <w:rsid w:val="00C667BB"/>
    <w:rsid w:val="00C66EE9"/>
    <w:rsid w:val="00C7230D"/>
    <w:rsid w:val="00C7566F"/>
    <w:rsid w:val="00C809A1"/>
    <w:rsid w:val="00C81A41"/>
    <w:rsid w:val="00C832D5"/>
    <w:rsid w:val="00C86133"/>
    <w:rsid w:val="00C86C84"/>
    <w:rsid w:val="00C87BFD"/>
    <w:rsid w:val="00C9383A"/>
    <w:rsid w:val="00C95BF5"/>
    <w:rsid w:val="00C964D1"/>
    <w:rsid w:val="00CA1986"/>
    <w:rsid w:val="00CA3EE9"/>
    <w:rsid w:val="00CA7F0D"/>
    <w:rsid w:val="00CB2A30"/>
    <w:rsid w:val="00CB63AD"/>
    <w:rsid w:val="00CB6CC9"/>
    <w:rsid w:val="00CC1A62"/>
    <w:rsid w:val="00CC1A80"/>
    <w:rsid w:val="00CC2764"/>
    <w:rsid w:val="00CC452F"/>
    <w:rsid w:val="00CD03EE"/>
    <w:rsid w:val="00CE21EC"/>
    <w:rsid w:val="00CE2310"/>
    <w:rsid w:val="00CF1093"/>
    <w:rsid w:val="00CF1392"/>
    <w:rsid w:val="00CF15AE"/>
    <w:rsid w:val="00CF2F5F"/>
    <w:rsid w:val="00CF5BDD"/>
    <w:rsid w:val="00CF7D5E"/>
    <w:rsid w:val="00D15B91"/>
    <w:rsid w:val="00D2096E"/>
    <w:rsid w:val="00D23879"/>
    <w:rsid w:val="00D26ED3"/>
    <w:rsid w:val="00D45195"/>
    <w:rsid w:val="00D47D5C"/>
    <w:rsid w:val="00D513E5"/>
    <w:rsid w:val="00D600B4"/>
    <w:rsid w:val="00D63EEF"/>
    <w:rsid w:val="00D73F98"/>
    <w:rsid w:val="00D74F5D"/>
    <w:rsid w:val="00D777D9"/>
    <w:rsid w:val="00D81EFA"/>
    <w:rsid w:val="00D82EAE"/>
    <w:rsid w:val="00D83763"/>
    <w:rsid w:val="00D83EFB"/>
    <w:rsid w:val="00D873EC"/>
    <w:rsid w:val="00D90F68"/>
    <w:rsid w:val="00D928F9"/>
    <w:rsid w:val="00D94CFA"/>
    <w:rsid w:val="00D95595"/>
    <w:rsid w:val="00D96517"/>
    <w:rsid w:val="00DA28F5"/>
    <w:rsid w:val="00DA3649"/>
    <w:rsid w:val="00DA5477"/>
    <w:rsid w:val="00DA5DEE"/>
    <w:rsid w:val="00DA6B74"/>
    <w:rsid w:val="00DA7590"/>
    <w:rsid w:val="00DB3559"/>
    <w:rsid w:val="00DB403E"/>
    <w:rsid w:val="00DC4600"/>
    <w:rsid w:val="00DC5C09"/>
    <w:rsid w:val="00DC7E8A"/>
    <w:rsid w:val="00DD36D5"/>
    <w:rsid w:val="00DD5B3A"/>
    <w:rsid w:val="00DD5D8E"/>
    <w:rsid w:val="00DD717F"/>
    <w:rsid w:val="00DD79EE"/>
    <w:rsid w:val="00DE1281"/>
    <w:rsid w:val="00DF3C85"/>
    <w:rsid w:val="00DF46E4"/>
    <w:rsid w:val="00DF741D"/>
    <w:rsid w:val="00E000F4"/>
    <w:rsid w:val="00E11915"/>
    <w:rsid w:val="00E11F7A"/>
    <w:rsid w:val="00E1717B"/>
    <w:rsid w:val="00E1745B"/>
    <w:rsid w:val="00E21B99"/>
    <w:rsid w:val="00E22B8B"/>
    <w:rsid w:val="00E331DC"/>
    <w:rsid w:val="00E34932"/>
    <w:rsid w:val="00E36076"/>
    <w:rsid w:val="00E3723D"/>
    <w:rsid w:val="00E53672"/>
    <w:rsid w:val="00E539BE"/>
    <w:rsid w:val="00E638DB"/>
    <w:rsid w:val="00E65AFE"/>
    <w:rsid w:val="00E6682C"/>
    <w:rsid w:val="00E736F1"/>
    <w:rsid w:val="00E76253"/>
    <w:rsid w:val="00E82A59"/>
    <w:rsid w:val="00E846AF"/>
    <w:rsid w:val="00E8565C"/>
    <w:rsid w:val="00E934D9"/>
    <w:rsid w:val="00E979F4"/>
    <w:rsid w:val="00E97EF7"/>
    <w:rsid w:val="00EA1FF5"/>
    <w:rsid w:val="00EA2328"/>
    <w:rsid w:val="00EA23AB"/>
    <w:rsid w:val="00EA47C8"/>
    <w:rsid w:val="00EB06BF"/>
    <w:rsid w:val="00EB0770"/>
    <w:rsid w:val="00EB2BD3"/>
    <w:rsid w:val="00EB3AF7"/>
    <w:rsid w:val="00EC07B0"/>
    <w:rsid w:val="00EC150C"/>
    <w:rsid w:val="00EC2307"/>
    <w:rsid w:val="00EC46C5"/>
    <w:rsid w:val="00ED06D5"/>
    <w:rsid w:val="00ED3599"/>
    <w:rsid w:val="00ED3DA9"/>
    <w:rsid w:val="00ED4AC5"/>
    <w:rsid w:val="00ED56F4"/>
    <w:rsid w:val="00ED7293"/>
    <w:rsid w:val="00EE4778"/>
    <w:rsid w:val="00EE69A5"/>
    <w:rsid w:val="00EE7FB4"/>
    <w:rsid w:val="00EF2135"/>
    <w:rsid w:val="00EF6CB3"/>
    <w:rsid w:val="00EF7744"/>
    <w:rsid w:val="00EF7752"/>
    <w:rsid w:val="00F04578"/>
    <w:rsid w:val="00F04959"/>
    <w:rsid w:val="00F10D76"/>
    <w:rsid w:val="00F13536"/>
    <w:rsid w:val="00F1607C"/>
    <w:rsid w:val="00F21EF8"/>
    <w:rsid w:val="00F27FA3"/>
    <w:rsid w:val="00F364E9"/>
    <w:rsid w:val="00F3771A"/>
    <w:rsid w:val="00F37AEF"/>
    <w:rsid w:val="00F409FD"/>
    <w:rsid w:val="00F522EB"/>
    <w:rsid w:val="00F55A72"/>
    <w:rsid w:val="00F561E5"/>
    <w:rsid w:val="00F563E6"/>
    <w:rsid w:val="00F61862"/>
    <w:rsid w:val="00F63975"/>
    <w:rsid w:val="00F64712"/>
    <w:rsid w:val="00F659DC"/>
    <w:rsid w:val="00F71F1C"/>
    <w:rsid w:val="00F76149"/>
    <w:rsid w:val="00F7671A"/>
    <w:rsid w:val="00F82447"/>
    <w:rsid w:val="00F84F31"/>
    <w:rsid w:val="00F868A8"/>
    <w:rsid w:val="00F875E9"/>
    <w:rsid w:val="00F903A3"/>
    <w:rsid w:val="00F94B6B"/>
    <w:rsid w:val="00F94BA9"/>
    <w:rsid w:val="00F96E20"/>
    <w:rsid w:val="00F97981"/>
    <w:rsid w:val="00FA3461"/>
    <w:rsid w:val="00FA5304"/>
    <w:rsid w:val="00FA60CD"/>
    <w:rsid w:val="00FB1161"/>
    <w:rsid w:val="00FB197E"/>
    <w:rsid w:val="00FB1B43"/>
    <w:rsid w:val="00FB21E4"/>
    <w:rsid w:val="00FB2A3E"/>
    <w:rsid w:val="00FB3043"/>
    <w:rsid w:val="00FB586B"/>
    <w:rsid w:val="00FC0336"/>
    <w:rsid w:val="00FC0459"/>
    <w:rsid w:val="00FC2E17"/>
    <w:rsid w:val="00FC2F15"/>
    <w:rsid w:val="00FC4262"/>
    <w:rsid w:val="00FC59B5"/>
    <w:rsid w:val="00FC70AE"/>
    <w:rsid w:val="00FD4C5F"/>
    <w:rsid w:val="00FD7F56"/>
    <w:rsid w:val="00FE0CF7"/>
    <w:rsid w:val="00FE124E"/>
    <w:rsid w:val="00FE4AE1"/>
    <w:rsid w:val="00FE4E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D9338"/>
  <w15:chartTrackingRefBased/>
  <w15:docId w15:val="{DAFFEC68-576D-3544-A7CF-A0559E4D6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44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C832D5"/>
    <w:pPr>
      <w:tabs>
        <w:tab w:val="center" w:pos="4680"/>
        <w:tab w:val="right" w:pos="9360"/>
      </w:tabs>
    </w:pPr>
  </w:style>
  <w:style w:type="character" w:customStyle="1" w:styleId="HeaderChar">
    <w:name w:val="Header Char"/>
    <w:basedOn w:val="DefaultParagraphFont"/>
    <w:link w:val="Header"/>
    <w:uiPriority w:val="99"/>
    <w:rsid w:val="00C832D5"/>
  </w:style>
  <w:style w:type="paragraph" w:styleId="Footer">
    <w:name w:val="footer"/>
    <w:basedOn w:val="Normal"/>
    <w:link w:val="FooterChar"/>
    <w:uiPriority w:val="99"/>
    <w:unhideWhenUsed/>
    <w:rsid w:val="00C832D5"/>
    <w:pPr>
      <w:tabs>
        <w:tab w:val="center" w:pos="4680"/>
        <w:tab w:val="right" w:pos="9360"/>
      </w:tabs>
    </w:pPr>
  </w:style>
  <w:style w:type="character" w:customStyle="1" w:styleId="FooterChar">
    <w:name w:val="Footer Char"/>
    <w:basedOn w:val="DefaultParagraphFont"/>
    <w:link w:val="Footer"/>
    <w:uiPriority w:val="99"/>
    <w:rsid w:val="00C832D5"/>
  </w:style>
  <w:style w:type="character" w:styleId="Hyperlink">
    <w:name w:val="Hyperlink"/>
    <w:basedOn w:val="DefaultParagraphFont"/>
    <w:uiPriority w:val="99"/>
    <w:unhideWhenUsed/>
    <w:rsid w:val="003963AC"/>
    <w:rPr>
      <w:color w:val="0563C1" w:themeColor="hyperlink"/>
      <w:u w:val="single"/>
    </w:rPr>
  </w:style>
  <w:style w:type="character" w:styleId="UnresolvedMention">
    <w:name w:val="Unresolved Mention"/>
    <w:basedOn w:val="DefaultParagraphFont"/>
    <w:uiPriority w:val="99"/>
    <w:semiHidden/>
    <w:unhideWhenUsed/>
    <w:rsid w:val="003963AC"/>
    <w:rPr>
      <w:color w:val="605E5C"/>
      <w:shd w:val="clear" w:color="auto" w:fill="E1DFDD"/>
    </w:rPr>
  </w:style>
  <w:style w:type="character" w:styleId="FollowedHyperlink">
    <w:name w:val="FollowedHyperlink"/>
    <w:basedOn w:val="DefaultParagraphFont"/>
    <w:uiPriority w:val="99"/>
    <w:semiHidden/>
    <w:unhideWhenUsed/>
    <w:rsid w:val="003963AC"/>
    <w:rPr>
      <w:color w:val="954F72" w:themeColor="followedHyperlink"/>
      <w:u w:val="single"/>
    </w:rPr>
  </w:style>
  <w:style w:type="table" w:styleId="TableGrid">
    <w:name w:val="Table Grid"/>
    <w:basedOn w:val="TableNormal"/>
    <w:uiPriority w:val="39"/>
    <w:rsid w:val="003F660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C37C77"/>
    <w:pPr>
      <w:ind w:left="720"/>
      <w:contextualSpacing/>
    </w:pPr>
  </w:style>
  <w:style w:type="character" w:styleId="CommentReference">
    <w:name w:val="annotation reference"/>
    <w:basedOn w:val="DefaultParagraphFont"/>
    <w:uiPriority w:val="99"/>
    <w:semiHidden/>
    <w:unhideWhenUsed/>
    <w:rsid w:val="003166B0"/>
    <w:rPr>
      <w:sz w:val="16"/>
      <w:szCs w:val="16"/>
    </w:rPr>
  </w:style>
  <w:style w:type="paragraph" w:styleId="CommentText">
    <w:name w:val="annotation text"/>
    <w:basedOn w:val="Normal"/>
    <w:link w:val="CommentTextChar"/>
    <w:uiPriority w:val="99"/>
    <w:semiHidden/>
    <w:unhideWhenUsed/>
    <w:rsid w:val="003166B0"/>
    <w:pPr>
      <w:spacing w:after="160"/>
    </w:pPr>
    <w:rPr>
      <w:sz w:val="20"/>
      <w:szCs w:val="20"/>
    </w:rPr>
  </w:style>
  <w:style w:type="character" w:customStyle="1" w:styleId="CommentTextChar">
    <w:name w:val="Comment Text Char"/>
    <w:basedOn w:val="DefaultParagraphFont"/>
    <w:link w:val="CommentText"/>
    <w:uiPriority w:val="99"/>
    <w:semiHidden/>
    <w:rsid w:val="003166B0"/>
    <w:rPr>
      <w:sz w:val="20"/>
      <w:szCs w:val="20"/>
    </w:rPr>
  </w:style>
  <w:style w:type="paragraph" w:styleId="BalloonText">
    <w:name w:val="Balloon Text"/>
    <w:basedOn w:val="Normal"/>
    <w:link w:val="BalloonTextChar"/>
    <w:uiPriority w:val="99"/>
    <w:semiHidden/>
    <w:unhideWhenUsed/>
    <w:rsid w:val="003166B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6B0"/>
    <w:rPr>
      <w:rFonts w:ascii="Times New Roman" w:hAnsi="Times New Roman" w:cs="Times New Roman"/>
      <w:sz w:val="18"/>
      <w:szCs w:val="18"/>
    </w:rPr>
  </w:style>
  <w:style w:type="paragraph" w:customStyle="1" w:styleId="Default">
    <w:name w:val="Default"/>
    <w:rsid w:val="00FB1B43"/>
    <w:pPr>
      <w:autoSpaceDE w:val="0"/>
      <w:autoSpaceDN w:val="0"/>
      <w:adjustRightInd w:val="0"/>
    </w:pPr>
    <w:rPr>
      <w:rFonts w:ascii="Arial" w:hAnsi="Arial" w:cs="Arial"/>
      <w:color w:val="000000"/>
    </w:rPr>
  </w:style>
  <w:style w:type="character" w:customStyle="1" w:styleId="ListParagraphChar">
    <w:name w:val="List Paragraph Char"/>
    <w:basedOn w:val="DefaultParagraphFont"/>
    <w:link w:val="ListParagraph"/>
    <w:uiPriority w:val="34"/>
    <w:rsid w:val="0065000C"/>
  </w:style>
  <w:style w:type="paragraph" w:customStyle="1" w:styleId="Level1">
    <w:name w:val="Level 1"/>
    <w:basedOn w:val="ListParagraph"/>
    <w:link w:val="Level1Char"/>
    <w:qFormat/>
    <w:rsid w:val="00126F8D"/>
    <w:pPr>
      <w:numPr>
        <w:numId w:val="13"/>
      </w:numPr>
    </w:pPr>
    <w:rPr>
      <w:rFonts w:ascii="Times New Roman" w:hAnsi="Times New Roman" w:cs="Times New Roman"/>
      <w:sz w:val="22"/>
      <w:szCs w:val="22"/>
    </w:rPr>
  </w:style>
  <w:style w:type="character" w:customStyle="1" w:styleId="Level1Char">
    <w:name w:val="Level 1 Char"/>
    <w:basedOn w:val="ListParagraphChar"/>
    <w:link w:val="Level1"/>
    <w:rsid w:val="00126F8D"/>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8334">
      <w:bodyDiv w:val="1"/>
      <w:marLeft w:val="0"/>
      <w:marRight w:val="0"/>
      <w:marTop w:val="0"/>
      <w:marBottom w:val="0"/>
      <w:divBdr>
        <w:top w:val="none" w:sz="0" w:space="0" w:color="auto"/>
        <w:left w:val="none" w:sz="0" w:space="0" w:color="auto"/>
        <w:bottom w:val="none" w:sz="0" w:space="0" w:color="auto"/>
        <w:right w:val="none" w:sz="0" w:space="0" w:color="auto"/>
      </w:divBdr>
      <w:divsChild>
        <w:div w:id="668100762">
          <w:marLeft w:val="0"/>
          <w:marRight w:val="0"/>
          <w:marTop w:val="0"/>
          <w:marBottom w:val="0"/>
          <w:divBdr>
            <w:top w:val="none" w:sz="0" w:space="0" w:color="auto"/>
            <w:left w:val="none" w:sz="0" w:space="0" w:color="auto"/>
            <w:bottom w:val="none" w:sz="0" w:space="0" w:color="auto"/>
            <w:right w:val="none" w:sz="0" w:space="0" w:color="auto"/>
          </w:divBdr>
          <w:divsChild>
            <w:div w:id="784694098">
              <w:marLeft w:val="0"/>
              <w:marRight w:val="0"/>
              <w:marTop w:val="0"/>
              <w:marBottom w:val="0"/>
              <w:divBdr>
                <w:top w:val="none" w:sz="0" w:space="0" w:color="auto"/>
                <w:left w:val="none" w:sz="0" w:space="0" w:color="auto"/>
                <w:bottom w:val="none" w:sz="0" w:space="0" w:color="auto"/>
                <w:right w:val="none" w:sz="0" w:space="0" w:color="auto"/>
              </w:divBdr>
              <w:divsChild>
                <w:div w:id="548733720">
                  <w:marLeft w:val="0"/>
                  <w:marRight w:val="0"/>
                  <w:marTop w:val="0"/>
                  <w:marBottom w:val="0"/>
                  <w:divBdr>
                    <w:top w:val="none" w:sz="0" w:space="0" w:color="auto"/>
                    <w:left w:val="none" w:sz="0" w:space="0" w:color="auto"/>
                    <w:bottom w:val="none" w:sz="0" w:space="0" w:color="auto"/>
                    <w:right w:val="none" w:sz="0" w:space="0" w:color="auto"/>
                  </w:divBdr>
                  <w:divsChild>
                    <w:div w:id="5196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54089">
      <w:bodyDiv w:val="1"/>
      <w:marLeft w:val="0"/>
      <w:marRight w:val="0"/>
      <w:marTop w:val="0"/>
      <w:marBottom w:val="0"/>
      <w:divBdr>
        <w:top w:val="none" w:sz="0" w:space="0" w:color="auto"/>
        <w:left w:val="none" w:sz="0" w:space="0" w:color="auto"/>
        <w:bottom w:val="none" w:sz="0" w:space="0" w:color="auto"/>
        <w:right w:val="none" w:sz="0" w:space="0" w:color="auto"/>
      </w:divBdr>
      <w:divsChild>
        <w:div w:id="2103526852">
          <w:marLeft w:val="0"/>
          <w:marRight w:val="0"/>
          <w:marTop w:val="0"/>
          <w:marBottom w:val="0"/>
          <w:divBdr>
            <w:top w:val="none" w:sz="0" w:space="0" w:color="auto"/>
            <w:left w:val="none" w:sz="0" w:space="0" w:color="auto"/>
            <w:bottom w:val="none" w:sz="0" w:space="0" w:color="auto"/>
            <w:right w:val="none" w:sz="0" w:space="0" w:color="auto"/>
          </w:divBdr>
          <w:divsChild>
            <w:div w:id="620303958">
              <w:marLeft w:val="0"/>
              <w:marRight w:val="0"/>
              <w:marTop w:val="0"/>
              <w:marBottom w:val="0"/>
              <w:divBdr>
                <w:top w:val="none" w:sz="0" w:space="0" w:color="auto"/>
                <w:left w:val="none" w:sz="0" w:space="0" w:color="auto"/>
                <w:bottom w:val="none" w:sz="0" w:space="0" w:color="auto"/>
                <w:right w:val="none" w:sz="0" w:space="0" w:color="auto"/>
              </w:divBdr>
              <w:divsChild>
                <w:div w:id="1574196304">
                  <w:marLeft w:val="0"/>
                  <w:marRight w:val="0"/>
                  <w:marTop w:val="0"/>
                  <w:marBottom w:val="0"/>
                  <w:divBdr>
                    <w:top w:val="none" w:sz="0" w:space="0" w:color="auto"/>
                    <w:left w:val="none" w:sz="0" w:space="0" w:color="auto"/>
                    <w:bottom w:val="none" w:sz="0" w:space="0" w:color="auto"/>
                    <w:right w:val="none" w:sz="0" w:space="0" w:color="auto"/>
                  </w:divBdr>
                  <w:divsChild>
                    <w:div w:id="19381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659633">
      <w:bodyDiv w:val="1"/>
      <w:marLeft w:val="0"/>
      <w:marRight w:val="0"/>
      <w:marTop w:val="0"/>
      <w:marBottom w:val="0"/>
      <w:divBdr>
        <w:top w:val="none" w:sz="0" w:space="0" w:color="auto"/>
        <w:left w:val="none" w:sz="0" w:space="0" w:color="auto"/>
        <w:bottom w:val="none" w:sz="0" w:space="0" w:color="auto"/>
        <w:right w:val="none" w:sz="0" w:space="0" w:color="auto"/>
      </w:divBdr>
      <w:divsChild>
        <w:div w:id="1966542422">
          <w:marLeft w:val="0"/>
          <w:marRight w:val="0"/>
          <w:marTop w:val="0"/>
          <w:marBottom w:val="0"/>
          <w:divBdr>
            <w:top w:val="none" w:sz="0" w:space="0" w:color="auto"/>
            <w:left w:val="none" w:sz="0" w:space="0" w:color="auto"/>
            <w:bottom w:val="none" w:sz="0" w:space="0" w:color="auto"/>
            <w:right w:val="none" w:sz="0" w:space="0" w:color="auto"/>
          </w:divBdr>
          <w:divsChild>
            <w:div w:id="1615557520">
              <w:marLeft w:val="0"/>
              <w:marRight w:val="0"/>
              <w:marTop w:val="0"/>
              <w:marBottom w:val="0"/>
              <w:divBdr>
                <w:top w:val="none" w:sz="0" w:space="0" w:color="auto"/>
                <w:left w:val="none" w:sz="0" w:space="0" w:color="auto"/>
                <w:bottom w:val="none" w:sz="0" w:space="0" w:color="auto"/>
                <w:right w:val="none" w:sz="0" w:space="0" w:color="auto"/>
              </w:divBdr>
              <w:divsChild>
                <w:div w:id="1833333750">
                  <w:marLeft w:val="0"/>
                  <w:marRight w:val="0"/>
                  <w:marTop w:val="0"/>
                  <w:marBottom w:val="0"/>
                  <w:divBdr>
                    <w:top w:val="none" w:sz="0" w:space="0" w:color="auto"/>
                    <w:left w:val="none" w:sz="0" w:space="0" w:color="auto"/>
                    <w:bottom w:val="none" w:sz="0" w:space="0" w:color="auto"/>
                    <w:right w:val="none" w:sz="0" w:space="0" w:color="auto"/>
                  </w:divBdr>
                  <w:divsChild>
                    <w:div w:id="53485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3201">
      <w:bodyDiv w:val="1"/>
      <w:marLeft w:val="0"/>
      <w:marRight w:val="0"/>
      <w:marTop w:val="0"/>
      <w:marBottom w:val="0"/>
      <w:divBdr>
        <w:top w:val="none" w:sz="0" w:space="0" w:color="auto"/>
        <w:left w:val="none" w:sz="0" w:space="0" w:color="auto"/>
        <w:bottom w:val="none" w:sz="0" w:space="0" w:color="auto"/>
        <w:right w:val="none" w:sz="0" w:space="0" w:color="auto"/>
      </w:divBdr>
      <w:divsChild>
        <w:div w:id="828717938">
          <w:marLeft w:val="0"/>
          <w:marRight w:val="0"/>
          <w:marTop w:val="0"/>
          <w:marBottom w:val="0"/>
          <w:divBdr>
            <w:top w:val="none" w:sz="0" w:space="0" w:color="auto"/>
            <w:left w:val="none" w:sz="0" w:space="0" w:color="auto"/>
            <w:bottom w:val="none" w:sz="0" w:space="0" w:color="auto"/>
            <w:right w:val="none" w:sz="0" w:space="0" w:color="auto"/>
          </w:divBdr>
          <w:divsChild>
            <w:div w:id="2130394751">
              <w:marLeft w:val="0"/>
              <w:marRight w:val="0"/>
              <w:marTop w:val="0"/>
              <w:marBottom w:val="0"/>
              <w:divBdr>
                <w:top w:val="none" w:sz="0" w:space="0" w:color="auto"/>
                <w:left w:val="none" w:sz="0" w:space="0" w:color="auto"/>
                <w:bottom w:val="none" w:sz="0" w:space="0" w:color="auto"/>
                <w:right w:val="none" w:sz="0" w:space="0" w:color="auto"/>
              </w:divBdr>
              <w:divsChild>
                <w:div w:id="696736254">
                  <w:marLeft w:val="0"/>
                  <w:marRight w:val="0"/>
                  <w:marTop w:val="0"/>
                  <w:marBottom w:val="0"/>
                  <w:divBdr>
                    <w:top w:val="none" w:sz="0" w:space="0" w:color="auto"/>
                    <w:left w:val="none" w:sz="0" w:space="0" w:color="auto"/>
                    <w:bottom w:val="none" w:sz="0" w:space="0" w:color="auto"/>
                    <w:right w:val="none" w:sz="0" w:space="0" w:color="auto"/>
                  </w:divBdr>
                  <w:divsChild>
                    <w:div w:id="52842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566772">
      <w:bodyDiv w:val="1"/>
      <w:marLeft w:val="0"/>
      <w:marRight w:val="0"/>
      <w:marTop w:val="0"/>
      <w:marBottom w:val="0"/>
      <w:divBdr>
        <w:top w:val="none" w:sz="0" w:space="0" w:color="auto"/>
        <w:left w:val="none" w:sz="0" w:space="0" w:color="auto"/>
        <w:bottom w:val="none" w:sz="0" w:space="0" w:color="auto"/>
        <w:right w:val="none" w:sz="0" w:space="0" w:color="auto"/>
      </w:divBdr>
      <w:divsChild>
        <w:div w:id="536478834">
          <w:marLeft w:val="0"/>
          <w:marRight w:val="0"/>
          <w:marTop w:val="0"/>
          <w:marBottom w:val="0"/>
          <w:divBdr>
            <w:top w:val="none" w:sz="0" w:space="0" w:color="auto"/>
            <w:left w:val="none" w:sz="0" w:space="0" w:color="auto"/>
            <w:bottom w:val="none" w:sz="0" w:space="0" w:color="auto"/>
            <w:right w:val="none" w:sz="0" w:space="0" w:color="auto"/>
          </w:divBdr>
          <w:divsChild>
            <w:div w:id="707142462">
              <w:marLeft w:val="0"/>
              <w:marRight w:val="0"/>
              <w:marTop w:val="0"/>
              <w:marBottom w:val="0"/>
              <w:divBdr>
                <w:top w:val="none" w:sz="0" w:space="0" w:color="auto"/>
                <w:left w:val="none" w:sz="0" w:space="0" w:color="auto"/>
                <w:bottom w:val="none" w:sz="0" w:space="0" w:color="auto"/>
                <w:right w:val="none" w:sz="0" w:space="0" w:color="auto"/>
              </w:divBdr>
              <w:divsChild>
                <w:div w:id="1163856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9500">
      <w:bodyDiv w:val="1"/>
      <w:marLeft w:val="0"/>
      <w:marRight w:val="0"/>
      <w:marTop w:val="0"/>
      <w:marBottom w:val="0"/>
      <w:divBdr>
        <w:top w:val="none" w:sz="0" w:space="0" w:color="auto"/>
        <w:left w:val="none" w:sz="0" w:space="0" w:color="auto"/>
        <w:bottom w:val="none" w:sz="0" w:space="0" w:color="auto"/>
        <w:right w:val="none" w:sz="0" w:space="0" w:color="auto"/>
      </w:divBdr>
      <w:divsChild>
        <w:div w:id="2120757802">
          <w:marLeft w:val="0"/>
          <w:marRight w:val="0"/>
          <w:marTop w:val="0"/>
          <w:marBottom w:val="0"/>
          <w:divBdr>
            <w:top w:val="none" w:sz="0" w:space="0" w:color="auto"/>
            <w:left w:val="none" w:sz="0" w:space="0" w:color="auto"/>
            <w:bottom w:val="none" w:sz="0" w:space="0" w:color="auto"/>
            <w:right w:val="none" w:sz="0" w:space="0" w:color="auto"/>
          </w:divBdr>
          <w:divsChild>
            <w:div w:id="1055466348">
              <w:marLeft w:val="0"/>
              <w:marRight w:val="0"/>
              <w:marTop w:val="0"/>
              <w:marBottom w:val="0"/>
              <w:divBdr>
                <w:top w:val="none" w:sz="0" w:space="0" w:color="auto"/>
                <w:left w:val="none" w:sz="0" w:space="0" w:color="auto"/>
                <w:bottom w:val="none" w:sz="0" w:space="0" w:color="auto"/>
                <w:right w:val="none" w:sz="0" w:space="0" w:color="auto"/>
              </w:divBdr>
              <w:divsChild>
                <w:div w:id="164018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682803">
      <w:bodyDiv w:val="1"/>
      <w:marLeft w:val="0"/>
      <w:marRight w:val="0"/>
      <w:marTop w:val="0"/>
      <w:marBottom w:val="0"/>
      <w:divBdr>
        <w:top w:val="none" w:sz="0" w:space="0" w:color="auto"/>
        <w:left w:val="none" w:sz="0" w:space="0" w:color="auto"/>
        <w:bottom w:val="none" w:sz="0" w:space="0" w:color="auto"/>
        <w:right w:val="none" w:sz="0" w:space="0" w:color="auto"/>
      </w:divBdr>
      <w:divsChild>
        <w:div w:id="1672828901">
          <w:marLeft w:val="0"/>
          <w:marRight w:val="0"/>
          <w:marTop w:val="0"/>
          <w:marBottom w:val="0"/>
          <w:divBdr>
            <w:top w:val="none" w:sz="0" w:space="0" w:color="auto"/>
            <w:left w:val="none" w:sz="0" w:space="0" w:color="auto"/>
            <w:bottom w:val="none" w:sz="0" w:space="0" w:color="auto"/>
            <w:right w:val="none" w:sz="0" w:space="0" w:color="auto"/>
          </w:divBdr>
          <w:divsChild>
            <w:div w:id="537276992">
              <w:marLeft w:val="0"/>
              <w:marRight w:val="0"/>
              <w:marTop w:val="0"/>
              <w:marBottom w:val="0"/>
              <w:divBdr>
                <w:top w:val="none" w:sz="0" w:space="0" w:color="auto"/>
                <w:left w:val="none" w:sz="0" w:space="0" w:color="auto"/>
                <w:bottom w:val="none" w:sz="0" w:space="0" w:color="auto"/>
                <w:right w:val="none" w:sz="0" w:space="0" w:color="auto"/>
              </w:divBdr>
              <w:divsChild>
                <w:div w:id="682703336">
                  <w:marLeft w:val="0"/>
                  <w:marRight w:val="0"/>
                  <w:marTop w:val="0"/>
                  <w:marBottom w:val="0"/>
                  <w:divBdr>
                    <w:top w:val="none" w:sz="0" w:space="0" w:color="auto"/>
                    <w:left w:val="none" w:sz="0" w:space="0" w:color="auto"/>
                    <w:bottom w:val="none" w:sz="0" w:space="0" w:color="auto"/>
                    <w:right w:val="none" w:sz="0" w:space="0" w:color="auto"/>
                  </w:divBdr>
                  <w:divsChild>
                    <w:div w:id="7700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624753">
      <w:bodyDiv w:val="1"/>
      <w:marLeft w:val="0"/>
      <w:marRight w:val="0"/>
      <w:marTop w:val="0"/>
      <w:marBottom w:val="0"/>
      <w:divBdr>
        <w:top w:val="none" w:sz="0" w:space="0" w:color="auto"/>
        <w:left w:val="none" w:sz="0" w:space="0" w:color="auto"/>
        <w:bottom w:val="none" w:sz="0" w:space="0" w:color="auto"/>
        <w:right w:val="none" w:sz="0" w:space="0" w:color="auto"/>
      </w:divBdr>
      <w:divsChild>
        <w:div w:id="635525170">
          <w:marLeft w:val="0"/>
          <w:marRight w:val="0"/>
          <w:marTop w:val="0"/>
          <w:marBottom w:val="0"/>
          <w:divBdr>
            <w:top w:val="none" w:sz="0" w:space="0" w:color="auto"/>
            <w:left w:val="none" w:sz="0" w:space="0" w:color="auto"/>
            <w:bottom w:val="none" w:sz="0" w:space="0" w:color="auto"/>
            <w:right w:val="none" w:sz="0" w:space="0" w:color="auto"/>
          </w:divBdr>
          <w:divsChild>
            <w:div w:id="681206708">
              <w:marLeft w:val="0"/>
              <w:marRight w:val="0"/>
              <w:marTop w:val="0"/>
              <w:marBottom w:val="0"/>
              <w:divBdr>
                <w:top w:val="none" w:sz="0" w:space="0" w:color="auto"/>
                <w:left w:val="none" w:sz="0" w:space="0" w:color="auto"/>
                <w:bottom w:val="none" w:sz="0" w:space="0" w:color="auto"/>
                <w:right w:val="none" w:sz="0" w:space="0" w:color="auto"/>
              </w:divBdr>
              <w:divsChild>
                <w:div w:id="90206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5710">
      <w:bodyDiv w:val="1"/>
      <w:marLeft w:val="0"/>
      <w:marRight w:val="0"/>
      <w:marTop w:val="0"/>
      <w:marBottom w:val="0"/>
      <w:divBdr>
        <w:top w:val="none" w:sz="0" w:space="0" w:color="auto"/>
        <w:left w:val="none" w:sz="0" w:space="0" w:color="auto"/>
        <w:bottom w:val="none" w:sz="0" w:space="0" w:color="auto"/>
        <w:right w:val="none" w:sz="0" w:space="0" w:color="auto"/>
      </w:divBdr>
      <w:divsChild>
        <w:div w:id="1212689378">
          <w:marLeft w:val="0"/>
          <w:marRight w:val="0"/>
          <w:marTop w:val="0"/>
          <w:marBottom w:val="0"/>
          <w:divBdr>
            <w:top w:val="none" w:sz="0" w:space="0" w:color="auto"/>
            <w:left w:val="none" w:sz="0" w:space="0" w:color="auto"/>
            <w:bottom w:val="none" w:sz="0" w:space="0" w:color="auto"/>
            <w:right w:val="none" w:sz="0" w:space="0" w:color="auto"/>
          </w:divBdr>
          <w:divsChild>
            <w:div w:id="184877478">
              <w:marLeft w:val="0"/>
              <w:marRight w:val="0"/>
              <w:marTop w:val="0"/>
              <w:marBottom w:val="0"/>
              <w:divBdr>
                <w:top w:val="none" w:sz="0" w:space="0" w:color="auto"/>
                <w:left w:val="none" w:sz="0" w:space="0" w:color="auto"/>
                <w:bottom w:val="none" w:sz="0" w:space="0" w:color="auto"/>
                <w:right w:val="none" w:sz="0" w:space="0" w:color="auto"/>
              </w:divBdr>
              <w:divsChild>
                <w:div w:id="1630815150">
                  <w:marLeft w:val="0"/>
                  <w:marRight w:val="0"/>
                  <w:marTop w:val="0"/>
                  <w:marBottom w:val="0"/>
                  <w:divBdr>
                    <w:top w:val="none" w:sz="0" w:space="0" w:color="auto"/>
                    <w:left w:val="none" w:sz="0" w:space="0" w:color="auto"/>
                    <w:bottom w:val="none" w:sz="0" w:space="0" w:color="auto"/>
                    <w:right w:val="none" w:sz="0" w:space="0" w:color="auto"/>
                  </w:divBdr>
                  <w:divsChild>
                    <w:div w:id="172394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5859846">
      <w:bodyDiv w:val="1"/>
      <w:marLeft w:val="0"/>
      <w:marRight w:val="0"/>
      <w:marTop w:val="0"/>
      <w:marBottom w:val="0"/>
      <w:divBdr>
        <w:top w:val="none" w:sz="0" w:space="0" w:color="auto"/>
        <w:left w:val="none" w:sz="0" w:space="0" w:color="auto"/>
        <w:bottom w:val="none" w:sz="0" w:space="0" w:color="auto"/>
        <w:right w:val="none" w:sz="0" w:space="0" w:color="auto"/>
      </w:divBdr>
      <w:divsChild>
        <w:div w:id="1874340968">
          <w:marLeft w:val="0"/>
          <w:marRight w:val="0"/>
          <w:marTop w:val="0"/>
          <w:marBottom w:val="0"/>
          <w:divBdr>
            <w:top w:val="none" w:sz="0" w:space="0" w:color="auto"/>
            <w:left w:val="none" w:sz="0" w:space="0" w:color="auto"/>
            <w:bottom w:val="none" w:sz="0" w:space="0" w:color="auto"/>
            <w:right w:val="none" w:sz="0" w:space="0" w:color="auto"/>
          </w:divBdr>
          <w:divsChild>
            <w:div w:id="1336038142">
              <w:marLeft w:val="0"/>
              <w:marRight w:val="0"/>
              <w:marTop w:val="0"/>
              <w:marBottom w:val="0"/>
              <w:divBdr>
                <w:top w:val="none" w:sz="0" w:space="0" w:color="auto"/>
                <w:left w:val="none" w:sz="0" w:space="0" w:color="auto"/>
                <w:bottom w:val="none" w:sz="0" w:space="0" w:color="auto"/>
                <w:right w:val="none" w:sz="0" w:space="0" w:color="auto"/>
              </w:divBdr>
              <w:divsChild>
                <w:div w:id="2013528570">
                  <w:marLeft w:val="0"/>
                  <w:marRight w:val="0"/>
                  <w:marTop w:val="0"/>
                  <w:marBottom w:val="0"/>
                  <w:divBdr>
                    <w:top w:val="none" w:sz="0" w:space="0" w:color="auto"/>
                    <w:left w:val="none" w:sz="0" w:space="0" w:color="auto"/>
                    <w:bottom w:val="none" w:sz="0" w:space="0" w:color="auto"/>
                    <w:right w:val="none" w:sz="0" w:space="0" w:color="auto"/>
                  </w:divBdr>
                  <w:divsChild>
                    <w:div w:id="12383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128192">
      <w:bodyDiv w:val="1"/>
      <w:marLeft w:val="0"/>
      <w:marRight w:val="0"/>
      <w:marTop w:val="0"/>
      <w:marBottom w:val="0"/>
      <w:divBdr>
        <w:top w:val="none" w:sz="0" w:space="0" w:color="auto"/>
        <w:left w:val="none" w:sz="0" w:space="0" w:color="auto"/>
        <w:bottom w:val="none" w:sz="0" w:space="0" w:color="auto"/>
        <w:right w:val="none" w:sz="0" w:space="0" w:color="auto"/>
      </w:divBdr>
      <w:divsChild>
        <w:div w:id="1166480273">
          <w:marLeft w:val="0"/>
          <w:marRight w:val="0"/>
          <w:marTop w:val="0"/>
          <w:marBottom w:val="0"/>
          <w:divBdr>
            <w:top w:val="none" w:sz="0" w:space="0" w:color="auto"/>
            <w:left w:val="none" w:sz="0" w:space="0" w:color="auto"/>
            <w:bottom w:val="none" w:sz="0" w:space="0" w:color="auto"/>
            <w:right w:val="none" w:sz="0" w:space="0" w:color="auto"/>
          </w:divBdr>
          <w:divsChild>
            <w:div w:id="545945240">
              <w:marLeft w:val="0"/>
              <w:marRight w:val="0"/>
              <w:marTop w:val="0"/>
              <w:marBottom w:val="0"/>
              <w:divBdr>
                <w:top w:val="none" w:sz="0" w:space="0" w:color="auto"/>
                <w:left w:val="none" w:sz="0" w:space="0" w:color="auto"/>
                <w:bottom w:val="none" w:sz="0" w:space="0" w:color="auto"/>
                <w:right w:val="none" w:sz="0" w:space="0" w:color="auto"/>
              </w:divBdr>
              <w:divsChild>
                <w:div w:id="1324242280">
                  <w:marLeft w:val="0"/>
                  <w:marRight w:val="0"/>
                  <w:marTop w:val="0"/>
                  <w:marBottom w:val="0"/>
                  <w:divBdr>
                    <w:top w:val="none" w:sz="0" w:space="0" w:color="auto"/>
                    <w:left w:val="none" w:sz="0" w:space="0" w:color="auto"/>
                    <w:bottom w:val="none" w:sz="0" w:space="0" w:color="auto"/>
                    <w:right w:val="none" w:sz="0" w:space="0" w:color="auto"/>
                  </w:divBdr>
                  <w:divsChild>
                    <w:div w:id="6709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039824">
      <w:bodyDiv w:val="1"/>
      <w:marLeft w:val="0"/>
      <w:marRight w:val="0"/>
      <w:marTop w:val="0"/>
      <w:marBottom w:val="0"/>
      <w:divBdr>
        <w:top w:val="none" w:sz="0" w:space="0" w:color="auto"/>
        <w:left w:val="none" w:sz="0" w:space="0" w:color="auto"/>
        <w:bottom w:val="none" w:sz="0" w:space="0" w:color="auto"/>
        <w:right w:val="none" w:sz="0" w:space="0" w:color="auto"/>
      </w:divBdr>
      <w:divsChild>
        <w:div w:id="736637243">
          <w:marLeft w:val="0"/>
          <w:marRight w:val="0"/>
          <w:marTop w:val="0"/>
          <w:marBottom w:val="0"/>
          <w:divBdr>
            <w:top w:val="none" w:sz="0" w:space="0" w:color="auto"/>
            <w:left w:val="none" w:sz="0" w:space="0" w:color="auto"/>
            <w:bottom w:val="none" w:sz="0" w:space="0" w:color="auto"/>
            <w:right w:val="none" w:sz="0" w:space="0" w:color="auto"/>
          </w:divBdr>
          <w:divsChild>
            <w:div w:id="225723948">
              <w:marLeft w:val="0"/>
              <w:marRight w:val="0"/>
              <w:marTop w:val="0"/>
              <w:marBottom w:val="0"/>
              <w:divBdr>
                <w:top w:val="none" w:sz="0" w:space="0" w:color="auto"/>
                <w:left w:val="none" w:sz="0" w:space="0" w:color="auto"/>
                <w:bottom w:val="none" w:sz="0" w:space="0" w:color="auto"/>
                <w:right w:val="none" w:sz="0" w:space="0" w:color="auto"/>
              </w:divBdr>
              <w:divsChild>
                <w:div w:id="1952738035">
                  <w:marLeft w:val="0"/>
                  <w:marRight w:val="0"/>
                  <w:marTop w:val="0"/>
                  <w:marBottom w:val="0"/>
                  <w:divBdr>
                    <w:top w:val="none" w:sz="0" w:space="0" w:color="auto"/>
                    <w:left w:val="none" w:sz="0" w:space="0" w:color="auto"/>
                    <w:bottom w:val="none" w:sz="0" w:space="0" w:color="auto"/>
                    <w:right w:val="none" w:sz="0" w:space="0" w:color="auto"/>
                  </w:divBdr>
                  <w:divsChild>
                    <w:div w:id="119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635421">
      <w:bodyDiv w:val="1"/>
      <w:marLeft w:val="0"/>
      <w:marRight w:val="0"/>
      <w:marTop w:val="0"/>
      <w:marBottom w:val="0"/>
      <w:divBdr>
        <w:top w:val="none" w:sz="0" w:space="0" w:color="auto"/>
        <w:left w:val="none" w:sz="0" w:space="0" w:color="auto"/>
        <w:bottom w:val="none" w:sz="0" w:space="0" w:color="auto"/>
        <w:right w:val="none" w:sz="0" w:space="0" w:color="auto"/>
      </w:divBdr>
      <w:divsChild>
        <w:div w:id="1739472001">
          <w:marLeft w:val="0"/>
          <w:marRight w:val="0"/>
          <w:marTop w:val="0"/>
          <w:marBottom w:val="0"/>
          <w:divBdr>
            <w:top w:val="none" w:sz="0" w:space="0" w:color="auto"/>
            <w:left w:val="none" w:sz="0" w:space="0" w:color="auto"/>
            <w:bottom w:val="none" w:sz="0" w:space="0" w:color="auto"/>
            <w:right w:val="none" w:sz="0" w:space="0" w:color="auto"/>
          </w:divBdr>
          <w:divsChild>
            <w:div w:id="2021079587">
              <w:marLeft w:val="0"/>
              <w:marRight w:val="0"/>
              <w:marTop w:val="0"/>
              <w:marBottom w:val="0"/>
              <w:divBdr>
                <w:top w:val="none" w:sz="0" w:space="0" w:color="auto"/>
                <w:left w:val="none" w:sz="0" w:space="0" w:color="auto"/>
                <w:bottom w:val="none" w:sz="0" w:space="0" w:color="auto"/>
                <w:right w:val="none" w:sz="0" w:space="0" w:color="auto"/>
              </w:divBdr>
              <w:divsChild>
                <w:div w:id="136560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265881">
      <w:bodyDiv w:val="1"/>
      <w:marLeft w:val="0"/>
      <w:marRight w:val="0"/>
      <w:marTop w:val="0"/>
      <w:marBottom w:val="0"/>
      <w:divBdr>
        <w:top w:val="none" w:sz="0" w:space="0" w:color="auto"/>
        <w:left w:val="none" w:sz="0" w:space="0" w:color="auto"/>
        <w:bottom w:val="none" w:sz="0" w:space="0" w:color="auto"/>
        <w:right w:val="none" w:sz="0" w:space="0" w:color="auto"/>
      </w:divBdr>
      <w:divsChild>
        <w:div w:id="1388450709">
          <w:marLeft w:val="0"/>
          <w:marRight w:val="0"/>
          <w:marTop w:val="0"/>
          <w:marBottom w:val="0"/>
          <w:divBdr>
            <w:top w:val="none" w:sz="0" w:space="0" w:color="auto"/>
            <w:left w:val="none" w:sz="0" w:space="0" w:color="auto"/>
            <w:bottom w:val="none" w:sz="0" w:space="0" w:color="auto"/>
            <w:right w:val="none" w:sz="0" w:space="0" w:color="auto"/>
          </w:divBdr>
          <w:divsChild>
            <w:div w:id="938414957">
              <w:marLeft w:val="0"/>
              <w:marRight w:val="0"/>
              <w:marTop w:val="0"/>
              <w:marBottom w:val="0"/>
              <w:divBdr>
                <w:top w:val="none" w:sz="0" w:space="0" w:color="auto"/>
                <w:left w:val="none" w:sz="0" w:space="0" w:color="auto"/>
                <w:bottom w:val="none" w:sz="0" w:space="0" w:color="auto"/>
                <w:right w:val="none" w:sz="0" w:space="0" w:color="auto"/>
              </w:divBdr>
              <w:divsChild>
                <w:div w:id="712191794">
                  <w:marLeft w:val="0"/>
                  <w:marRight w:val="0"/>
                  <w:marTop w:val="0"/>
                  <w:marBottom w:val="0"/>
                  <w:divBdr>
                    <w:top w:val="none" w:sz="0" w:space="0" w:color="auto"/>
                    <w:left w:val="none" w:sz="0" w:space="0" w:color="auto"/>
                    <w:bottom w:val="none" w:sz="0" w:space="0" w:color="auto"/>
                    <w:right w:val="none" w:sz="0" w:space="0" w:color="auto"/>
                  </w:divBdr>
                  <w:divsChild>
                    <w:div w:id="214408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891515">
      <w:bodyDiv w:val="1"/>
      <w:marLeft w:val="0"/>
      <w:marRight w:val="0"/>
      <w:marTop w:val="0"/>
      <w:marBottom w:val="0"/>
      <w:divBdr>
        <w:top w:val="none" w:sz="0" w:space="0" w:color="auto"/>
        <w:left w:val="none" w:sz="0" w:space="0" w:color="auto"/>
        <w:bottom w:val="none" w:sz="0" w:space="0" w:color="auto"/>
        <w:right w:val="none" w:sz="0" w:space="0" w:color="auto"/>
      </w:divBdr>
      <w:divsChild>
        <w:div w:id="434787439">
          <w:marLeft w:val="0"/>
          <w:marRight w:val="0"/>
          <w:marTop w:val="0"/>
          <w:marBottom w:val="0"/>
          <w:divBdr>
            <w:top w:val="none" w:sz="0" w:space="0" w:color="auto"/>
            <w:left w:val="none" w:sz="0" w:space="0" w:color="auto"/>
            <w:bottom w:val="none" w:sz="0" w:space="0" w:color="auto"/>
            <w:right w:val="none" w:sz="0" w:space="0" w:color="auto"/>
          </w:divBdr>
          <w:divsChild>
            <w:div w:id="1420562349">
              <w:marLeft w:val="0"/>
              <w:marRight w:val="0"/>
              <w:marTop w:val="0"/>
              <w:marBottom w:val="0"/>
              <w:divBdr>
                <w:top w:val="none" w:sz="0" w:space="0" w:color="auto"/>
                <w:left w:val="none" w:sz="0" w:space="0" w:color="auto"/>
                <w:bottom w:val="none" w:sz="0" w:space="0" w:color="auto"/>
                <w:right w:val="none" w:sz="0" w:space="0" w:color="auto"/>
              </w:divBdr>
              <w:divsChild>
                <w:div w:id="1363281682">
                  <w:marLeft w:val="0"/>
                  <w:marRight w:val="0"/>
                  <w:marTop w:val="0"/>
                  <w:marBottom w:val="0"/>
                  <w:divBdr>
                    <w:top w:val="none" w:sz="0" w:space="0" w:color="auto"/>
                    <w:left w:val="none" w:sz="0" w:space="0" w:color="auto"/>
                    <w:bottom w:val="none" w:sz="0" w:space="0" w:color="auto"/>
                    <w:right w:val="none" w:sz="0" w:space="0" w:color="auto"/>
                  </w:divBdr>
                </w:div>
              </w:divsChild>
            </w:div>
            <w:div w:id="779379343">
              <w:marLeft w:val="0"/>
              <w:marRight w:val="0"/>
              <w:marTop w:val="0"/>
              <w:marBottom w:val="0"/>
              <w:divBdr>
                <w:top w:val="none" w:sz="0" w:space="0" w:color="auto"/>
                <w:left w:val="none" w:sz="0" w:space="0" w:color="auto"/>
                <w:bottom w:val="none" w:sz="0" w:space="0" w:color="auto"/>
                <w:right w:val="none" w:sz="0" w:space="0" w:color="auto"/>
              </w:divBdr>
              <w:divsChild>
                <w:div w:id="1669409319">
                  <w:marLeft w:val="0"/>
                  <w:marRight w:val="0"/>
                  <w:marTop w:val="0"/>
                  <w:marBottom w:val="0"/>
                  <w:divBdr>
                    <w:top w:val="none" w:sz="0" w:space="0" w:color="auto"/>
                    <w:left w:val="none" w:sz="0" w:space="0" w:color="auto"/>
                    <w:bottom w:val="none" w:sz="0" w:space="0" w:color="auto"/>
                    <w:right w:val="none" w:sz="0" w:space="0" w:color="auto"/>
                  </w:divBdr>
                </w:div>
              </w:divsChild>
            </w:div>
            <w:div w:id="131024357">
              <w:marLeft w:val="0"/>
              <w:marRight w:val="0"/>
              <w:marTop w:val="0"/>
              <w:marBottom w:val="0"/>
              <w:divBdr>
                <w:top w:val="none" w:sz="0" w:space="0" w:color="auto"/>
                <w:left w:val="none" w:sz="0" w:space="0" w:color="auto"/>
                <w:bottom w:val="none" w:sz="0" w:space="0" w:color="auto"/>
                <w:right w:val="none" w:sz="0" w:space="0" w:color="auto"/>
              </w:divBdr>
              <w:divsChild>
                <w:div w:id="526454001">
                  <w:marLeft w:val="0"/>
                  <w:marRight w:val="0"/>
                  <w:marTop w:val="0"/>
                  <w:marBottom w:val="0"/>
                  <w:divBdr>
                    <w:top w:val="none" w:sz="0" w:space="0" w:color="auto"/>
                    <w:left w:val="none" w:sz="0" w:space="0" w:color="auto"/>
                    <w:bottom w:val="none" w:sz="0" w:space="0" w:color="auto"/>
                    <w:right w:val="none" w:sz="0" w:space="0" w:color="auto"/>
                  </w:divBdr>
                </w:div>
              </w:divsChild>
            </w:div>
            <w:div w:id="346373062">
              <w:marLeft w:val="0"/>
              <w:marRight w:val="0"/>
              <w:marTop w:val="0"/>
              <w:marBottom w:val="0"/>
              <w:divBdr>
                <w:top w:val="none" w:sz="0" w:space="0" w:color="auto"/>
                <w:left w:val="none" w:sz="0" w:space="0" w:color="auto"/>
                <w:bottom w:val="none" w:sz="0" w:space="0" w:color="auto"/>
                <w:right w:val="none" w:sz="0" w:space="0" w:color="auto"/>
              </w:divBdr>
              <w:divsChild>
                <w:div w:id="181078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6415">
      <w:bodyDiv w:val="1"/>
      <w:marLeft w:val="0"/>
      <w:marRight w:val="0"/>
      <w:marTop w:val="0"/>
      <w:marBottom w:val="0"/>
      <w:divBdr>
        <w:top w:val="none" w:sz="0" w:space="0" w:color="auto"/>
        <w:left w:val="none" w:sz="0" w:space="0" w:color="auto"/>
        <w:bottom w:val="none" w:sz="0" w:space="0" w:color="auto"/>
        <w:right w:val="none" w:sz="0" w:space="0" w:color="auto"/>
      </w:divBdr>
      <w:divsChild>
        <w:div w:id="255090863">
          <w:marLeft w:val="0"/>
          <w:marRight w:val="0"/>
          <w:marTop w:val="0"/>
          <w:marBottom w:val="0"/>
          <w:divBdr>
            <w:top w:val="none" w:sz="0" w:space="0" w:color="auto"/>
            <w:left w:val="none" w:sz="0" w:space="0" w:color="auto"/>
            <w:bottom w:val="none" w:sz="0" w:space="0" w:color="auto"/>
            <w:right w:val="none" w:sz="0" w:space="0" w:color="auto"/>
          </w:divBdr>
          <w:divsChild>
            <w:div w:id="1995835887">
              <w:marLeft w:val="0"/>
              <w:marRight w:val="0"/>
              <w:marTop w:val="0"/>
              <w:marBottom w:val="0"/>
              <w:divBdr>
                <w:top w:val="none" w:sz="0" w:space="0" w:color="auto"/>
                <w:left w:val="none" w:sz="0" w:space="0" w:color="auto"/>
                <w:bottom w:val="none" w:sz="0" w:space="0" w:color="auto"/>
                <w:right w:val="none" w:sz="0" w:space="0" w:color="auto"/>
              </w:divBdr>
              <w:divsChild>
                <w:div w:id="1972203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928721">
      <w:bodyDiv w:val="1"/>
      <w:marLeft w:val="0"/>
      <w:marRight w:val="0"/>
      <w:marTop w:val="0"/>
      <w:marBottom w:val="0"/>
      <w:divBdr>
        <w:top w:val="none" w:sz="0" w:space="0" w:color="auto"/>
        <w:left w:val="none" w:sz="0" w:space="0" w:color="auto"/>
        <w:bottom w:val="none" w:sz="0" w:space="0" w:color="auto"/>
        <w:right w:val="none" w:sz="0" w:space="0" w:color="auto"/>
      </w:divBdr>
      <w:divsChild>
        <w:div w:id="986396274">
          <w:marLeft w:val="0"/>
          <w:marRight w:val="0"/>
          <w:marTop w:val="0"/>
          <w:marBottom w:val="0"/>
          <w:divBdr>
            <w:top w:val="none" w:sz="0" w:space="0" w:color="auto"/>
            <w:left w:val="none" w:sz="0" w:space="0" w:color="auto"/>
            <w:bottom w:val="none" w:sz="0" w:space="0" w:color="auto"/>
            <w:right w:val="none" w:sz="0" w:space="0" w:color="auto"/>
          </w:divBdr>
          <w:divsChild>
            <w:div w:id="411051579">
              <w:marLeft w:val="0"/>
              <w:marRight w:val="0"/>
              <w:marTop w:val="0"/>
              <w:marBottom w:val="0"/>
              <w:divBdr>
                <w:top w:val="none" w:sz="0" w:space="0" w:color="auto"/>
                <w:left w:val="none" w:sz="0" w:space="0" w:color="auto"/>
                <w:bottom w:val="none" w:sz="0" w:space="0" w:color="auto"/>
                <w:right w:val="none" w:sz="0" w:space="0" w:color="auto"/>
              </w:divBdr>
              <w:divsChild>
                <w:div w:id="824395511">
                  <w:marLeft w:val="0"/>
                  <w:marRight w:val="0"/>
                  <w:marTop w:val="0"/>
                  <w:marBottom w:val="0"/>
                  <w:divBdr>
                    <w:top w:val="none" w:sz="0" w:space="0" w:color="auto"/>
                    <w:left w:val="none" w:sz="0" w:space="0" w:color="auto"/>
                    <w:bottom w:val="none" w:sz="0" w:space="0" w:color="auto"/>
                    <w:right w:val="none" w:sz="0" w:space="0" w:color="auto"/>
                  </w:divBdr>
                  <w:divsChild>
                    <w:div w:id="42068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7961813">
      <w:bodyDiv w:val="1"/>
      <w:marLeft w:val="0"/>
      <w:marRight w:val="0"/>
      <w:marTop w:val="0"/>
      <w:marBottom w:val="0"/>
      <w:divBdr>
        <w:top w:val="none" w:sz="0" w:space="0" w:color="auto"/>
        <w:left w:val="none" w:sz="0" w:space="0" w:color="auto"/>
        <w:bottom w:val="none" w:sz="0" w:space="0" w:color="auto"/>
        <w:right w:val="none" w:sz="0" w:space="0" w:color="auto"/>
      </w:divBdr>
      <w:divsChild>
        <w:div w:id="1452898414">
          <w:marLeft w:val="0"/>
          <w:marRight w:val="0"/>
          <w:marTop w:val="0"/>
          <w:marBottom w:val="0"/>
          <w:divBdr>
            <w:top w:val="none" w:sz="0" w:space="0" w:color="auto"/>
            <w:left w:val="none" w:sz="0" w:space="0" w:color="auto"/>
            <w:bottom w:val="none" w:sz="0" w:space="0" w:color="auto"/>
            <w:right w:val="none" w:sz="0" w:space="0" w:color="auto"/>
          </w:divBdr>
          <w:divsChild>
            <w:div w:id="920527032">
              <w:marLeft w:val="0"/>
              <w:marRight w:val="0"/>
              <w:marTop w:val="0"/>
              <w:marBottom w:val="0"/>
              <w:divBdr>
                <w:top w:val="none" w:sz="0" w:space="0" w:color="auto"/>
                <w:left w:val="none" w:sz="0" w:space="0" w:color="auto"/>
                <w:bottom w:val="none" w:sz="0" w:space="0" w:color="auto"/>
                <w:right w:val="none" w:sz="0" w:space="0" w:color="auto"/>
              </w:divBdr>
              <w:divsChild>
                <w:div w:id="1860577795">
                  <w:marLeft w:val="0"/>
                  <w:marRight w:val="0"/>
                  <w:marTop w:val="0"/>
                  <w:marBottom w:val="0"/>
                  <w:divBdr>
                    <w:top w:val="none" w:sz="0" w:space="0" w:color="auto"/>
                    <w:left w:val="none" w:sz="0" w:space="0" w:color="auto"/>
                    <w:bottom w:val="none" w:sz="0" w:space="0" w:color="auto"/>
                    <w:right w:val="none" w:sz="0" w:space="0" w:color="auto"/>
                  </w:divBdr>
                  <w:divsChild>
                    <w:div w:id="17296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384424">
      <w:bodyDiv w:val="1"/>
      <w:marLeft w:val="0"/>
      <w:marRight w:val="0"/>
      <w:marTop w:val="0"/>
      <w:marBottom w:val="0"/>
      <w:divBdr>
        <w:top w:val="none" w:sz="0" w:space="0" w:color="auto"/>
        <w:left w:val="none" w:sz="0" w:space="0" w:color="auto"/>
        <w:bottom w:val="none" w:sz="0" w:space="0" w:color="auto"/>
        <w:right w:val="none" w:sz="0" w:space="0" w:color="auto"/>
      </w:divBdr>
      <w:divsChild>
        <w:div w:id="1799225779">
          <w:marLeft w:val="0"/>
          <w:marRight w:val="0"/>
          <w:marTop w:val="0"/>
          <w:marBottom w:val="0"/>
          <w:divBdr>
            <w:top w:val="none" w:sz="0" w:space="0" w:color="auto"/>
            <w:left w:val="none" w:sz="0" w:space="0" w:color="auto"/>
            <w:bottom w:val="none" w:sz="0" w:space="0" w:color="auto"/>
            <w:right w:val="none" w:sz="0" w:space="0" w:color="auto"/>
          </w:divBdr>
          <w:divsChild>
            <w:div w:id="283079871">
              <w:marLeft w:val="0"/>
              <w:marRight w:val="0"/>
              <w:marTop w:val="0"/>
              <w:marBottom w:val="0"/>
              <w:divBdr>
                <w:top w:val="none" w:sz="0" w:space="0" w:color="auto"/>
                <w:left w:val="none" w:sz="0" w:space="0" w:color="auto"/>
                <w:bottom w:val="none" w:sz="0" w:space="0" w:color="auto"/>
                <w:right w:val="none" w:sz="0" w:space="0" w:color="auto"/>
              </w:divBdr>
              <w:divsChild>
                <w:div w:id="1459225534">
                  <w:marLeft w:val="0"/>
                  <w:marRight w:val="0"/>
                  <w:marTop w:val="0"/>
                  <w:marBottom w:val="0"/>
                  <w:divBdr>
                    <w:top w:val="none" w:sz="0" w:space="0" w:color="auto"/>
                    <w:left w:val="none" w:sz="0" w:space="0" w:color="auto"/>
                    <w:bottom w:val="none" w:sz="0" w:space="0" w:color="auto"/>
                    <w:right w:val="none" w:sz="0" w:space="0" w:color="auto"/>
                  </w:divBdr>
                  <w:divsChild>
                    <w:div w:id="189762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2779570">
      <w:bodyDiv w:val="1"/>
      <w:marLeft w:val="0"/>
      <w:marRight w:val="0"/>
      <w:marTop w:val="0"/>
      <w:marBottom w:val="0"/>
      <w:divBdr>
        <w:top w:val="none" w:sz="0" w:space="0" w:color="auto"/>
        <w:left w:val="none" w:sz="0" w:space="0" w:color="auto"/>
        <w:bottom w:val="none" w:sz="0" w:space="0" w:color="auto"/>
        <w:right w:val="none" w:sz="0" w:space="0" w:color="auto"/>
      </w:divBdr>
      <w:divsChild>
        <w:div w:id="1668285249">
          <w:marLeft w:val="0"/>
          <w:marRight w:val="0"/>
          <w:marTop w:val="0"/>
          <w:marBottom w:val="0"/>
          <w:divBdr>
            <w:top w:val="none" w:sz="0" w:space="0" w:color="auto"/>
            <w:left w:val="none" w:sz="0" w:space="0" w:color="auto"/>
            <w:bottom w:val="none" w:sz="0" w:space="0" w:color="auto"/>
            <w:right w:val="none" w:sz="0" w:space="0" w:color="auto"/>
          </w:divBdr>
          <w:divsChild>
            <w:div w:id="1016155738">
              <w:marLeft w:val="0"/>
              <w:marRight w:val="0"/>
              <w:marTop w:val="0"/>
              <w:marBottom w:val="0"/>
              <w:divBdr>
                <w:top w:val="none" w:sz="0" w:space="0" w:color="auto"/>
                <w:left w:val="none" w:sz="0" w:space="0" w:color="auto"/>
                <w:bottom w:val="none" w:sz="0" w:space="0" w:color="auto"/>
                <w:right w:val="none" w:sz="0" w:space="0" w:color="auto"/>
              </w:divBdr>
              <w:divsChild>
                <w:div w:id="7306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293688">
      <w:bodyDiv w:val="1"/>
      <w:marLeft w:val="0"/>
      <w:marRight w:val="0"/>
      <w:marTop w:val="0"/>
      <w:marBottom w:val="0"/>
      <w:divBdr>
        <w:top w:val="none" w:sz="0" w:space="0" w:color="auto"/>
        <w:left w:val="none" w:sz="0" w:space="0" w:color="auto"/>
        <w:bottom w:val="none" w:sz="0" w:space="0" w:color="auto"/>
        <w:right w:val="none" w:sz="0" w:space="0" w:color="auto"/>
      </w:divBdr>
      <w:divsChild>
        <w:div w:id="13044695">
          <w:marLeft w:val="0"/>
          <w:marRight w:val="0"/>
          <w:marTop w:val="0"/>
          <w:marBottom w:val="0"/>
          <w:divBdr>
            <w:top w:val="none" w:sz="0" w:space="0" w:color="auto"/>
            <w:left w:val="none" w:sz="0" w:space="0" w:color="auto"/>
            <w:bottom w:val="none" w:sz="0" w:space="0" w:color="auto"/>
            <w:right w:val="none" w:sz="0" w:space="0" w:color="auto"/>
          </w:divBdr>
          <w:divsChild>
            <w:div w:id="958147697">
              <w:marLeft w:val="0"/>
              <w:marRight w:val="0"/>
              <w:marTop w:val="0"/>
              <w:marBottom w:val="0"/>
              <w:divBdr>
                <w:top w:val="none" w:sz="0" w:space="0" w:color="auto"/>
                <w:left w:val="none" w:sz="0" w:space="0" w:color="auto"/>
                <w:bottom w:val="none" w:sz="0" w:space="0" w:color="auto"/>
                <w:right w:val="none" w:sz="0" w:space="0" w:color="auto"/>
              </w:divBdr>
              <w:divsChild>
                <w:div w:id="1084839903">
                  <w:marLeft w:val="0"/>
                  <w:marRight w:val="0"/>
                  <w:marTop w:val="0"/>
                  <w:marBottom w:val="0"/>
                  <w:divBdr>
                    <w:top w:val="none" w:sz="0" w:space="0" w:color="auto"/>
                    <w:left w:val="none" w:sz="0" w:space="0" w:color="auto"/>
                    <w:bottom w:val="none" w:sz="0" w:space="0" w:color="auto"/>
                    <w:right w:val="none" w:sz="0" w:space="0" w:color="auto"/>
                  </w:divBdr>
                  <w:divsChild>
                    <w:div w:id="117422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022134">
      <w:bodyDiv w:val="1"/>
      <w:marLeft w:val="0"/>
      <w:marRight w:val="0"/>
      <w:marTop w:val="0"/>
      <w:marBottom w:val="0"/>
      <w:divBdr>
        <w:top w:val="none" w:sz="0" w:space="0" w:color="auto"/>
        <w:left w:val="none" w:sz="0" w:space="0" w:color="auto"/>
        <w:bottom w:val="none" w:sz="0" w:space="0" w:color="auto"/>
        <w:right w:val="none" w:sz="0" w:space="0" w:color="auto"/>
      </w:divBdr>
      <w:divsChild>
        <w:div w:id="1040203429">
          <w:marLeft w:val="0"/>
          <w:marRight w:val="0"/>
          <w:marTop w:val="0"/>
          <w:marBottom w:val="0"/>
          <w:divBdr>
            <w:top w:val="none" w:sz="0" w:space="0" w:color="auto"/>
            <w:left w:val="none" w:sz="0" w:space="0" w:color="auto"/>
            <w:bottom w:val="none" w:sz="0" w:space="0" w:color="auto"/>
            <w:right w:val="none" w:sz="0" w:space="0" w:color="auto"/>
          </w:divBdr>
          <w:divsChild>
            <w:div w:id="693381314">
              <w:marLeft w:val="0"/>
              <w:marRight w:val="0"/>
              <w:marTop w:val="0"/>
              <w:marBottom w:val="0"/>
              <w:divBdr>
                <w:top w:val="none" w:sz="0" w:space="0" w:color="auto"/>
                <w:left w:val="none" w:sz="0" w:space="0" w:color="auto"/>
                <w:bottom w:val="none" w:sz="0" w:space="0" w:color="auto"/>
                <w:right w:val="none" w:sz="0" w:space="0" w:color="auto"/>
              </w:divBdr>
              <w:divsChild>
                <w:div w:id="1659991363">
                  <w:marLeft w:val="0"/>
                  <w:marRight w:val="0"/>
                  <w:marTop w:val="0"/>
                  <w:marBottom w:val="0"/>
                  <w:divBdr>
                    <w:top w:val="none" w:sz="0" w:space="0" w:color="auto"/>
                    <w:left w:val="none" w:sz="0" w:space="0" w:color="auto"/>
                    <w:bottom w:val="none" w:sz="0" w:space="0" w:color="auto"/>
                    <w:right w:val="none" w:sz="0" w:space="0" w:color="auto"/>
                  </w:divBdr>
                  <w:divsChild>
                    <w:div w:id="35195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455407">
      <w:bodyDiv w:val="1"/>
      <w:marLeft w:val="0"/>
      <w:marRight w:val="0"/>
      <w:marTop w:val="0"/>
      <w:marBottom w:val="0"/>
      <w:divBdr>
        <w:top w:val="none" w:sz="0" w:space="0" w:color="auto"/>
        <w:left w:val="none" w:sz="0" w:space="0" w:color="auto"/>
        <w:bottom w:val="none" w:sz="0" w:space="0" w:color="auto"/>
        <w:right w:val="none" w:sz="0" w:space="0" w:color="auto"/>
      </w:divBdr>
      <w:divsChild>
        <w:div w:id="1586308194">
          <w:marLeft w:val="0"/>
          <w:marRight w:val="0"/>
          <w:marTop w:val="0"/>
          <w:marBottom w:val="0"/>
          <w:divBdr>
            <w:top w:val="none" w:sz="0" w:space="0" w:color="auto"/>
            <w:left w:val="none" w:sz="0" w:space="0" w:color="auto"/>
            <w:bottom w:val="none" w:sz="0" w:space="0" w:color="auto"/>
            <w:right w:val="none" w:sz="0" w:space="0" w:color="auto"/>
          </w:divBdr>
          <w:divsChild>
            <w:div w:id="976225880">
              <w:marLeft w:val="0"/>
              <w:marRight w:val="0"/>
              <w:marTop w:val="0"/>
              <w:marBottom w:val="0"/>
              <w:divBdr>
                <w:top w:val="none" w:sz="0" w:space="0" w:color="auto"/>
                <w:left w:val="none" w:sz="0" w:space="0" w:color="auto"/>
                <w:bottom w:val="none" w:sz="0" w:space="0" w:color="auto"/>
                <w:right w:val="none" w:sz="0" w:space="0" w:color="auto"/>
              </w:divBdr>
              <w:divsChild>
                <w:div w:id="3487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85328">
      <w:bodyDiv w:val="1"/>
      <w:marLeft w:val="0"/>
      <w:marRight w:val="0"/>
      <w:marTop w:val="0"/>
      <w:marBottom w:val="0"/>
      <w:divBdr>
        <w:top w:val="none" w:sz="0" w:space="0" w:color="auto"/>
        <w:left w:val="none" w:sz="0" w:space="0" w:color="auto"/>
        <w:bottom w:val="none" w:sz="0" w:space="0" w:color="auto"/>
        <w:right w:val="none" w:sz="0" w:space="0" w:color="auto"/>
      </w:divBdr>
      <w:divsChild>
        <w:div w:id="909265998">
          <w:marLeft w:val="0"/>
          <w:marRight w:val="0"/>
          <w:marTop w:val="0"/>
          <w:marBottom w:val="0"/>
          <w:divBdr>
            <w:top w:val="none" w:sz="0" w:space="0" w:color="auto"/>
            <w:left w:val="none" w:sz="0" w:space="0" w:color="auto"/>
            <w:bottom w:val="none" w:sz="0" w:space="0" w:color="auto"/>
            <w:right w:val="none" w:sz="0" w:space="0" w:color="auto"/>
          </w:divBdr>
          <w:divsChild>
            <w:div w:id="160855096">
              <w:marLeft w:val="0"/>
              <w:marRight w:val="0"/>
              <w:marTop w:val="0"/>
              <w:marBottom w:val="0"/>
              <w:divBdr>
                <w:top w:val="none" w:sz="0" w:space="0" w:color="auto"/>
                <w:left w:val="none" w:sz="0" w:space="0" w:color="auto"/>
                <w:bottom w:val="none" w:sz="0" w:space="0" w:color="auto"/>
                <w:right w:val="none" w:sz="0" w:space="0" w:color="auto"/>
              </w:divBdr>
              <w:divsChild>
                <w:div w:id="91825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408673">
      <w:bodyDiv w:val="1"/>
      <w:marLeft w:val="0"/>
      <w:marRight w:val="0"/>
      <w:marTop w:val="0"/>
      <w:marBottom w:val="0"/>
      <w:divBdr>
        <w:top w:val="none" w:sz="0" w:space="0" w:color="auto"/>
        <w:left w:val="none" w:sz="0" w:space="0" w:color="auto"/>
        <w:bottom w:val="none" w:sz="0" w:space="0" w:color="auto"/>
        <w:right w:val="none" w:sz="0" w:space="0" w:color="auto"/>
      </w:divBdr>
      <w:divsChild>
        <w:div w:id="1674840187">
          <w:marLeft w:val="0"/>
          <w:marRight w:val="0"/>
          <w:marTop w:val="0"/>
          <w:marBottom w:val="0"/>
          <w:divBdr>
            <w:top w:val="none" w:sz="0" w:space="0" w:color="auto"/>
            <w:left w:val="none" w:sz="0" w:space="0" w:color="auto"/>
            <w:bottom w:val="none" w:sz="0" w:space="0" w:color="auto"/>
            <w:right w:val="none" w:sz="0" w:space="0" w:color="auto"/>
          </w:divBdr>
          <w:divsChild>
            <w:div w:id="1178275563">
              <w:marLeft w:val="0"/>
              <w:marRight w:val="0"/>
              <w:marTop w:val="0"/>
              <w:marBottom w:val="0"/>
              <w:divBdr>
                <w:top w:val="none" w:sz="0" w:space="0" w:color="auto"/>
                <w:left w:val="none" w:sz="0" w:space="0" w:color="auto"/>
                <w:bottom w:val="none" w:sz="0" w:space="0" w:color="auto"/>
                <w:right w:val="none" w:sz="0" w:space="0" w:color="auto"/>
              </w:divBdr>
              <w:divsChild>
                <w:div w:id="187866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365603">
      <w:bodyDiv w:val="1"/>
      <w:marLeft w:val="0"/>
      <w:marRight w:val="0"/>
      <w:marTop w:val="0"/>
      <w:marBottom w:val="0"/>
      <w:divBdr>
        <w:top w:val="none" w:sz="0" w:space="0" w:color="auto"/>
        <w:left w:val="none" w:sz="0" w:space="0" w:color="auto"/>
        <w:bottom w:val="none" w:sz="0" w:space="0" w:color="auto"/>
        <w:right w:val="none" w:sz="0" w:space="0" w:color="auto"/>
      </w:divBdr>
      <w:divsChild>
        <w:div w:id="2121753022">
          <w:marLeft w:val="0"/>
          <w:marRight w:val="0"/>
          <w:marTop w:val="0"/>
          <w:marBottom w:val="0"/>
          <w:divBdr>
            <w:top w:val="none" w:sz="0" w:space="0" w:color="auto"/>
            <w:left w:val="none" w:sz="0" w:space="0" w:color="auto"/>
            <w:bottom w:val="none" w:sz="0" w:space="0" w:color="auto"/>
            <w:right w:val="none" w:sz="0" w:space="0" w:color="auto"/>
          </w:divBdr>
          <w:divsChild>
            <w:div w:id="1922569261">
              <w:marLeft w:val="0"/>
              <w:marRight w:val="0"/>
              <w:marTop w:val="0"/>
              <w:marBottom w:val="0"/>
              <w:divBdr>
                <w:top w:val="none" w:sz="0" w:space="0" w:color="auto"/>
                <w:left w:val="none" w:sz="0" w:space="0" w:color="auto"/>
                <w:bottom w:val="none" w:sz="0" w:space="0" w:color="auto"/>
                <w:right w:val="none" w:sz="0" w:space="0" w:color="auto"/>
              </w:divBdr>
              <w:divsChild>
                <w:div w:id="6753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337619">
      <w:bodyDiv w:val="1"/>
      <w:marLeft w:val="0"/>
      <w:marRight w:val="0"/>
      <w:marTop w:val="0"/>
      <w:marBottom w:val="0"/>
      <w:divBdr>
        <w:top w:val="none" w:sz="0" w:space="0" w:color="auto"/>
        <w:left w:val="none" w:sz="0" w:space="0" w:color="auto"/>
        <w:bottom w:val="none" w:sz="0" w:space="0" w:color="auto"/>
        <w:right w:val="none" w:sz="0" w:space="0" w:color="auto"/>
      </w:divBdr>
      <w:divsChild>
        <w:div w:id="1190685012">
          <w:marLeft w:val="0"/>
          <w:marRight w:val="0"/>
          <w:marTop w:val="0"/>
          <w:marBottom w:val="0"/>
          <w:divBdr>
            <w:top w:val="none" w:sz="0" w:space="0" w:color="auto"/>
            <w:left w:val="none" w:sz="0" w:space="0" w:color="auto"/>
            <w:bottom w:val="none" w:sz="0" w:space="0" w:color="auto"/>
            <w:right w:val="none" w:sz="0" w:space="0" w:color="auto"/>
          </w:divBdr>
          <w:divsChild>
            <w:div w:id="1860122249">
              <w:marLeft w:val="0"/>
              <w:marRight w:val="0"/>
              <w:marTop w:val="0"/>
              <w:marBottom w:val="0"/>
              <w:divBdr>
                <w:top w:val="none" w:sz="0" w:space="0" w:color="auto"/>
                <w:left w:val="none" w:sz="0" w:space="0" w:color="auto"/>
                <w:bottom w:val="none" w:sz="0" w:space="0" w:color="auto"/>
                <w:right w:val="none" w:sz="0" w:space="0" w:color="auto"/>
              </w:divBdr>
              <w:divsChild>
                <w:div w:id="1259942882">
                  <w:marLeft w:val="0"/>
                  <w:marRight w:val="0"/>
                  <w:marTop w:val="0"/>
                  <w:marBottom w:val="0"/>
                  <w:divBdr>
                    <w:top w:val="none" w:sz="0" w:space="0" w:color="auto"/>
                    <w:left w:val="none" w:sz="0" w:space="0" w:color="auto"/>
                    <w:bottom w:val="none" w:sz="0" w:space="0" w:color="auto"/>
                    <w:right w:val="none" w:sz="0" w:space="0" w:color="auto"/>
                  </w:divBdr>
                  <w:divsChild>
                    <w:div w:id="133669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343851">
      <w:bodyDiv w:val="1"/>
      <w:marLeft w:val="0"/>
      <w:marRight w:val="0"/>
      <w:marTop w:val="0"/>
      <w:marBottom w:val="0"/>
      <w:divBdr>
        <w:top w:val="none" w:sz="0" w:space="0" w:color="auto"/>
        <w:left w:val="none" w:sz="0" w:space="0" w:color="auto"/>
        <w:bottom w:val="none" w:sz="0" w:space="0" w:color="auto"/>
        <w:right w:val="none" w:sz="0" w:space="0" w:color="auto"/>
      </w:divBdr>
      <w:divsChild>
        <w:div w:id="1199004704">
          <w:marLeft w:val="0"/>
          <w:marRight w:val="0"/>
          <w:marTop w:val="0"/>
          <w:marBottom w:val="0"/>
          <w:divBdr>
            <w:top w:val="none" w:sz="0" w:space="0" w:color="auto"/>
            <w:left w:val="none" w:sz="0" w:space="0" w:color="auto"/>
            <w:bottom w:val="none" w:sz="0" w:space="0" w:color="auto"/>
            <w:right w:val="none" w:sz="0" w:space="0" w:color="auto"/>
          </w:divBdr>
          <w:divsChild>
            <w:div w:id="2009479724">
              <w:marLeft w:val="0"/>
              <w:marRight w:val="0"/>
              <w:marTop w:val="0"/>
              <w:marBottom w:val="0"/>
              <w:divBdr>
                <w:top w:val="none" w:sz="0" w:space="0" w:color="auto"/>
                <w:left w:val="none" w:sz="0" w:space="0" w:color="auto"/>
                <w:bottom w:val="none" w:sz="0" w:space="0" w:color="auto"/>
                <w:right w:val="none" w:sz="0" w:space="0" w:color="auto"/>
              </w:divBdr>
              <w:divsChild>
                <w:div w:id="24589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712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14</Pages>
  <Words>2578</Words>
  <Characters>14696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Meihua Ren</dc:creator>
  <cp:keywords/>
  <dc:description/>
  <cp:lastModifiedBy>Li Liang</cp:lastModifiedBy>
  <cp:revision>6</cp:revision>
  <dcterms:created xsi:type="dcterms:W3CDTF">2021-03-19T19:45:00Z</dcterms:created>
  <dcterms:modified xsi:type="dcterms:W3CDTF">2021-03-19T20:54:00Z</dcterms:modified>
</cp:coreProperties>
</file>