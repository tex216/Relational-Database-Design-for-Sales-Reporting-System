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8235" w14:textId="77777777" w:rsidR="00307BBB" w:rsidRPr="00307BBB" w:rsidRDefault="00307BBB" w:rsidP="00307BBB">
      <w:pPr>
        <w:pStyle w:val="1"/>
      </w:pPr>
      <w:r w:rsidRPr="00307BBB">
        <w:t xml:space="preserve"> Data Types:</w:t>
      </w:r>
    </w:p>
    <w:p w14:paraId="4D2AFC8D" w14:textId="77777777" w:rsidR="00307BBB" w:rsidRPr="00307BBB" w:rsidRDefault="00307BBB" w:rsidP="00307BBB">
      <w:pPr>
        <w:rPr>
          <w:bCs/>
          <w:sz w:val="24"/>
          <w:szCs w:val="24"/>
        </w:rPr>
      </w:pPr>
      <w:r>
        <w:rPr>
          <w:bCs/>
          <w:sz w:val="24"/>
          <w:szCs w:val="24"/>
        </w:rPr>
        <w:t>1)</w:t>
      </w:r>
      <w:r>
        <w:rPr>
          <w:bCs/>
          <w:sz w:val="24"/>
          <w:szCs w:val="24"/>
        </w:rPr>
        <w:br/>
        <w:t>2)</w:t>
      </w:r>
    </w:p>
    <w:p w14:paraId="05278A23" w14:textId="77777777" w:rsidR="00307BBB" w:rsidRPr="00307BBB" w:rsidRDefault="00307BBB" w:rsidP="00307BBB">
      <w:pPr>
        <w:pStyle w:val="Default"/>
      </w:pPr>
    </w:p>
    <w:p w14:paraId="58EB1D2E" w14:textId="77777777" w:rsidR="00307BBB" w:rsidRPr="00307BBB" w:rsidRDefault="00307BBB" w:rsidP="00307BBB">
      <w:pPr>
        <w:pStyle w:val="Default"/>
        <w:rPr>
          <w:color w:val="auto"/>
        </w:rPr>
      </w:pPr>
    </w:p>
    <w:p w14:paraId="4ECB5DF4" w14:textId="77777777" w:rsidR="00307BBB" w:rsidRPr="00307BBB" w:rsidRDefault="00307BBB" w:rsidP="00307BBB">
      <w:pPr>
        <w:pStyle w:val="1"/>
      </w:pPr>
      <w:r w:rsidRPr="00307BBB">
        <w:t xml:space="preserve"> Business Logic Constraints:</w:t>
      </w:r>
    </w:p>
    <w:p w14:paraId="6334BF6B" w14:textId="10E5B903" w:rsidR="00381EBF" w:rsidRDefault="00381EBF" w:rsidP="00381EBF">
      <w:pPr>
        <w:pStyle w:val="a3"/>
        <w:numPr>
          <w:ilvl w:val="0"/>
          <w:numId w:val="1"/>
        </w:numPr>
        <w:rPr>
          <w:bCs/>
          <w:sz w:val="24"/>
          <w:szCs w:val="24"/>
        </w:rPr>
      </w:pPr>
      <w:r>
        <w:rPr>
          <w:bCs/>
          <w:sz w:val="24"/>
          <w:szCs w:val="24"/>
        </w:rPr>
        <w:t>User can view and add holiday information but can’t delete holiday.</w:t>
      </w:r>
    </w:p>
    <w:p w14:paraId="79A069AC" w14:textId="4E2B0AC3" w:rsidR="00381EBF" w:rsidRPr="005C7112" w:rsidRDefault="00381EBF" w:rsidP="00381EBF">
      <w:pPr>
        <w:pStyle w:val="a3"/>
        <w:numPr>
          <w:ilvl w:val="0"/>
          <w:numId w:val="1"/>
        </w:numPr>
        <w:rPr>
          <w:bCs/>
          <w:sz w:val="24"/>
          <w:szCs w:val="24"/>
        </w:rPr>
      </w:pPr>
      <w:r>
        <w:rPr>
          <w:bCs/>
          <w:sz w:val="24"/>
          <w:szCs w:val="24"/>
        </w:rPr>
        <w:t>User can update population of cities in the system</w:t>
      </w:r>
      <w:r w:rsidR="00F26113">
        <w:rPr>
          <w:bCs/>
          <w:sz w:val="24"/>
          <w:szCs w:val="24"/>
        </w:rPr>
        <w:t xml:space="preserve">, then the </w:t>
      </w:r>
      <w:r w:rsidR="00B91EC1">
        <w:rPr>
          <w:bCs/>
          <w:sz w:val="24"/>
          <w:szCs w:val="24"/>
        </w:rPr>
        <w:t xml:space="preserve">city’s </w:t>
      </w:r>
      <w:r w:rsidR="00F26113">
        <w:rPr>
          <w:bCs/>
          <w:sz w:val="24"/>
          <w:szCs w:val="24"/>
        </w:rPr>
        <w:t xml:space="preserve">category </w:t>
      </w:r>
      <w:r w:rsidR="00B91EC1">
        <w:rPr>
          <w:bCs/>
          <w:sz w:val="24"/>
          <w:szCs w:val="24"/>
        </w:rPr>
        <w:t xml:space="preserve">part </w:t>
      </w:r>
      <w:r w:rsidR="00F26113">
        <w:rPr>
          <w:bCs/>
          <w:sz w:val="24"/>
          <w:szCs w:val="24"/>
        </w:rPr>
        <w:t>also need to be updated</w:t>
      </w:r>
      <w:r>
        <w:rPr>
          <w:bCs/>
          <w:sz w:val="24"/>
          <w:szCs w:val="24"/>
        </w:rPr>
        <w:t xml:space="preserve">.  </w:t>
      </w:r>
      <w:r w:rsidRPr="005C7112">
        <w:rPr>
          <w:bCs/>
          <w:sz w:val="24"/>
          <w:szCs w:val="24"/>
        </w:rPr>
        <w:t xml:space="preserve"> </w:t>
      </w:r>
    </w:p>
    <w:p w14:paraId="1A02EAB7" w14:textId="5555F4A7" w:rsidR="00381EBF" w:rsidRDefault="00EC18E5" w:rsidP="00381EBF">
      <w:pPr>
        <w:pStyle w:val="a3"/>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For Couches and Sofas Category, user assumes that if an item that was offered at a discount were instead offered at the retail prices, the quantity of items sold would be reduced by 25%.</w:t>
      </w:r>
    </w:p>
    <w:p w14:paraId="7CF33270" w14:textId="76A76CFD" w:rsidR="00381EBF" w:rsidRDefault="00EC18E5" w:rsidP="00381EBF">
      <w:pPr>
        <w:pStyle w:val="a3"/>
        <w:numPr>
          <w:ilvl w:val="0"/>
          <w:numId w:val="1"/>
        </w:numPr>
        <w:rPr>
          <w:bCs/>
          <w:sz w:val="24"/>
          <w:szCs w:val="24"/>
        </w:rPr>
      </w:pPr>
      <w:r w:rsidRPr="00EC18E5">
        <w:rPr>
          <w:b/>
          <w:sz w:val="24"/>
          <w:szCs w:val="24"/>
        </w:rPr>
        <w:t>(Report 2)</w:t>
      </w:r>
      <w:r>
        <w:rPr>
          <w:bCs/>
          <w:sz w:val="24"/>
          <w:szCs w:val="24"/>
        </w:rPr>
        <w:t xml:space="preserve"> </w:t>
      </w:r>
      <w:r w:rsidR="00381EBF">
        <w:rPr>
          <w:bCs/>
          <w:sz w:val="24"/>
          <w:szCs w:val="24"/>
        </w:rPr>
        <w:t>In Actual versus Predicted Revenue for Couches and Sofas Report</w:t>
      </w:r>
      <w:r>
        <w:rPr>
          <w:bCs/>
          <w:sz w:val="24"/>
          <w:szCs w:val="24"/>
        </w:rPr>
        <w:t xml:space="preserve">, </w:t>
      </w:r>
      <w:r w:rsidR="00381EBF">
        <w:rPr>
          <w:bCs/>
          <w:sz w:val="24"/>
          <w:szCs w:val="24"/>
        </w:rPr>
        <w:t>only predicted revenue differences greater than $5000</w:t>
      </w:r>
      <w:r>
        <w:rPr>
          <w:bCs/>
          <w:sz w:val="24"/>
          <w:szCs w:val="24"/>
        </w:rPr>
        <w:t xml:space="preserve"> </w:t>
      </w:r>
      <w:r w:rsidRPr="00EC18E5">
        <w:rPr>
          <w:bCs/>
          <w:sz w:val="24"/>
          <w:szCs w:val="24"/>
        </w:rPr>
        <w:t>(positive or negative)</w:t>
      </w:r>
      <w:r w:rsidR="00381EBF">
        <w:rPr>
          <w:bCs/>
          <w:sz w:val="24"/>
          <w:szCs w:val="24"/>
        </w:rPr>
        <w:t xml:space="preserve"> should be displayed and sorted in descending order. </w:t>
      </w:r>
    </w:p>
    <w:p w14:paraId="18E2E93A" w14:textId="07DBF994" w:rsidR="00381EBF" w:rsidRDefault="00EC18E5" w:rsidP="00381EBF">
      <w:pPr>
        <w:pStyle w:val="a3"/>
        <w:numPr>
          <w:ilvl w:val="0"/>
          <w:numId w:val="1"/>
        </w:numPr>
        <w:rPr>
          <w:bCs/>
          <w:sz w:val="24"/>
          <w:szCs w:val="24"/>
        </w:rPr>
      </w:pPr>
      <w:r w:rsidRPr="00EC18E5">
        <w:rPr>
          <w:b/>
          <w:sz w:val="24"/>
          <w:szCs w:val="24"/>
        </w:rPr>
        <w:t>(Report 3)</w:t>
      </w:r>
      <w:r>
        <w:rPr>
          <w:bCs/>
          <w:sz w:val="24"/>
          <w:szCs w:val="24"/>
        </w:rPr>
        <w:t xml:space="preserve"> </w:t>
      </w:r>
      <w:r w:rsidR="00381EBF">
        <w:rPr>
          <w:bCs/>
          <w:sz w:val="24"/>
          <w:szCs w:val="24"/>
        </w:rPr>
        <w:t xml:space="preserve">In Store Revenue by Year by State Report, only states available in the drop-down box can be chosen. In the revenue calculation, items that were sold at a discount are also included. </w:t>
      </w:r>
    </w:p>
    <w:p w14:paraId="541A1755" w14:textId="5DA2765A" w:rsidR="00381EBF" w:rsidRDefault="00EC18E5" w:rsidP="00381EBF">
      <w:pPr>
        <w:pStyle w:val="a3"/>
        <w:numPr>
          <w:ilvl w:val="0"/>
          <w:numId w:val="1"/>
        </w:numPr>
        <w:rPr>
          <w:bCs/>
          <w:sz w:val="24"/>
          <w:szCs w:val="24"/>
        </w:rPr>
      </w:pPr>
      <w:r w:rsidRPr="00EC18E5">
        <w:rPr>
          <w:b/>
          <w:sz w:val="24"/>
          <w:szCs w:val="24"/>
        </w:rPr>
        <w:t>(Report 4)</w:t>
      </w:r>
      <w:r>
        <w:rPr>
          <w:bCs/>
          <w:sz w:val="24"/>
          <w:szCs w:val="24"/>
        </w:rPr>
        <w:t xml:space="preserve"> </w:t>
      </w:r>
      <w:r w:rsidR="00381EBF">
        <w:rPr>
          <w:bCs/>
          <w:sz w:val="24"/>
          <w:szCs w:val="24"/>
        </w:rPr>
        <w:t>When generating Outdoor Furniture on Groundhog Day Report</w:t>
      </w:r>
      <w:r>
        <w:rPr>
          <w:bCs/>
          <w:sz w:val="24"/>
          <w:szCs w:val="24"/>
        </w:rPr>
        <w:t xml:space="preserve">, </w:t>
      </w:r>
      <w:r w:rsidR="00381EBF">
        <w:rPr>
          <w:bCs/>
          <w:sz w:val="24"/>
          <w:szCs w:val="24"/>
        </w:rPr>
        <w:t xml:space="preserve">user explicitly query for February 2 in each year to get total number of items sold, the average number of units solid per day, and the total number of units in the outdoor furniture category. Assume a year is exactly 365 days when calculating average number of units sold per day.  </w:t>
      </w:r>
    </w:p>
    <w:p w14:paraId="07FDF9BD" w14:textId="41FF6292" w:rsidR="00381EBF" w:rsidRDefault="00EC18E5" w:rsidP="00381EBF">
      <w:pPr>
        <w:pStyle w:val="a3"/>
        <w:numPr>
          <w:ilvl w:val="0"/>
          <w:numId w:val="1"/>
        </w:numPr>
        <w:rPr>
          <w:bCs/>
          <w:sz w:val="24"/>
          <w:szCs w:val="24"/>
        </w:rPr>
      </w:pPr>
      <w:r w:rsidRPr="00EC18E5">
        <w:rPr>
          <w:b/>
          <w:sz w:val="24"/>
          <w:szCs w:val="24"/>
        </w:rPr>
        <w:t>(Report 5)</w:t>
      </w:r>
      <w:r>
        <w:rPr>
          <w:bCs/>
          <w:sz w:val="24"/>
          <w:szCs w:val="24"/>
        </w:rPr>
        <w:t xml:space="preserve"> </w:t>
      </w:r>
      <w:r w:rsidR="00381EBF">
        <w:rPr>
          <w:bCs/>
          <w:sz w:val="24"/>
          <w:szCs w:val="24"/>
        </w:rPr>
        <w:t>In State with Highest Volume for each Category Report</w:t>
      </w:r>
      <w:r>
        <w:rPr>
          <w:bCs/>
          <w:sz w:val="24"/>
          <w:szCs w:val="24"/>
        </w:rPr>
        <w:t xml:space="preserve">, </w:t>
      </w:r>
      <w:r w:rsidR="00381EBF">
        <w:rPr>
          <w:bCs/>
          <w:sz w:val="24"/>
          <w:szCs w:val="24"/>
        </w:rPr>
        <w:t xml:space="preserve">user can only select year and month from the available dates. Each category will only be listed only once unless two or more states tied for selling the highest number of unites in that category. Products which do not have category is not considered in this report. </w:t>
      </w:r>
    </w:p>
    <w:p w14:paraId="356283AE" w14:textId="77777777" w:rsidR="00381EBF" w:rsidRDefault="00381EBF" w:rsidP="00381EBF">
      <w:pPr>
        <w:pStyle w:val="a3"/>
        <w:numPr>
          <w:ilvl w:val="0"/>
          <w:numId w:val="1"/>
        </w:numPr>
        <w:rPr>
          <w:bCs/>
          <w:sz w:val="24"/>
          <w:szCs w:val="24"/>
        </w:rPr>
      </w:pPr>
      <w:r>
        <w:rPr>
          <w:bCs/>
          <w:sz w:val="24"/>
          <w:szCs w:val="24"/>
        </w:rPr>
        <w:t xml:space="preserve"> The city sizes are only categorized into four groups: </w:t>
      </w:r>
      <w:r w:rsidRPr="00857720">
        <w:rPr>
          <w:bCs/>
          <w:sz w:val="24"/>
          <w:szCs w:val="24"/>
        </w:rPr>
        <w:t>Small (population &lt;3,700,000), Medium (population &gt;=3,700,000 and &lt;6,700,000), Large (population &gt;=6,700,000 and &lt;9,000,000) and Extra Large (population &gt;=9,000,000)</w:t>
      </w:r>
      <w:r>
        <w:rPr>
          <w:bCs/>
          <w:sz w:val="24"/>
          <w:szCs w:val="24"/>
        </w:rPr>
        <w:t>.</w:t>
      </w:r>
    </w:p>
    <w:p w14:paraId="1F6270A5" w14:textId="13F8782D" w:rsidR="00381EBF" w:rsidRPr="00B91EC1" w:rsidRDefault="00381EBF" w:rsidP="00B91EC1">
      <w:pPr>
        <w:pStyle w:val="a3"/>
        <w:numPr>
          <w:ilvl w:val="0"/>
          <w:numId w:val="1"/>
        </w:numPr>
        <w:rPr>
          <w:bCs/>
          <w:sz w:val="24"/>
          <w:szCs w:val="24"/>
        </w:rPr>
      </w:pPr>
      <w:r w:rsidRPr="00EC18E5">
        <w:rPr>
          <w:b/>
          <w:sz w:val="24"/>
          <w:szCs w:val="24"/>
        </w:rPr>
        <w:t xml:space="preserve"> </w:t>
      </w:r>
      <w:r w:rsidR="00EC18E5" w:rsidRPr="00EC18E5">
        <w:rPr>
          <w:b/>
          <w:sz w:val="24"/>
          <w:szCs w:val="24"/>
        </w:rPr>
        <w:t>(Report 7)</w:t>
      </w:r>
      <w:r w:rsidR="00EC18E5">
        <w:rPr>
          <w:bCs/>
          <w:sz w:val="24"/>
          <w:szCs w:val="24"/>
        </w:rPr>
        <w:t xml:space="preserve"> </w:t>
      </w:r>
      <w:r>
        <w:rPr>
          <w:bCs/>
          <w:sz w:val="24"/>
          <w:szCs w:val="24"/>
        </w:rPr>
        <w:t>In the Childcare Sales Volume Report</w:t>
      </w:r>
      <w:r w:rsidR="00EC18E5">
        <w:rPr>
          <w:bCs/>
          <w:sz w:val="24"/>
          <w:szCs w:val="24"/>
        </w:rPr>
        <w:t xml:space="preserve">, </w:t>
      </w:r>
      <w:r>
        <w:rPr>
          <w:bCs/>
          <w:sz w:val="24"/>
          <w:szCs w:val="24"/>
        </w:rPr>
        <w:t xml:space="preserve">stores that do not offer childcare should be included and grouped as “No childcare”. Other childcare categories include: XXXX. Only sales data in the last 12 months are included in this report. </w:t>
      </w:r>
      <w:r w:rsidR="00B91EC1">
        <w:rPr>
          <w:bCs/>
          <w:sz w:val="24"/>
          <w:szCs w:val="24"/>
        </w:rPr>
        <w:t>A</w:t>
      </w:r>
      <w:r w:rsidR="00B91EC1" w:rsidRPr="00B91EC1">
        <w:rPr>
          <w:bCs/>
          <w:sz w:val="24"/>
          <w:szCs w:val="24"/>
        </w:rPr>
        <w:t>ll limits may need to be updated if it</w:t>
      </w:r>
      <w:r w:rsidR="00B91EC1">
        <w:rPr>
          <w:bCs/>
          <w:sz w:val="24"/>
          <w:szCs w:val="24"/>
        </w:rPr>
        <w:t xml:space="preserve"> </w:t>
      </w:r>
      <w:r w:rsidR="00B91EC1" w:rsidRPr="00B91EC1">
        <w:rPr>
          <w:bCs/>
          <w:sz w:val="24"/>
          <w:szCs w:val="24"/>
        </w:rPr>
        <w:t>changes</w:t>
      </w:r>
      <w:r w:rsidR="00B91EC1">
        <w:rPr>
          <w:bCs/>
          <w:sz w:val="24"/>
          <w:szCs w:val="24"/>
        </w:rPr>
        <w:t>.</w:t>
      </w:r>
    </w:p>
    <w:p w14:paraId="1E8839E4" w14:textId="25067A96" w:rsidR="00381EBF" w:rsidRDefault="00381EBF" w:rsidP="00381EBF">
      <w:pPr>
        <w:pStyle w:val="a3"/>
        <w:numPr>
          <w:ilvl w:val="0"/>
          <w:numId w:val="1"/>
        </w:numPr>
        <w:rPr>
          <w:bCs/>
          <w:sz w:val="24"/>
          <w:szCs w:val="24"/>
        </w:rPr>
      </w:pPr>
      <w:r>
        <w:rPr>
          <w:bCs/>
          <w:sz w:val="24"/>
          <w:szCs w:val="24"/>
        </w:rPr>
        <w:lastRenderedPageBreak/>
        <w:t xml:space="preserve"> </w:t>
      </w:r>
      <w:r w:rsidR="00EC18E5" w:rsidRPr="00EC18E5">
        <w:rPr>
          <w:b/>
          <w:sz w:val="24"/>
          <w:szCs w:val="24"/>
        </w:rPr>
        <w:t>(Report 8)</w:t>
      </w:r>
      <w:r w:rsidR="00EC18E5">
        <w:rPr>
          <w:bCs/>
          <w:sz w:val="24"/>
          <w:szCs w:val="24"/>
        </w:rPr>
        <w:t xml:space="preserve"> </w:t>
      </w:r>
      <w:r>
        <w:rPr>
          <w:bCs/>
          <w:sz w:val="24"/>
          <w:szCs w:val="24"/>
        </w:rPr>
        <w:t>In Restaurant Impact on Category Sales Report</w:t>
      </w:r>
      <w:r w:rsidR="00EC18E5">
        <w:rPr>
          <w:bCs/>
          <w:sz w:val="24"/>
          <w:szCs w:val="24"/>
        </w:rPr>
        <w:t xml:space="preserve">, </w:t>
      </w:r>
      <w:r>
        <w:rPr>
          <w:bCs/>
          <w:sz w:val="24"/>
          <w:szCs w:val="24"/>
        </w:rPr>
        <w:t>any categories that are not assigned products are excluded from this report.</w:t>
      </w:r>
      <w:r w:rsidR="00EC18E5">
        <w:rPr>
          <w:bCs/>
          <w:sz w:val="24"/>
          <w:szCs w:val="24"/>
        </w:rPr>
        <w:t xml:space="preserve"> The report should be ordered by category name ascending and with non-restaurant store data listed first. </w:t>
      </w:r>
    </w:p>
    <w:p w14:paraId="17B4D39D" w14:textId="51FE9221" w:rsidR="00F26113" w:rsidRPr="00F26113" w:rsidRDefault="00381EBF" w:rsidP="00381EBF">
      <w:pPr>
        <w:pStyle w:val="a3"/>
        <w:numPr>
          <w:ilvl w:val="0"/>
          <w:numId w:val="1"/>
        </w:numPr>
        <w:rPr>
          <w:bCs/>
          <w:sz w:val="24"/>
          <w:szCs w:val="24"/>
        </w:rPr>
      </w:pPr>
      <w:r w:rsidRPr="00F26113">
        <w:rPr>
          <w:b/>
          <w:sz w:val="24"/>
          <w:szCs w:val="24"/>
        </w:rPr>
        <w:t xml:space="preserve"> </w:t>
      </w:r>
      <w:r w:rsidR="00EC18E5" w:rsidRPr="00F26113">
        <w:rPr>
          <w:b/>
          <w:sz w:val="24"/>
          <w:szCs w:val="24"/>
        </w:rPr>
        <w:t>(Report 9)</w:t>
      </w:r>
      <w:r w:rsidR="00EC18E5" w:rsidRPr="00F26113">
        <w:rPr>
          <w:bCs/>
          <w:sz w:val="24"/>
          <w:szCs w:val="24"/>
        </w:rPr>
        <w:t xml:space="preserve"> </w:t>
      </w:r>
      <w:r w:rsidRPr="00F26113">
        <w:rPr>
          <w:bCs/>
          <w:sz w:val="24"/>
          <w:szCs w:val="24"/>
        </w:rPr>
        <w:t>In Advertising Campaign Analysis Report</w:t>
      </w:r>
      <w:r w:rsidR="00EC18E5" w:rsidRPr="00F26113">
        <w:rPr>
          <w:bCs/>
          <w:sz w:val="24"/>
          <w:szCs w:val="24"/>
        </w:rPr>
        <w:t xml:space="preserve">, </w:t>
      </w:r>
      <w:r w:rsidRPr="00F26113">
        <w:rPr>
          <w:bCs/>
          <w:sz w:val="24"/>
          <w:szCs w:val="24"/>
        </w:rPr>
        <w:t xml:space="preserve">all products sold at a discount price are included in this report.  </w:t>
      </w:r>
      <w:r w:rsidR="00F26113" w:rsidRPr="00F26113">
        <w:rPr>
          <w:bCs/>
          <w:sz w:val="24"/>
          <w:szCs w:val="24"/>
        </w:rPr>
        <w:t>The report should be ordered by difference in descending order and only the t</w:t>
      </w:r>
      <w:r w:rsidR="00F26113" w:rsidRPr="00F26113">
        <w:rPr>
          <w:bCs/>
          <w:sz w:val="24"/>
          <w:szCs w:val="24"/>
        </w:rPr>
        <w:t>op 10</w:t>
      </w:r>
      <w:r w:rsidR="00F26113" w:rsidRPr="00F26113">
        <w:rPr>
          <w:bCs/>
          <w:sz w:val="24"/>
          <w:szCs w:val="24"/>
        </w:rPr>
        <w:t>,</w:t>
      </w:r>
      <w:r w:rsidR="00F26113" w:rsidRPr="00F26113">
        <w:rPr>
          <w:bCs/>
          <w:sz w:val="24"/>
          <w:szCs w:val="24"/>
        </w:rPr>
        <w:t xml:space="preserve"> followed by </w:t>
      </w:r>
      <w:r w:rsidR="00F26113" w:rsidRPr="00F26113">
        <w:rPr>
          <w:bCs/>
          <w:sz w:val="24"/>
          <w:szCs w:val="24"/>
        </w:rPr>
        <w:t>b</w:t>
      </w:r>
      <w:r w:rsidR="00F26113" w:rsidRPr="00F26113">
        <w:rPr>
          <w:bCs/>
          <w:sz w:val="24"/>
          <w:szCs w:val="24"/>
        </w:rPr>
        <w:t>ottom 10</w:t>
      </w:r>
      <w:r w:rsidR="00F26113" w:rsidRPr="00F26113">
        <w:rPr>
          <w:bCs/>
          <w:sz w:val="24"/>
          <w:szCs w:val="24"/>
        </w:rPr>
        <w:t xml:space="preserve"> from the difference result should be displayed.</w:t>
      </w:r>
      <w:r w:rsidR="00F26113" w:rsidRPr="00F26113">
        <w:rPr>
          <w:bCs/>
          <w:sz w:val="24"/>
          <w:szCs w:val="24"/>
        </w:rPr>
        <w:t xml:space="preserve"> </w:t>
      </w:r>
    </w:p>
    <w:p w14:paraId="6B21B266" w14:textId="0F26F239" w:rsidR="00381EBF" w:rsidRPr="000C16FB" w:rsidRDefault="00381EBF" w:rsidP="00381EBF">
      <w:pPr>
        <w:pStyle w:val="a3"/>
        <w:numPr>
          <w:ilvl w:val="0"/>
          <w:numId w:val="1"/>
        </w:numPr>
        <w:rPr>
          <w:bCs/>
          <w:sz w:val="24"/>
          <w:szCs w:val="24"/>
        </w:rPr>
      </w:pPr>
    </w:p>
    <w:p w14:paraId="6AE03739" w14:textId="041F6413" w:rsidR="00307BBB" w:rsidRPr="00307BBB" w:rsidRDefault="00307BBB" w:rsidP="00307BBB">
      <w:pPr>
        <w:rPr>
          <w:bCs/>
          <w:sz w:val="24"/>
          <w:szCs w:val="24"/>
        </w:rPr>
      </w:pPr>
      <w:r>
        <w:rPr>
          <w:bCs/>
          <w:sz w:val="24"/>
          <w:szCs w:val="24"/>
        </w:rPr>
        <w:br/>
      </w:r>
    </w:p>
    <w:p w14:paraId="36B380E4" w14:textId="77777777" w:rsidR="00307BBB" w:rsidRPr="00307BBB" w:rsidRDefault="00307BBB" w:rsidP="00307BBB">
      <w:pPr>
        <w:pStyle w:val="Default"/>
      </w:pPr>
    </w:p>
    <w:p w14:paraId="1F6475FC" w14:textId="77777777" w:rsidR="00307BBB" w:rsidRPr="00307BBB" w:rsidRDefault="00307BBB" w:rsidP="00307BBB">
      <w:pPr>
        <w:pStyle w:val="Default"/>
        <w:rPr>
          <w:color w:val="auto"/>
        </w:rPr>
      </w:pPr>
    </w:p>
    <w:p w14:paraId="6C0EFF23" w14:textId="77777777" w:rsidR="00307BBB" w:rsidRDefault="00307BBB" w:rsidP="00307BBB">
      <w:pPr>
        <w:pStyle w:val="1"/>
      </w:pPr>
      <w:r w:rsidRPr="00307BBB">
        <w:t xml:space="preserve"> Task Decomposition:</w:t>
      </w:r>
    </w:p>
    <w:p w14:paraId="165EE392" w14:textId="77777777" w:rsidR="00307BBB" w:rsidRDefault="00307BBB" w:rsidP="00307BBB">
      <w:r>
        <w:t>1)</w:t>
      </w:r>
      <w:r>
        <w:br/>
        <w:t>2)</w:t>
      </w:r>
    </w:p>
    <w:p w14:paraId="514D0346" w14:textId="77777777" w:rsidR="00957AD7" w:rsidRDefault="00957AD7" w:rsidP="00307BBB"/>
    <w:p w14:paraId="128366DB" w14:textId="77777777" w:rsidR="00957AD7" w:rsidRDefault="00957AD7" w:rsidP="00957AD7">
      <w:pPr>
        <w:pStyle w:val="1"/>
      </w:pPr>
      <w:r>
        <w:t>IFD</w:t>
      </w:r>
      <w:r w:rsidRPr="00307BBB">
        <w:t xml:space="preserve"> Decomposition:</w:t>
      </w:r>
    </w:p>
    <w:p w14:paraId="62071758" w14:textId="02DD5E1C" w:rsidR="00875549" w:rsidRPr="00EC18E5" w:rsidRDefault="00957AD7" w:rsidP="00875549">
      <w:pPr>
        <w:pStyle w:val="a3"/>
        <w:numPr>
          <w:ilvl w:val="0"/>
          <w:numId w:val="2"/>
        </w:numPr>
      </w:pPr>
      <w:r>
        <w:rPr>
          <w:sz w:val="20"/>
          <w:szCs w:val="20"/>
        </w:rPr>
        <w:t>Task “Add Holidays” should be renamed as Add Holiday.  Without “s”</w:t>
      </w:r>
    </w:p>
    <w:p w14:paraId="44C61699" w14:textId="77777777" w:rsidR="00875549" w:rsidRDefault="00875549" w:rsidP="00875549">
      <w:pPr>
        <w:pStyle w:val="a3"/>
        <w:numPr>
          <w:ilvl w:val="0"/>
          <w:numId w:val="2"/>
        </w:numPr>
      </w:pPr>
      <w:r>
        <w:t>Need to correct typo “Holiday Maintainance” to “Holiday Maintenance”.</w:t>
      </w:r>
    </w:p>
    <w:p w14:paraId="7E5DB8E6" w14:textId="77777777" w:rsidR="00875549" w:rsidRDefault="00875549" w:rsidP="00875549">
      <w:pPr>
        <w:pStyle w:val="a3"/>
        <w:numPr>
          <w:ilvl w:val="0"/>
          <w:numId w:val="2"/>
        </w:numPr>
      </w:pPr>
      <w:r>
        <w:t>Just a suggestion – standardize view report tasks’ names:</w:t>
      </w:r>
    </w:p>
    <w:p w14:paraId="6C8B4E08" w14:textId="77777777" w:rsidR="00875549" w:rsidRDefault="00875549" w:rsidP="00875549">
      <w:pPr>
        <w:pStyle w:val="a3"/>
        <w:numPr>
          <w:ilvl w:val="1"/>
          <w:numId w:val="2"/>
        </w:numPr>
      </w:pPr>
      <w:r>
        <w:t>View Product by Category Report</w:t>
      </w:r>
    </w:p>
    <w:p w14:paraId="373D7A20" w14:textId="77777777" w:rsidR="00875549" w:rsidRDefault="00875549" w:rsidP="00875549">
      <w:pPr>
        <w:pStyle w:val="a3"/>
        <w:numPr>
          <w:ilvl w:val="1"/>
          <w:numId w:val="2"/>
        </w:numPr>
      </w:pPr>
      <w:r>
        <w:t>View Actual vs. Predicted Revenue for Couches and Sofas Report</w:t>
      </w:r>
    </w:p>
    <w:p w14:paraId="4C82E2C9" w14:textId="77777777" w:rsidR="00875549" w:rsidRDefault="00875549" w:rsidP="00875549">
      <w:pPr>
        <w:pStyle w:val="a3"/>
        <w:numPr>
          <w:ilvl w:val="1"/>
          <w:numId w:val="2"/>
        </w:numPr>
      </w:pPr>
      <w:r>
        <w:t>View Store Revenue by Year by State Report</w:t>
      </w:r>
    </w:p>
    <w:p w14:paraId="54430598" w14:textId="77777777" w:rsidR="00875549" w:rsidRDefault="00875549" w:rsidP="00875549">
      <w:pPr>
        <w:pStyle w:val="a3"/>
        <w:numPr>
          <w:ilvl w:val="1"/>
          <w:numId w:val="2"/>
        </w:numPr>
      </w:pPr>
      <w:r>
        <w:t>View GroundHog Day Outdoor Furniture Report</w:t>
      </w:r>
    </w:p>
    <w:p w14:paraId="2A3A8A7C" w14:textId="77777777" w:rsidR="00875549" w:rsidRDefault="00875549" w:rsidP="00875549">
      <w:pPr>
        <w:pStyle w:val="a3"/>
        <w:numPr>
          <w:ilvl w:val="1"/>
          <w:numId w:val="2"/>
        </w:numPr>
      </w:pPr>
      <w:r>
        <w:t>View State with Highest Volume by Category Report</w:t>
      </w:r>
    </w:p>
    <w:p w14:paraId="22DF90F7" w14:textId="77777777" w:rsidR="00875549" w:rsidRDefault="00875549" w:rsidP="00875549">
      <w:pPr>
        <w:pStyle w:val="a3"/>
        <w:numPr>
          <w:ilvl w:val="1"/>
          <w:numId w:val="2"/>
        </w:numPr>
      </w:pPr>
      <w:r>
        <w:t>View Revenue by Population Report</w:t>
      </w:r>
    </w:p>
    <w:p w14:paraId="75C90601" w14:textId="77777777" w:rsidR="00875549" w:rsidRDefault="00875549" w:rsidP="00875549">
      <w:pPr>
        <w:pStyle w:val="a3"/>
        <w:numPr>
          <w:ilvl w:val="1"/>
          <w:numId w:val="2"/>
        </w:numPr>
      </w:pPr>
      <w:r>
        <w:t>View Childcare Sales Volume Report</w:t>
      </w:r>
    </w:p>
    <w:p w14:paraId="3BF84FFF" w14:textId="77777777" w:rsidR="00875549" w:rsidRDefault="00875549" w:rsidP="00875549">
      <w:pPr>
        <w:pStyle w:val="a3"/>
        <w:numPr>
          <w:ilvl w:val="1"/>
          <w:numId w:val="2"/>
        </w:numPr>
      </w:pPr>
      <w:r>
        <w:t>View Restaurant Impact on Category Sales Report</w:t>
      </w:r>
    </w:p>
    <w:p w14:paraId="60AF1EDF" w14:textId="4108FD2F" w:rsidR="00957AD7" w:rsidRDefault="00875549" w:rsidP="00EC18E5">
      <w:pPr>
        <w:pStyle w:val="a3"/>
        <w:numPr>
          <w:ilvl w:val="1"/>
          <w:numId w:val="2"/>
        </w:numPr>
      </w:pPr>
      <w:r>
        <w:t>View Advertising Campaign Analysis Report</w:t>
      </w:r>
    </w:p>
    <w:sectPr w:rsidR="0095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B2419" w14:textId="77777777" w:rsidR="00357974" w:rsidRDefault="00357974" w:rsidP="00EC18E5">
      <w:pPr>
        <w:spacing w:after="0" w:line="240" w:lineRule="auto"/>
      </w:pPr>
      <w:r>
        <w:separator/>
      </w:r>
    </w:p>
  </w:endnote>
  <w:endnote w:type="continuationSeparator" w:id="0">
    <w:p w14:paraId="66FB69FF" w14:textId="77777777" w:rsidR="00357974" w:rsidRDefault="00357974" w:rsidP="00EC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EAE9C" w14:textId="77777777" w:rsidR="00357974" w:rsidRDefault="00357974" w:rsidP="00EC18E5">
      <w:pPr>
        <w:spacing w:after="0" w:line="240" w:lineRule="auto"/>
      </w:pPr>
      <w:r>
        <w:separator/>
      </w:r>
    </w:p>
  </w:footnote>
  <w:footnote w:type="continuationSeparator" w:id="0">
    <w:p w14:paraId="305F38FD" w14:textId="77777777" w:rsidR="00357974" w:rsidRDefault="00357974" w:rsidP="00EC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26EB"/>
    <w:multiLevelType w:val="hybridMultilevel"/>
    <w:tmpl w:val="33107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122BA"/>
    <w:multiLevelType w:val="hybridMultilevel"/>
    <w:tmpl w:val="8AC8B2BA"/>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2A"/>
    <w:rsid w:val="00307BBB"/>
    <w:rsid w:val="00357974"/>
    <w:rsid w:val="00381EBF"/>
    <w:rsid w:val="0069526C"/>
    <w:rsid w:val="00875549"/>
    <w:rsid w:val="00957AD7"/>
    <w:rsid w:val="00AB332A"/>
    <w:rsid w:val="00B91EC1"/>
    <w:rsid w:val="00EC18E5"/>
    <w:rsid w:val="00F26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CE7F"/>
  <w15:docId w15:val="{110672F4-0A7F-4A2A-A825-CA50B83A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7B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7B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标题 1 字符"/>
    <w:basedOn w:val="a0"/>
    <w:link w:val="1"/>
    <w:uiPriority w:val="9"/>
    <w:rsid w:val="00307BBB"/>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81EBF"/>
    <w:pPr>
      <w:ind w:left="720"/>
      <w:contextualSpacing/>
    </w:pPr>
  </w:style>
  <w:style w:type="character" w:styleId="a4">
    <w:name w:val="annotation reference"/>
    <w:basedOn w:val="a0"/>
    <w:uiPriority w:val="99"/>
    <w:semiHidden/>
    <w:unhideWhenUsed/>
    <w:rsid w:val="00875549"/>
    <w:rPr>
      <w:sz w:val="16"/>
      <w:szCs w:val="16"/>
    </w:rPr>
  </w:style>
  <w:style w:type="paragraph" w:styleId="a5">
    <w:name w:val="annotation text"/>
    <w:basedOn w:val="a"/>
    <w:link w:val="a6"/>
    <w:uiPriority w:val="99"/>
    <w:semiHidden/>
    <w:unhideWhenUsed/>
    <w:rsid w:val="00875549"/>
    <w:pPr>
      <w:spacing w:line="240" w:lineRule="auto"/>
    </w:pPr>
    <w:rPr>
      <w:sz w:val="20"/>
      <w:szCs w:val="20"/>
    </w:rPr>
  </w:style>
  <w:style w:type="character" w:customStyle="1" w:styleId="a6">
    <w:name w:val="批注文字 字符"/>
    <w:basedOn w:val="a0"/>
    <w:link w:val="a5"/>
    <w:uiPriority w:val="99"/>
    <w:semiHidden/>
    <w:rsid w:val="00875549"/>
    <w:rPr>
      <w:sz w:val="20"/>
      <w:szCs w:val="20"/>
    </w:rPr>
  </w:style>
  <w:style w:type="paragraph" w:styleId="a7">
    <w:name w:val="annotation subject"/>
    <w:basedOn w:val="a5"/>
    <w:next w:val="a5"/>
    <w:link w:val="a8"/>
    <w:uiPriority w:val="99"/>
    <w:semiHidden/>
    <w:unhideWhenUsed/>
    <w:rsid w:val="00875549"/>
    <w:rPr>
      <w:b/>
      <w:bCs/>
    </w:rPr>
  </w:style>
  <w:style w:type="character" w:customStyle="1" w:styleId="a8">
    <w:name w:val="批注主题 字符"/>
    <w:basedOn w:val="a6"/>
    <w:link w:val="a7"/>
    <w:uiPriority w:val="99"/>
    <w:semiHidden/>
    <w:rsid w:val="00875549"/>
    <w:rPr>
      <w:b/>
      <w:bCs/>
      <w:sz w:val="20"/>
      <w:szCs w:val="20"/>
    </w:rPr>
  </w:style>
  <w:style w:type="paragraph" w:styleId="a9">
    <w:name w:val="header"/>
    <w:basedOn w:val="a"/>
    <w:link w:val="aa"/>
    <w:uiPriority w:val="99"/>
    <w:unhideWhenUsed/>
    <w:rsid w:val="00EC18E5"/>
    <w:pPr>
      <w:tabs>
        <w:tab w:val="center" w:pos="4680"/>
        <w:tab w:val="right" w:pos="9360"/>
      </w:tabs>
      <w:spacing w:after="0" w:line="240" w:lineRule="auto"/>
    </w:pPr>
  </w:style>
  <w:style w:type="character" w:customStyle="1" w:styleId="aa">
    <w:name w:val="页眉 字符"/>
    <w:basedOn w:val="a0"/>
    <w:link w:val="a9"/>
    <w:uiPriority w:val="99"/>
    <w:rsid w:val="00EC18E5"/>
  </w:style>
  <w:style w:type="paragraph" w:styleId="ab">
    <w:name w:val="footer"/>
    <w:basedOn w:val="a"/>
    <w:link w:val="ac"/>
    <w:uiPriority w:val="99"/>
    <w:unhideWhenUsed/>
    <w:rsid w:val="00EC18E5"/>
    <w:pPr>
      <w:tabs>
        <w:tab w:val="center" w:pos="4680"/>
        <w:tab w:val="right" w:pos="9360"/>
      </w:tabs>
      <w:spacing w:after="0" w:line="240" w:lineRule="auto"/>
    </w:pPr>
  </w:style>
  <w:style w:type="character" w:customStyle="1" w:styleId="ac">
    <w:name w:val="页脚 字符"/>
    <w:basedOn w:val="a0"/>
    <w:link w:val="ab"/>
    <w:uiPriority w:val="99"/>
    <w:rsid w:val="00EC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Zhang</dc:creator>
  <cp:lastModifiedBy>Teng Xue</cp:lastModifiedBy>
  <cp:revision>6</cp:revision>
  <dcterms:created xsi:type="dcterms:W3CDTF">2021-02-16T00:22:00Z</dcterms:created>
  <dcterms:modified xsi:type="dcterms:W3CDTF">2021-02-18T04:32:00Z</dcterms:modified>
</cp:coreProperties>
</file>